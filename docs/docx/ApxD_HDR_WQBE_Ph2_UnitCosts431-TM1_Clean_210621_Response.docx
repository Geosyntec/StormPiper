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4"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3"/>
        <w:gridCol w:w="8091"/>
      </w:tblGrid>
      <w:tr w:rsidR="00DE3C69" w:rsidRPr="005819B8" w14:paraId="2C4B271E" w14:textId="77777777" w:rsidTr="003B5858">
        <w:trPr>
          <w:cantSplit/>
          <w:trHeight w:val="720"/>
        </w:trPr>
        <w:tc>
          <w:tcPr>
            <w:tcW w:w="1273" w:type="dxa"/>
            <w:vAlign w:val="bottom"/>
          </w:tcPr>
          <w:p w14:paraId="3FD3B9F0" w14:textId="77777777" w:rsidR="00DE3C69" w:rsidRPr="005819B8" w:rsidRDefault="00513909" w:rsidP="00A17DB2">
            <w:pPr>
              <w:pStyle w:val="MemoInfoBold"/>
            </w:pPr>
            <w:bookmarkStart w:id="0" w:name="_Toc120682961"/>
            <w:bookmarkStart w:id="1" w:name="_Toc179347992"/>
            <w:bookmarkStart w:id="2" w:name="_Toc183828499"/>
            <w:bookmarkStart w:id="3" w:name="_Toc188317697"/>
            <w:r w:rsidRPr="005819B8">
              <w:t>Date:</w:t>
            </w:r>
          </w:p>
        </w:tc>
        <w:tc>
          <w:tcPr>
            <w:tcW w:w="8091" w:type="dxa"/>
            <w:vAlign w:val="bottom"/>
          </w:tcPr>
          <w:p w14:paraId="3890F671" w14:textId="23992926" w:rsidR="00DE3C69" w:rsidRPr="005819B8" w:rsidRDefault="009E76E7" w:rsidP="00F429DE">
            <w:pPr>
              <w:pStyle w:val="MemoInfo"/>
            </w:pPr>
            <w:r>
              <w:t>March</w:t>
            </w:r>
            <w:r w:rsidR="002F4FBE">
              <w:t xml:space="preserve"> </w:t>
            </w:r>
            <w:r>
              <w:t>11</w:t>
            </w:r>
            <w:r w:rsidR="00F02219" w:rsidRPr="005819B8">
              <w:t>, 202</w:t>
            </w:r>
            <w:r>
              <w:t>2</w:t>
            </w:r>
          </w:p>
        </w:tc>
      </w:tr>
      <w:tr w:rsidR="00DE3C69" w:rsidRPr="005819B8" w14:paraId="31D80EAA" w14:textId="77777777" w:rsidTr="008809BE">
        <w:trPr>
          <w:cantSplit/>
        </w:trPr>
        <w:tc>
          <w:tcPr>
            <w:tcW w:w="1273" w:type="dxa"/>
          </w:tcPr>
          <w:p w14:paraId="5A286A1C" w14:textId="77777777" w:rsidR="00DE3C69" w:rsidRPr="005819B8" w:rsidRDefault="00DE3C69" w:rsidP="00A17DB2">
            <w:pPr>
              <w:pStyle w:val="MemoInfoBold"/>
            </w:pPr>
            <w:r w:rsidRPr="005819B8">
              <w:t>T</w:t>
            </w:r>
            <w:r w:rsidR="00513909" w:rsidRPr="005819B8">
              <w:t>o</w:t>
            </w:r>
            <w:r w:rsidRPr="005819B8">
              <w:t>:</w:t>
            </w:r>
          </w:p>
        </w:tc>
        <w:tc>
          <w:tcPr>
            <w:tcW w:w="8091" w:type="dxa"/>
          </w:tcPr>
          <w:p w14:paraId="5B7BA78F" w14:textId="7FE3CEAB" w:rsidR="00DE3C69" w:rsidRPr="005819B8" w:rsidRDefault="00F02219" w:rsidP="00A17DB2">
            <w:pPr>
              <w:pStyle w:val="MemoInfo"/>
            </w:pPr>
            <w:r w:rsidRPr="005819B8">
              <w:t xml:space="preserve">Carly Greyell, King County Department of Natural Resources and Parks, </w:t>
            </w:r>
            <w:r w:rsidR="00B2259F" w:rsidRPr="005819B8">
              <w:br/>
            </w:r>
            <w:r w:rsidRPr="005819B8">
              <w:t>Wa</w:t>
            </w:r>
            <w:r w:rsidR="00483545">
              <w:t>ter and Land Resources Division</w:t>
            </w:r>
          </w:p>
        </w:tc>
      </w:tr>
      <w:tr w:rsidR="00AA405D" w:rsidRPr="005819B8" w14:paraId="647554F9" w14:textId="77777777" w:rsidTr="008809BE">
        <w:trPr>
          <w:cantSplit/>
        </w:trPr>
        <w:tc>
          <w:tcPr>
            <w:tcW w:w="1273" w:type="dxa"/>
          </w:tcPr>
          <w:p w14:paraId="48B750F2" w14:textId="77777777" w:rsidR="00AA405D" w:rsidRPr="005819B8" w:rsidRDefault="00513909" w:rsidP="00A17DB2">
            <w:pPr>
              <w:pStyle w:val="MemoInfoBold"/>
            </w:pPr>
            <w:r w:rsidRPr="005819B8">
              <w:t>From</w:t>
            </w:r>
            <w:r w:rsidR="00AA405D" w:rsidRPr="005819B8">
              <w:t>:</w:t>
            </w:r>
          </w:p>
        </w:tc>
        <w:tc>
          <w:tcPr>
            <w:tcW w:w="8091" w:type="dxa"/>
          </w:tcPr>
          <w:p w14:paraId="69A7719F" w14:textId="3E6654B2" w:rsidR="00416070" w:rsidRPr="005819B8" w:rsidRDefault="007B3826" w:rsidP="001C45D5">
            <w:pPr>
              <w:pStyle w:val="MemoInfo"/>
              <w:spacing w:after="0"/>
            </w:pPr>
            <w:r w:rsidRPr="005819B8">
              <w:t>Edith Hadler, HDR</w:t>
            </w:r>
            <w:r w:rsidR="006E400D" w:rsidRPr="005819B8">
              <w:t xml:space="preserve"> Engineering</w:t>
            </w:r>
            <w:r w:rsidRPr="005819B8">
              <w:t>, Inc.</w:t>
            </w:r>
          </w:p>
          <w:p w14:paraId="3BA92ECD" w14:textId="10B6584E" w:rsidR="00AA405D" w:rsidRPr="005819B8" w:rsidRDefault="00F02219" w:rsidP="00FC3795">
            <w:pPr>
              <w:pStyle w:val="MemoInfo"/>
            </w:pPr>
            <w:r w:rsidRPr="005819B8">
              <w:t xml:space="preserve">John Lenth, Herrera </w:t>
            </w:r>
            <w:r w:rsidR="006E400D" w:rsidRPr="005819B8">
              <w:t>Environmental Consultants, Inc.</w:t>
            </w:r>
            <w:r w:rsidRPr="005819B8">
              <w:t xml:space="preserve"> </w:t>
            </w:r>
            <w:r w:rsidR="0033729E" w:rsidRPr="005819B8">
              <w:br/>
            </w:r>
            <w:r w:rsidRPr="005819B8">
              <w:t>Olivia Wright, Herrera Environmental Consultants, Inc.</w:t>
            </w:r>
          </w:p>
        </w:tc>
      </w:tr>
      <w:tr w:rsidR="00DE3C69" w:rsidRPr="005819B8" w14:paraId="7447176D" w14:textId="77777777" w:rsidTr="008809BE">
        <w:trPr>
          <w:cantSplit/>
        </w:trPr>
        <w:tc>
          <w:tcPr>
            <w:tcW w:w="1273" w:type="dxa"/>
          </w:tcPr>
          <w:p w14:paraId="0449C0E2" w14:textId="77777777" w:rsidR="00DE3C69" w:rsidRPr="005819B8" w:rsidRDefault="00513909" w:rsidP="00A17DB2">
            <w:pPr>
              <w:pStyle w:val="MemoInfoBold"/>
            </w:pPr>
            <w:r w:rsidRPr="005819B8">
              <w:t>Subject</w:t>
            </w:r>
            <w:r w:rsidR="00DE3C69" w:rsidRPr="005819B8">
              <w:t>:</w:t>
            </w:r>
          </w:p>
        </w:tc>
        <w:tc>
          <w:tcPr>
            <w:tcW w:w="8091" w:type="dxa"/>
          </w:tcPr>
          <w:p w14:paraId="1C794B36" w14:textId="0594AC30" w:rsidR="00DE3C69" w:rsidRPr="005819B8" w:rsidRDefault="00F02219" w:rsidP="00A17DB2">
            <w:pPr>
              <w:pStyle w:val="MemoInfo"/>
            </w:pPr>
            <w:r w:rsidRPr="005819B8">
              <w:t>Unit Cost Basis for Water Quality Benefits Evaluation (</w:t>
            </w:r>
            <w:r w:rsidR="00E368AC" w:rsidRPr="005819B8">
              <w:t>431</w:t>
            </w:r>
            <w:r w:rsidR="00697B4A" w:rsidRPr="005819B8">
              <w:noBreakHyphen/>
            </w:r>
            <w:r w:rsidRPr="005819B8">
              <w:t>TM</w:t>
            </w:r>
            <w:r w:rsidR="00607494" w:rsidRPr="005819B8">
              <w:t>1</w:t>
            </w:r>
            <w:r w:rsidRPr="005819B8">
              <w:t>)</w:t>
            </w:r>
          </w:p>
        </w:tc>
      </w:tr>
      <w:tr w:rsidR="00BD31B8" w:rsidRPr="005819B8" w14:paraId="584AF229" w14:textId="77777777" w:rsidTr="008809BE">
        <w:trPr>
          <w:cantSplit/>
        </w:trPr>
        <w:tc>
          <w:tcPr>
            <w:tcW w:w="1273" w:type="dxa"/>
            <w:tcMar>
              <w:top w:w="0" w:type="dxa"/>
            </w:tcMar>
          </w:tcPr>
          <w:p w14:paraId="665AB55E" w14:textId="77777777" w:rsidR="00BD31B8" w:rsidRPr="005819B8" w:rsidRDefault="00BD31B8" w:rsidP="00BF25A8"/>
        </w:tc>
        <w:tc>
          <w:tcPr>
            <w:tcW w:w="8091" w:type="dxa"/>
            <w:tcMar>
              <w:top w:w="0" w:type="dxa"/>
            </w:tcMar>
          </w:tcPr>
          <w:p w14:paraId="40ECD242" w14:textId="77777777" w:rsidR="00BD31B8" w:rsidRPr="005819B8" w:rsidRDefault="00BD31B8" w:rsidP="00BF25A8"/>
        </w:tc>
      </w:tr>
    </w:tbl>
    <w:p w14:paraId="4E38F3F9" w14:textId="77777777" w:rsidR="007E18D4" w:rsidRPr="005819B8" w:rsidRDefault="007E18D4" w:rsidP="00002CAB">
      <w:pPr>
        <w:pStyle w:val="TOCHeading"/>
      </w:pPr>
      <w:bookmarkStart w:id="4" w:name="contents"/>
      <w:r w:rsidRPr="005819B8">
        <w:t>Contents</w:t>
      </w:r>
      <w:bookmarkEnd w:id="4"/>
    </w:p>
    <w:p w14:paraId="412E2D0A" w14:textId="062E5E2D" w:rsidR="00050568" w:rsidRPr="005819B8" w:rsidRDefault="00A95E75">
      <w:pPr>
        <w:pStyle w:val="TOC1"/>
        <w:rPr>
          <w:rFonts w:asciiTheme="minorHAnsi" w:eastAsiaTheme="minorEastAsia" w:hAnsiTheme="minorHAnsi" w:cstheme="minorBidi"/>
          <w:color w:val="auto"/>
          <w:szCs w:val="22"/>
        </w:rPr>
      </w:pPr>
      <w:r w:rsidRPr="005819B8">
        <w:rPr>
          <w:rFonts w:ascii="Trebuchet MS" w:hAnsi="Trebuchet MS"/>
          <w:noProof w:val="0"/>
        </w:rPr>
        <w:fldChar w:fldCharType="begin"/>
      </w:r>
      <w:r w:rsidRPr="005819B8">
        <w:rPr>
          <w:noProof w:val="0"/>
        </w:rPr>
        <w:instrText xml:space="preserve"> TOC \h \z \u \t "Heading 2,1,Heading 3,2,Heading 4,3" </w:instrText>
      </w:r>
      <w:r w:rsidRPr="005819B8">
        <w:rPr>
          <w:rFonts w:ascii="Trebuchet MS" w:hAnsi="Trebuchet MS"/>
          <w:noProof w:val="0"/>
        </w:rPr>
        <w:fldChar w:fldCharType="separate"/>
      </w:r>
      <w:hyperlink w:anchor="_Toc72913189" w:history="1">
        <w:r w:rsidR="00050568" w:rsidRPr="005819B8">
          <w:rPr>
            <w:rStyle w:val="Hyperlink"/>
            <w:lang w:bidi="en-US"/>
          </w:rPr>
          <w:t>Glossary of Terms</w:t>
        </w:r>
        <w:r w:rsidR="00050568" w:rsidRPr="005819B8">
          <w:rPr>
            <w:webHidden/>
          </w:rPr>
          <w:tab/>
        </w:r>
        <w:r w:rsidR="00050568" w:rsidRPr="005819B8">
          <w:rPr>
            <w:webHidden/>
          </w:rPr>
          <w:fldChar w:fldCharType="begin"/>
        </w:r>
        <w:r w:rsidR="00050568" w:rsidRPr="005819B8">
          <w:rPr>
            <w:webHidden/>
          </w:rPr>
          <w:instrText xml:space="preserve"> PAGEREF _Toc72913189 \h </w:instrText>
        </w:r>
        <w:r w:rsidR="00050568" w:rsidRPr="005819B8">
          <w:rPr>
            <w:webHidden/>
          </w:rPr>
        </w:r>
        <w:r w:rsidR="00050568" w:rsidRPr="005819B8">
          <w:rPr>
            <w:webHidden/>
          </w:rPr>
          <w:fldChar w:fldCharType="separate"/>
        </w:r>
        <w:r w:rsidR="003257A0">
          <w:rPr>
            <w:webHidden/>
          </w:rPr>
          <w:t>3</w:t>
        </w:r>
        <w:r w:rsidR="00050568" w:rsidRPr="005819B8">
          <w:rPr>
            <w:webHidden/>
          </w:rPr>
          <w:fldChar w:fldCharType="end"/>
        </w:r>
      </w:hyperlink>
    </w:p>
    <w:p w14:paraId="2382A789" w14:textId="65F22E31" w:rsidR="00050568" w:rsidRPr="005819B8" w:rsidRDefault="00007BBC">
      <w:pPr>
        <w:pStyle w:val="TOC1"/>
        <w:rPr>
          <w:rFonts w:asciiTheme="minorHAnsi" w:eastAsiaTheme="minorEastAsia" w:hAnsiTheme="minorHAnsi" w:cstheme="minorBidi"/>
          <w:color w:val="auto"/>
          <w:szCs w:val="22"/>
        </w:rPr>
      </w:pPr>
      <w:hyperlink w:anchor="_Toc72913190" w:history="1">
        <w:r w:rsidR="00050568" w:rsidRPr="005819B8">
          <w:rPr>
            <w:rStyle w:val="Hyperlink"/>
          </w:rPr>
          <w:t>Purpose and Background</w:t>
        </w:r>
        <w:r w:rsidR="00050568" w:rsidRPr="005819B8">
          <w:rPr>
            <w:webHidden/>
          </w:rPr>
          <w:tab/>
        </w:r>
        <w:r w:rsidR="00050568" w:rsidRPr="005819B8">
          <w:rPr>
            <w:webHidden/>
          </w:rPr>
          <w:fldChar w:fldCharType="begin"/>
        </w:r>
        <w:r w:rsidR="00050568" w:rsidRPr="005819B8">
          <w:rPr>
            <w:webHidden/>
          </w:rPr>
          <w:instrText xml:space="preserve"> PAGEREF _Toc72913190 \h </w:instrText>
        </w:r>
        <w:r w:rsidR="00050568" w:rsidRPr="005819B8">
          <w:rPr>
            <w:webHidden/>
          </w:rPr>
        </w:r>
        <w:r w:rsidR="00050568" w:rsidRPr="005819B8">
          <w:rPr>
            <w:webHidden/>
          </w:rPr>
          <w:fldChar w:fldCharType="separate"/>
        </w:r>
        <w:r w:rsidR="003257A0">
          <w:rPr>
            <w:webHidden/>
          </w:rPr>
          <w:t>4</w:t>
        </w:r>
        <w:r w:rsidR="00050568" w:rsidRPr="005819B8">
          <w:rPr>
            <w:webHidden/>
          </w:rPr>
          <w:fldChar w:fldCharType="end"/>
        </w:r>
      </w:hyperlink>
    </w:p>
    <w:p w14:paraId="6661F082" w14:textId="1C38F518" w:rsidR="00050568" w:rsidRPr="005819B8" w:rsidRDefault="00007BBC">
      <w:pPr>
        <w:pStyle w:val="TOC1"/>
        <w:rPr>
          <w:rFonts w:asciiTheme="minorHAnsi" w:eastAsiaTheme="minorEastAsia" w:hAnsiTheme="minorHAnsi" w:cstheme="minorBidi"/>
          <w:color w:val="auto"/>
          <w:szCs w:val="22"/>
        </w:rPr>
      </w:pPr>
      <w:hyperlink w:anchor="_Toc72913191" w:history="1">
        <w:r w:rsidR="00050568" w:rsidRPr="005819B8">
          <w:rPr>
            <w:rStyle w:val="Hyperlink"/>
          </w:rPr>
          <w:t>Cost Estimating Methodology and Approach</w:t>
        </w:r>
        <w:r w:rsidR="00050568" w:rsidRPr="005819B8">
          <w:rPr>
            <w:webHidden/>
          </w:rPr>
          <w:tab/>
        </w:r>
        <w:r w:rsidR="00050568" w:rsidRPr="005819B8">
          <w:rPr>
            <w:webHidden/>
          </w:rPr>
          <w:fldChar w:fldCharType="begin"/>
        </w:r>
        <w:r w:rsidR="00050568" w:rsidRPr="005819B8">
          <w:rPr>
            <w:webHidden/>
          </w:rPr>
          <w:instrText xml:space="preserve"> PAGEREF _Toc72913191 \h </w:instrText>
        </w:r>
        <w:r w:rsidR="00050568" w:rsidRPr="005819B8">
          <w:rPr>
            <w:webHidden/>
          </w:rPr>
        </w:r>
        <w:r w:rsidR="00050568" w:rsidRPr="005819B8">
          <w:rPr>
            <w:webHidden/>
          </w:rPr>
          <w:fldChar w:fldCharType="separate"/>
        </w:r>
        <w:r w:rsidR="003257A0">
          <w:rPr>
            <w:webHidden/>
          </w:rPr>
          <w:t>5</w:t>
        </w:r>
        <w:r w:rsidR="00050568" w:rsidRPr="005819B8">
          <w:rPr>
            <w:webHidden/>
          </w:rPr>
          <w:fldChar w:fldCharType="end"/>
        </w:r>
      </w:hyperlink>
    </w:p>
    <w:p w14:paraId="56549ED7" w14:textId="5E59AC62" w:rsidR="00050568" w:rsidRPr="005819B8" w:rsidRDefault="00007BBC">
      <w:pPr>
        <w:pStyle w:val="TOC2"/>
        <w:rPr>
          <w:rFonts w:asciiTheme="minorHAnsi" w:eastAsiaTheme="minorEastAsia" w:hAnsiTheme="minorHAnsi" w:cstheme="minorBidi"/>
          <w:color w:val="auto"/>
          <w:szCs w:val="22"/>
        </w:rPr>
      </w:pPr>
      <w:hyperlink w:anchor="_Toc72913192" w:history="1">
        <w:r w:rsidR="00050568" w:rsidRPr="005819B8">
          <w:rPr>
            <w:rStyle w:val="Hyperlink"/>
          </w:rPr>
          <w:t>Overview</w:t>
        </w:r>
        <w:r w:rsidR="00050568" w:rsidRPr="005819B8">
          <w:rPr>
            <w:webHidden/>
          </w:rPr>
          <w:tab/>
        </w:r>
        <w:r w:rsidR="00050568" w:rsidRPr="005819B8">
          <w:rPr>
            <w:webHidden/>
          </w:rPr>
          <w:fldChar w:fldCharType="begin"/>
        </w:r>
        <w:r w:rsidR="00050568" w:rsidRPr="005819B8">
          <w:rPr>
            <w:webHidden/>
          </w:rPr>
          <w:instrText xml:space="preserve"> PAGEREF _Toc72913192 \h </w:instrText>
        </w:r>
        <w:r w:rsidR="00050568" w:rsidRPr="005819B8">
          <w:rPr>
            <w:webHidden/>
          </w:rPr>
        </w:r>
        <w:r w:rsidR="00050568" w:rsidRPr="005819B8">
          <w:rPr>
            <w:webHidden/>
          </w:rPr>
          <w:fldChar w:fldCharType="separate"/>
        </w:r>
        <w:r w:rsidR="003257A0">
          <w:rPr>
            <w:webHidden/>
          </w:rPr>
          <w:t>5</w:t>
        </w:r>
        <w:r w:rsidR="00050568" w:rsidRPr="005819B8">
          <w:rPr>
            <w:webHidden/>
          </w:rPr>
          <w:fldChar w:fldCharType="end"/>
        </w:r>
      </w:hyperlink>
    </w:p>
    <w:p w14:paraId="075E825D" w14:textId="28E3BA30" w:rsidR="00050568" w:rsidRPr="005819B8" w:rsidRDefault="00007BBC">
      <w:pPr>
        <w:pStyle w:val="TOC2"/>
        <w:rPr>
          <w:rFonts w:asciiTheme="minorHAnsi" w:eastAsiaTheme="minorEastAsia" w:hAnsiTheme="minorHAnsi" w:cstheme="minorBidi"/>
          <w:color w:val="auto"/>
          <w:szCs w:val="22"/>
        </w:rPr>
      </w:pPr>
      <w:hyperlink w:anchor="_Toc72913193" w:history="1">
        <w:r w:rsidR="00050568" w:rsidRPr="005819B8">
          <w:rPr>
            <w:rStyle w:val="Hyperlink"/>
          </w:rPr>
          <w:t>Estimating Basis</w:t>
        </w:r>
        <w:r w:rsidR="00050568" w:rsidRPr="005819B8">
          <w:rPr>
            <w:webHidden/>
          </w:rPr>
          <w:tab/>
        </w:r>
        <w:r w:rsidR="00050568" w:rsidRPr="005819B8">
          <w:rPr>
            <w:webHidden/>
          </w:rPr>
          <w:fldChar w:fldCharType="begin"/>
        </w:r>
        <w:r w:rsidR="00050568" w:rsidRPr="005819B8">
          <w:rPr>
            <w:webHidden/>
          </w:rPr>
          <w:instrText xml:space="preserve"> PAGEREF _Toc72913193 \h </w:instrText>
        </w:r>
        <w:r w:rsidR="00050568" w:rsidRPr="005819B8">
          <w:rPr>
            <w:webHidden/>
          </w:rPr>
        </w:r>
        <w:r w:rsidR="00050568" w:rsidRPr="005819B8">
          <w:rPr>
            <w:webHidden/>
          </w:rPr>
          <w:fldChar w:fldCharType="separate"/>
        </w:r>
        <w:r w:rsidR="003257A0">
          <w:rPr>
            <w:webHidden/>
          </w:rPr>
          <w:t>8</w:t>
        </w:r>
        <w:r w:rsidR="00050568" w:rsidRPr="005819B8">
          <w:rPr>
            <w:webHidden/>
          </w:rPr>
          <w:fldChar w:fldCharType="end"/>
        </w:r>
      </w:hyperlink>
    </w:p>
    <w:p w14:paraId="4FBBDE9C" w14:textId="68E4A3B5" w:rsidR="00050568" w:rsidRPr="005819B8" w:rsidRDefault="00007BBC">
      <w:pPr>
        <w:pStyle w:val="TOC2"/>
        <w:rPr>
          <w:rFonts w:asciiTheme="minorHAnsi" w:eastAsiaTheme="minorEastAsia" w:hAnsiTheme="minorHAnsi" w:cstheme="minorBidi"/>
          <w:color w:val="auto"/>
          <w:szCs w:val="22"/>
        </w:rPr>
      </w:pPr>
      <w:hyperlink w:anchor="_Toc72913194" w:history="1">
        <w:r w:rsidR="00050568" w:rsidRPr="005819B8">
          <w:rPr>
            <w:rStyle w:val="Hyperlink"/>
          </w:rPr>
          <w:t>Cost Estimate Development</w:t>
        </w:r>
        <w:r w:rsidR="00050568" w:rsidRPr="005819B8">
          <w:rPr>
            <w:webHidden/>
          </w:rPr>
          <w:tab/>
        </w:r>
        <w:r w:rsidR="00050568" w:rsidRPr="005819B8">
          <w:rPr>
            <w:webHidden/>
          </w:rPr>
          <w:fldChar w:fldCharType="begin"/>
        </w:r>
        <w:r w:rsidR="00050568" w:rsidRPr="005819B8">
          <w:rPr>
            <w:webHidden/>
          </w:rPr>
          <w:instrText xml:space="preserve"> PAGEREF _Toc72913194 \h </w:instrText>
        </w:r>
        <w:r w:rsidR="00050568" w:rsidRPr="005819B8">
          <w:rPr>
            <w:webHidden/>
          </w:rPr>
        </w:r>
        <w:r w:rsidR="00050568" w:rsidRPr="005819B8">
          <w:rPr>
            <w:webHidden/>
          </w:rPr>
          <w:fldChar w:fldCharType="separate"/>
        </w:r>
        <w:r w:rsidR="003257A0">
          <w:rPr>
            <w:webHidden/>
          </w:rPr>
          <w:t>9</w:t>
        </w:r>
        <w:r w:rsidR="00050568" w:rsidRPr="005819B8">
          <w:rPr>
            <w:webHidden/>
          </w:rPr>
          <w:fldChar w:fldCharType="end"/>
        </w:r>
      </w:hyperlink>
    </w:p>
    <w:p w14:paraId="7557E2AE" w14:textId="31CC8B97" w:rsidR="00050568" w:rsidRPr="005819B8" w:rsidRDefault="00007BBC">
      <w:pPr>
        <w:pStyle w:val="TOC1"/>
        <w:rPr>
          <w:rFonts w:asciiTheme="minorHAnsi" w:eastAsiaTheme="minorEastAsia" w:hAnsiTheme="minorHAnsi" w:cstheme="minorBidi"/>
          <w:color w:val="auto"/>
          <w:szCs w:val="22"/>
        </w:rPr>
      </w:pPr>
      <w:hyperlink w:anchor="_Toc72913195" w:history="1">
        <w:r w:rsidR="00050568" w:rsidRPr="005819B8">
          <w:rPr>
            <w:rStyle w:val="Hyperlink"/>
          </w:rPr>
          <w:t>Total Project Cost Estimates</w:t>
        </w:r>
        <w:r w:rsidR="00050568" w:rsidRPr="005819B8">
          <w:rPr>
            <w:webHidden/>
          </w:rPr>
          <w:tab/>
        </w:r>
        <w:r w:rsidR="00050568" w:rsidRPr="005819B8">
          <w:rPr>
            <w:webHidden/>
          </w:rPr>
          <w:fldChar w:fldCharType="begin"/>
        </w:r>
        <w:r w:rsidR="00050568" w:rsidRPr="005819B8">
          <w:rPr>
            <w:webHidden/>
          </w:rPr>
          <w:instrText xml:space="preserve"> PAGEREF _Toc72913195 \h </w:instrText>
        </w:r>
        <w:r w:rsidR="00050568" w:rsidRPr="005819B8">
          <w:rPr>
            <w:webHidden/>
          </w:rPr>
        </w:r>
        <w:r w:rsidR="00050568" w:rsidRPr="005819B8">
          <w:rPr>
            <w:webHidden/>
          </w:rPr>
          <w:fldChar w:fldCharType="separate"/>
        </w:r>
        <w:r w:rsidR="003257A0">
          <w:rPr>
            <w:webHidden/>
          </w:rPr>
          <w:t>11</w:t>
        </w:r>
        <w:r w:rsidR="00050568" w:rsidRPr="005819B8">
          <w:rPr>
            <w:webHidden/>
          </w:rPr>
          <w:fldChar w:fldCharType="end"/>
        </w:r>
      </w:hyperlink>
    </w:p>
    <w:p w14:paraId="47A02F83" w14:textId="0CC66EAF" w:rsidR="00050568" w:rsidRPr="005819B8" w:rsidRDefault="00007BBC">
      <w:pPr>
        <w:pStyle w:val="TOC2"/>
        <w:rPr>
          <w:rFonts w:asciiTheme="minorHAnsi" w:eastAsiaTheme="minorEastAsia" w:hAnsiTheme="minorHAnsi" w:cstheme="minorBidi"/>
          <w:color w:val="auto"/>
          <w:szCs w:val="22"/>
        </w:rPr>
      </w:pPr>
      <w:hyperlink w:anchor="_Toc72913196" w:history="1">
        <w:r w:rsidR="00050568" w:rsidRPr="005819B8">
          <w:rPr>
            <w:rStyle w:val="Hyperlink"/>
          </w:rPr>
          <w:t>Direct Construction Cost</w:t>
        </w:r>
        <w:r w:rsidR="00050568" w:rsidRPr="005819B8">
          <w:rPr>
            <w:webHidden/>
          </w:rPr>
          <w:tab/>
        </w:r>
        <w:r w:rsidR="00050568" w:rsidRPr="005819B8">
          <w:rPr>
            <w:webHidden/>
          </w:rPr>
          <w:fldChar w:fldCharType="begin"/>
        </w:r>
        <w:r w:rsidR="00050568" w:rsidRPr="005819B8">
          <w:rPr>
            <w:webHidden/>
          </w:rPr>
          <w:instrText xml:space="preserve"> PAGEREF _Toc72913196 \h </w:instrText>
        </w:r>
        <w:r w:rsidR="00050568" w:rsidRPr="005819B8">
          <w:rPr>
            <w:webHidden/>
          </w:rPr>
        </w:r>
        <w:r w:rsidR="00050568" w:rsidRPr="005819B8">
          <w:rPr>
            <w:webHidden/>
          </w:rPr>
          <w:fldChar w:fldCharType="separate"/>
        </w:r>
        <w:r w:rsidR="003257A0">
          <w:rPr>
            <w:webHidden/>
          </w:rPr>
          <w:t>11</w:t>
        </w:r>
        <w:r w:rsidR="00050568" w:rsidRPr="005819B8">
          <w:rPr>
            <w:webHidden/>
          </w:rPr>
          <w:fldChar w:fldCharType="end"/>
        </w:r>
      </w:hyperlink>
    </w:p>
    <w:p w14:paraId="674B89A2" w14:textId="59157360" w:rsidR="00050568" w:rsidRPr="005819B8" w:rsidRDefault="00007BBC">
      <w:pPr>
        <w:pStyle w:val="TOC2"/>
        <w:rPr>
          <w:rFonts w:asciiTheme="minorHAnsi" w:eastAsiaTheme="minorEastAsia" w:hAnsiTheme="minorHAnsi" w:cstheme="minorBidi"/>
          <w:color w:val="auto"/>
          <w:szCs w:val="22"/>
        </w:rPr>
      </w:pPr>
      <w:hyperlink w:anchor="_Toc72913197" w:history="1">
        <w:r w:rsidR="00050568" w:rsidRPr="005819B8">
          <w:rPr>
            <w:rStyle w:val="Hyperlink"/>
          </w:rPr>
          <w:t>Additional Construction Costs</w:t>
        </w:r>
        <w:r w:rsidR="00050568" w:rsidRPr="005819B8">
          <w:rPr>
            <w:webHidden/>
          </w:rPr>
          <w:tab/>
        </w:r>
        <w:r w:rsidR="00050568" w:rsidRPr="005819B8">
          <w:rPr>
            <w:webHidden/>
          </w:rPr>
          <w:fldChar w:fldCharType="begin"/>
        </w:r>
        <w:r w:rsidR="00050568" w:rsidRPr="005819B8">
          <w:rPr>
            <w:webHidden/>
          </w:rPr>
          <w:instrText xml:space="preserve"> PAGEREF _Toc72913197 \h </w:instrText>
        </w:r>
        <w:r w:rsidR="00050568" w:rsidRPr="005819B8">
          <w:rPr>
            <w:webHidden/>
          </w:rPr>
        </w:r>
        <w:r w:rsidR="00050568" w:rsidRPr="005819B8">
          <w:rPr>
            <w:webHidden/>
          </w:rPr>
          <w:fldChar w:fldCharType="separate"/>
        </w:r>
        <w:r w:rsidR="003257A0">
          <w:rPr>
            <w:webHidden/>
          </w:rPr>
          <w:t>12</w:t>
        </w:r>
        <w:r w:rsidR="00050568" w:rsidRPr="005819B8">
          <w:rPr>
            <w:webHidden/>
          </w:rPr>
          <w:fldChar w:fldCharType="end"/>
        </w:r>
      </w:hyperlink>
    </w:p>
    <w:p w14:paraId="57EBEBE9" w14:textId="15963F6E" w:rsidR="00050568" w:rsidRPr="005819B8" w:rsidRDefault="00007BBC">
      <w:pPr>
        <w:pStyle w:val="TOC3"/>
        <w:rPr>
          <w:rFonts w:asciiTheme="minorHAnsi" w:eastAsiaTheme="minorEastAsia" w:hAnsiTheme="minorHAnsi" w:cstheme="minorBidi"/>
          <w:color w:val="auto"/>
          <w:szCs w:val="22"/>
        </w:rPr>
      </w:pPr>
      <w:hyperlink w:anchor="_Toc72913198" w:history="1">
        <w:r w:rsidR="00050568" w:rsidRPr="005819B8">
          <w:rPr>
            <w:rStyle w:val="Hyperlink"/>
          </w:rPr>
          <w:t>Year of Construction Cost</w:t>
        </w:r>
        <w:r w:rsidR="00050568" w:rsidRPr="005819B8">
          <w:rPr>
            <w:webHidden/>
          </w:rPr>
          <w:tab/>
        </w:r>
        <w:r w:rsidR="00050568" w:rsidRPr="005819B8">
          <w:rPr>
            <w:webHidden/>
          </w:rPr>
          <w:fldChar w:fldCharType="begin"/>
        </w:r>
        <w:r w:rsidR="00050568" w:rsidRPr="005819B8">
          <w:rPr>
            <w:webHidden/>
          </w:rPr>
          <w:instrText xml:space="preserve"> PAGEREF _Toc72913198 \h </w:instrText>
        </w:r>
        <w:r w:rsidR="00050568" w:rsidRPr="005819B8">
          <w:rPr>
            <w:webHidden/>
          </w:rPr>
        </w:r>
        <w:r w:rsidR="00050568" w:rsidRPr="005819B8">
          <w:rPr>
            <w:webHidden/>
          </w:rPr>
          <w:fldChar w:fldCharType="separate"/>
        </w:r>
        <w:r w:rsidR="003257A0">
          <w:rPr>
            <w:webHidden/>
          </w:rPr>
          <w:t>12</w:t>
        </w:r>
        <w:r w:rsidR="00050568" w:rsidRPr="005819B8">
          <w:rPr>
            <w:webHidden/>
          </w:rPr>
          <w:fldChar w:fldCharType="end"/>
        </w:r>
      </w:hyperlink>
    </w:p>
    <w:p w14:paraId="10C61E3E" w14:textId="29D5E83E" w:rsidR="00050568" w:rsidRPr="005819B8" w:rsidRDefault="00007BBC">
      <w:pPr>
        <w:pStyle w:val="TOC2"/>
        <w:rPr>
          <w:rFonts w:asciiTheme="minorHAnsi" w:eastAsiaTheme="minorEastAsia" w:hAnsiTheme="minorHAnsi" w:cstheme="minorBidi"/>
          <w:color w:val="auto"/>
          <w:szCs w:val="22"/>
        </w:rPr>
      </w:pPr>
      <w:hyperlink w:anchor="_Toc72913199" w:history="1">
        <w:r w:rsidR="00050568" w:rsidRPr="005819B8">
          <w:rPr>
            <w:rStyle w:val="Hyperlink"/>
          </w:rPr>
          <w:t>Indirect Non-Construction Costs</w:t>
        </w:r>
        <w:r w:rsidR="00050568" w:rsidRPr="005819B8">
          <w:rPr>
            <w:webHidden/>
          </w:rPr>
          <w:tab/>
        </w:r>
        <w:r w:rsidR="00050568" w:rsidRPr="005819B8">
          <w:rPr>
            <w:webHidden/>
          </w:rPr>
          <w:fldChar w:fldCharType="begin"/>
        </w:r>
        <w:r w:rsidR="00050568" w:rsidRPr="005819B8">
          <w:rPr>
            <w:webHidden/>
          </w:rPr>
          <w:instrText xml:space="preserve"> PAGEREF _Toc72913199 \h </w:instrText>
        </w:r>
        <w:r w:rsidR="00050568" w:rsidRPr="005819B8">
          <w:rPr>
            <w:webHidden/>
          </w:rPr>
        </w:r>
        <w:r w:rsidR="00050568" w:rsidRPr="005819B8">
          <w:rPr>
            <w:webHidden/>
          </w:rPr>
          <w:fldChar w:fldCharType="separate"/>
        </w:r>
        <w:r w:rsidR="003257A0">
          <w:rPr>
            <w:webHidden/>
          </w:rPr>
          <w:t>13</w:t>
        </w:r>
        <w:r w:rsidR="00050568" w:rsidRPr="005819B8">
          <w:rPr>
            <w:webHidden/>
          </w:rPr>
          <w:fldChar w:fldCharType="end"/>
        </w:r>
      </w:hyperlink>
    </w:p>
    <w:p w14:paraId="1B82E6C6" w14:textId="142FB1B5" w:rsidR="00050568" w:rsidRPr="005819B8" w:rsidRDefault="00007BBC">
      <w:pPr>
        <w:pStyle w:val="TOC2"/>
        <w:rPr>
          <w:rFonts w:asciiTheme="minorHAnsi" w:eastAsiaTheme="minorEastAsia" w:hAnsiTheme="minorHAnsi" w:cstheme="minorBidi"/>
          <w:color w:val="auto"/>
          <w:szCs w:val="22"/>
        </w:rPr>
      </w:pPr>
      <w:hyperlink w:anchor="_Toc72913200" w:history="1">
        <w:r w:rsidR="00050568" w:rsidRPr="005819B8">
          <w:rPr>
            <w:rStyle w:val="Hyperlink"/>
          </w:rPr>
          <w:t>Total Project Costs</w:t>
        </w:r>
        <w:r w:rsidR="00050568" w:rsidRPr="005819B8">
          <w:rPr>
            <w:webHidden/>
          </w:rPr>
          <w:tab/>
        </w:r>
        <w:r w:rsidR="00050568" w:rsidRPr="005819B8">
          <w:rPr>
            <w:webHidden/>
          </w:rPr>
          <w:fldChar w:fldCharType="begin"/>
        </w:r>
        <w:r w:rsidR="00050568" w:rsidRPr="005819B8">
          <w:rPr>
            <w:webHidden/>
          </w:rPr>
          <w:instrText xml:space="preserve"> PAGEREF _Toc72913200 \h </w:instrText>
        </w:r>
        <w:r w:rsidR="00050568" w:rsidRPr="005819B8">
          <w:rPr>
            <w:webHidden/>
          </w:rPr>
        </w:r>
        <w:r w:rsidR="00050568" w:rsidRPr="005819B8">
          <w:rPr>
            <w:webHidden/>
          </w:rPr>
          <w:fldChar w:fldCharType="separate"/>
        </w:r>
        <w:r w:rsidR="003257A0">
          <w:rPr>
            <w:webHidden/>
          </w:rPr>
          <w:t>16</w:t>
        </w:r>
        <w:r w:rsidR="00050568" w:rsidRPr="005819B8">
          <w:rPr>
            <w:webHidden/>
          </w:rPr>
          <w:fldChar w:fldCharType="end"/>
        </w:r>
      </w:hyperlink>
    </w:p>
    <w:p w14:paraId="07DC00E4" w14:textId="02376F81" w:rsidR="00050568" w:rsidRPr="005819B8" w:rsidRDefault="00007BBC">
      <w:pPr>
        <w:pStyle w:val="TOC2"/>
        <w:rPr>
          <w:rFonts w:asciiTheme="minorHAnsi" w:eastAsiaTheme="minorEastAsia" w:hAnsiTheme="minorHAnsi" w:cstheme="minorBidi"/>
          <w:color w:val="auto"/>
          <w:szCs w:val="22"/>
        </w:rPr>
      </w:pPr>
      <w:hyperlink w:anchor="_Toc72913201" w:history="1">
        <w:r w:rsidR="00050568" w:rsidRPr="005819B8">
          <w:rPr>
            <w:rStyle w:val="Hyperlink"/>
          </w:rPr>
          <w:t>Life-Cycle Cost</w:t>
        </w:r>
        <w:r w:rsidR="00050568" w:rsidRPr="005819B8">
          <w:rPr>
            <w:webHidden/>
          </w:rPr>
          <w:tab/>
        </w:r>
        <w:r w:rsidR="00050568" w:rsidRPr="005819B8">
          <w:rPr>
            <w:webHidden/>
          </w:rPr>
          <w:fldChar w:fldCharType="begin"/>
        </w:r>
        <w:r w:rsidR="00050568" w:rsidRPr="005819B8">
          <w:rPr>
            <w:webHidden/>
          </w:rPr>
          <w:instrText xml:space="preserve"> PAGEREF _Toc72913201 \h </w:instrText>
        </w:r>
        <w:r w:rsidR="00050568" w:rsidRPr="005819B8">
          <w:rPr>
            <w:webHidden/>
          </w:rPr>
        </w:r>
        <w:r w:rsidR="00050568" w:rsidRPr="005819B8">
          <w:rPr>
            <w:webHidden/>
          </w:rPr>
          <w:fldChar w:fldCharType="separate"/>
        </w:r>
        <w:r w:rsidR="003257A0">
          <w:rPr>
            <w:webHidden/>
          </w:rPr>
          <w:t>17</w:t>
        </w:r>
        <w:r w:rsidR="00050568" w:rsidRPr="005819B8">
          <w:rPr>
            <w:webHidden/>
          </w:rPr>
          <w:fldChar w:fldCharType="end"/>
        </w:r>
      </w:hyperlink>
    </w:p>
    <w:p w14:paraId="1E1ADED5" w14:textId="30C7FCE7" w:rsidR="00050568" w:rsidRPr="005819B8" w:rsidRDefault="00007BBC">
      <w:pPr>
        <w:pStyle w:val="TOC3"/>
        <w:rPr>
          <w:rFonts w:asciiTheme="minorHAnsi" w:eastAsiaTheme="minorEastAsia" w:hAnsiTheme="minorHAnsi" w:cstheme="minorBidi"/>
          <w:color w:val="auto"/>
          <w:szCs w:val="22"/>
        </w:rPr>
      </w:pPr>
      <w:hyperlink w:anchor="_Toc72913202" w:history="1">
        <w:r w:rsidR="00050568" w:rsidRPr="005819B8">
          <w:rPr>
            <w:rStyle w:val="Hyperlink"/>
          </w:rPr>
          <w:t>Life-Cycle Cost Analysis Assumptions</w:t>
        </w:r>
        <w:r w:rsidR="00050568" w:rsidRPr="005819B8">
          <w:rPr>
            <w:webHidden/>
          </w:rPr>
          <w:tab/>
        </w:r>
        <w:r w:rsidR="00050568" w:rsidRPr="005819B8">
          <w:rPr>
            <w:webHidden/>
          </w:rPr>
          <w:fldChar w:fldCharType="begin"/>
        </w:r>
        <w:r w:rsidR="00050568" w:rsidRPr="005819B8">
          <w:rPr>
            <w:webHidden/>
          </w:rPr>
          <w:instrText xml:space="preserve"> PAGEREF _Toc72913202 \h </w:instrText>
        </w:r>
        <w:r w:rsidR="00050568" w:rsidRPr="005819B8">
          <w:rPr>
            <w:webHidden/>
          </w:rPr>
        </w:r>
        <w:r w:rsidR="00050568" w:rsidRPr="005819B8">
          <w:rPr>
            <w:webHidden/>
          </w:rPr>
          <w:fldChar w:fldCharType="separate"/>
        </w:r>
        <w:r w:rsidR="003257A0">
          <w:rPr>
            <w:webHidden/>
          </w:rPr>
          <w:t>17</w:t>
        </w:r>
        <w:r w:rsidR="00050568" w:rsidRPr="005819B8">
          <w:rPr>
            <w:webHidden/>
          </w:rPr>
          <w:fldChar w:fldCharType="end"/>
        </w:r>
      </w:hyperlink>
    </w:p>
    <w:p w14:paraId="07E3471B" w14:textId="7D765765" w:rsidR="00050568" w:rsidRPr="005819B8" w:rsidRDefault="00007BBC">
      <w:pPr>
        <w:pStyle w:val="TOC3"/>
        <w:rPr>
          <w:rFonts w:asciiTheme="minorHAnsi" w:eastAsiaTheme="minorEastAsia" w:hAnsiTheme="minorHAnsi" w:cstheme="minorBidi"/>
          <w:color w:val="auto"/>
          <w:szCs w:val="22"/>
        </w:rPr>
      </w:pPr>
      <w:hyperlink w:anchor="_Toc72913203" w:history="1">
        <w:r w:rsidR="00050568" w:rsidRPr="005819B8">
          <w:rPr>
            <w:rStyle w:val="Hyperlink"/>
          </w:rPr>
          <w:t>Operations and Maintenance Cost</w:t>
        </w:r>
        <w:r w:rsidR="00050568" w:rsidRPr="005819B8">
          <w:rPr>
            <w:webHidden/>
          </w:rPr>
          <w:tab/>
        </w:r>
        <w:r w:rsidR="00050568" w:rsidRPr="005819B8">
          <w:rPr>
            <w:webHidden/>
          </w:rPr>
          <w:fldChar w:fldCharType="begin"/>
        </w:r>
        <w:r w:rsidR="00050568" w:rsidRPr="005819B8">
          <w:rPr>
            <w:webHidden/>
          </w:rPr>
          <w:instrText xml:space="preserve"> PAGEREF _Toc72913203 \h </w:instrText>
        </w:r>
        <w:r w:rsidR="00050568" w:rsidRPr="005819B8">
          <w:rPr>
            <w:webHidden/>
          </w:rPr>
        </w:r>
        <w:r w:rsidR="00050568" w:rsidRPr="005819B8">
          <w:rPr>
            <w:webHidden/>
          </w:rPr>
          <w:fldChar w:fldCharType="separate"/>
        </w:r>
        <w:r w:rsidR="003257A0">
          <w:rPr>
            <w:webHidden/>
          </w:rPr>
          <w:t>20</w:t>
        </w:r>
        <w:r w:rsidR="00050568" w:rsidRPr="005819B8">
          <w:rPr>
            <w:webHidden/>
          </w:rPr>
          <w:fldChar w:fldCharType="end"/>
        </w:r>
      </w:hyperlink>
    </w:p>
    <w:p w14:paraId="352B935A" w14:textId="69DE0B58" w:rsidR="00050568" w:rsidRPr="005819B8" w:rsidRDefault="00007BBC">
      <w:pPr>
        <w:pStyle w:val="TOC3"/>
        <w:rPr>
          <w:rFonts w:asciiTheme="minorHAnsi" w:eastAsiaTheme="minorEastAsia" w:hAnsiTheme="minorHAnsi" w:cstheme="minorBidi"/>
          <w:color w:val="auto"/>
          <w:szCs w:val="22"/>
        </w:rPr>
      </w:pPr>
      <w:hyperlink w:anchor="_Toc72913204" w:history="1">
        <w:r w:rsidR="00050568" w:rsidRPr="005819B8">
          <w:rPr>
            <w:rStyle w:val="Hyperlink"/>
          </w:rPr>
          <w:t>Capital Replacement Cost</w:t>
        </w:r>
        <w:r w:rsidR="00050568" w:rsidRPr="005819B8">
          <w:rPr>
            <w:webHidden/>
          </w:rPr>
          <w:tab/>
        </w:r>
        <w:r w:rsidR="00050568" w:rsidRPr="005819B8">
          <w:rPr>
            <w:webHidden/>
          </w:rPr>
          <w:fldChar w:fldCharType="begin"/>
        </w:r>
        <w:r w:rsidR="00050568" w:rsidRPr="005819B8">
          <w:rPr>
            <w:webHidden/>
          </w:rPr>
          <w:instrText xml:space="preserve"> PAGEREF _Toc72913204 \h </w:instrText>
        </w:r>
        <w:r w:rsidR="00050568" w:rsidRPr="005819B8">
          <w:rPr>
            <w:webHidden/>
          </w:rPr>
        </w:r>
        <w:r w:rsidR="00050568" w:rsidRPr="005819B8">
          <w:rPr>
            <w:webHidden/>
          </w:rPr>
          <w:fldChar w:fldCharType="separate"/>
        </w:r>
        <w:r w:rsidR="003257A0">
          <w:rPr>
            <w:webHidden/>
          </w:rPr>
          <w:t>21</w:t>
        </w:r>
        <w:r w:rsidR="00050568" w:rsidRPr="005819B8">
          <w:rPr>
            <w:webHidden/>
          </w:rPr>
          <w:fldChar w:fldCharType="end"/>
        </w:r>
      </w:hyperlink>
    </w:p>
    <w:p w14:paraId="63C0B48B" w14:textId="18B0E238" w:rsidR="00050568" w:rsidRPr="005819B8" w:rsidRDefault="00007BBC">
      <w:pPr>
        <w:pStyle w:val="TOC3"/>
        <w:rPr>
          <w:rFonts w:asciiTheme="minorHAnsi" w:eastAsiaTheme="minorEastAsia" w:hAnsiTheme="minorHAnsi" w:cstheme="minorBidi"/>
          <w:color w:val="auto"/>
          <w:szCs w:val="22"/>
        </w:rPr>
      </w:pPr>
      <w:hyperlink w:anchor="_Toc72913205" w:history="1">
        <w:r w:rsidR="00050568" w:rsidRPr="005819B8">
          <w:rPr>
            <w:rStyle w:val="Hyperlink"/>
          </w:rPr>
          <w:t>Total Life-Cycle Cost</w:t>
        </w:r>
        <w:r w:rsidR="00050568" w:rsidRPr="005819B8">
          <w:rPr>
            <w:webHidden/>
          </w:rPr>
          <w:tab/>
        </w:r>
        <w:r w:rsidR="00050568" w:rsidRPr="005819B8">
          <w:rPr>
            <w:webHidden/>
          </w:rPr>
          <w:fldChar w:fldCharType="begin"/>
        </w:r>
        <w:r w:rsidR="00050568" w:rsidRPr="005819B8">
          <w:rPr>
            <w:webHidden/>
          </w:rPr>
          <w:instrText xml:space="preserve"> PAGEREF _Toc72913205 \h </w:instrText>
        </w:r>
        <w:r w:rsidR="00050568" w:rsidRPr="005819B8">
          <w:rPr>
            <w:webHidden/>
          </w:rPr>
        </w:r>
        <w:r w:rsidR="00050568" w:rsidRPr="005819B8">
          <w:rPr>
            <w:webHidden/>
          </w:rPr>
          <w:fldChar w:fldCharType="separate"/>
        </w:r>
        <w:r w:rsidR="003257A0">
          <w:rPr>
            <w:webHidden/>
          </w:rPr>
          <w:t>21</w:t>
        </w:r>
        <w:r w:rsidR="00050568" w:rsidRPr="005819B8">
          <w:rPr>
            <w:webHidden/>
          </w:rPr>
          <w:fldChar w:fldCharType="end"/>
        </w:r>
      </w:hyperlink>
    </w:p>
    <w:p w14:paraId="72DB11F5" w14:textId="2E790EBE" w:rsidR="00050568" w:rsidRPr="005819B8" w:rsidRDefault="00007BBC">
      <w:pPr>
        <w:pStyle w:val="TOC1"/>
        <w:rPr>
          <w:rFonts w:asciiTheme="minorHAnsi" w:eastAsiaTheme="minorEastAsia" w:hAnsiTheme="minorHAnsi" w:cstheme="minorBidi"/>
          <w:color w:val="auto"/>
          <w:szCs w:val="22"/>
        </w:rPr>
      </w:pPr>
      <w:hyperlink w:anchor="_Toc72913206" w:history="1">
        <w:r w:rsidR="00050568" w:rsidRPr="005819B8">
          <w:rPr>
            <w:rStyle w:val="Hyperlink"/>
          </w:rPr>
          <w:t>Cost Sources</w:t>
        </w:r>
        <w:r w:rsidR="00050568" w:rsidRPr="005819B8">
          <w:rPr>
            <w:webHidden/>
          </w:rPr>
          <w:tab/>
        </w:r>
        <w:r w:rsidR="00050568" w:rsidRPr="005819B8">
          <w:rPr>
            <w:webHidden/>
          </w:rPr>
          <w:fldChar w:fldCharType="begin"/>
        </w:r>
        <w:r w:rsidR="00050568" w:rsidRPr="005819B8">
          <w:rPr>
            <w:webHidden/>
          </w:rPr>
          <w:instrText xml:space="preserve"> PAGEREF _Toc72913206 \h </w:instrText>
        </w:r>
        <w:r w:rsidR="00050568" w:rsidRPr="005819B8">
          <w:rPr>
            <w:webHidden/>
          </w:rPr>
        </w:r>
        <w:r w:rsidR="00050568" w:rsidRPr="005819B8">
          <w:rPr>
            <w:webHidden/>
          </w:rPr>
          <w:fldChar w:fldCharType="separate"/>
        </w:r>
        <w:r w:rsidR="003257A0">
          <w:rPr>
            <w:webHidden/>
          </w:rPr>
          <w:t>21</w:t>
        </w:r>
        <w:r w:rsidR="00050568" w:rsidRPr="005819B8">
          <w:rPr>
            <w:webHidden/>
          </w:rPr>
          <w:fldChar w:fldCharType="end"/>
        </w:r>
      </w:hyperlink>
    </w:p>
    <w:p w14:paraId="594CDF8F" w14:textId="6754B3C3" w:rsidR="00050568" w:rsidRPr="005819B8" w:rsidRDefault="00007BBC">
      <w:pPr>
        <w:pStyle w:val="TOC2"/>
        <w:rPr>
          <w:rFonts w:asciiTheme="minorHAnsi" w:eastAsiaTheme="minorEastAsia" w:hAnsiTheme="minorHAnsi" w:cstheme="minorBidi"/>
          <w:color w:val="auto"/>
          <w:szCs w:val="22"/>
        </w:rPr>
      </w:pPr>
      <w:hyperlink w:anchor="_Toc72913207" w:history="1">
        <w:r w:rsidR="00050568" w:rsidRPr="005819B8">
          <w:rPr>
            <w:rStyle w:val="Hyperlink"/>
          </w:rPr>
          <w:t>Cost Source Data Summary</w:t>
        </w:r>
        <w:r w:rsidR="00050568" w:rsidRPr="005819B8">
          <w:rPr>
            <w:webHidden/>
          </w:rPr>
          <w:tab/>
        </w:r>
        <w:r w:rsidR="00050568" w:rsidRPr="005819B8">
          <w:rPr>
            <w:webHidden/>
          </w:rPr>
          <w:fldChar w:fldCharType="begin"/>
        </w:r>
        <w:r w:rsidR="00050568" w:rsidRPr="005819B8">
          <w:rPr>
            <w:webHidden/>
          </w:rPr>
          <w:instrText xml:space="preserve"> PAGEREF _Toc72913207 \h </w:instrText>
        </w:r>
        <w:r w:rsidR="00050568" w:rsidRPr="005819B8">
          <w:rPr>
            <w:webHidden/>
          </w:rPr>
        </w:r>
        <w:r w:rsidR="00050568" w:rsidRPr="005819B8">
          <w:rPr>
            <w:webHidden/>
          </w:rPr>
          <w:fldChar w:fldCharType="separate"/>
        </w:r>
        <w:r w:rsidR="003257A0">
          <w:rPr>
            <w:webHidden/>
          </w:rPr>
          <w:t>23</w:t>
        </w:r>
        <w:r w:rsidR="00050568" w:rsidRPr="005819B8">
          <w:rPr>
            <w:webHidden/>
          </w:rPr>
          <w:fldChar w:fldCharType="end"/>
        </w:r>
      </w:hyperlink>
    </w:p>
    <w:p w14:paraId="75295F04" w14:textId="6F417431" w:rsidR="00050568" w:rsidRPr="005819B8" w:rsidRDefault="00007BBC">
      <w:pPr>
        <w:pStyle w:val="TOC1"/>
        <w:rPr>
          <w:rFonts w:asciiTheme="minorHAnsi" w:eastAsiaTheme="minorEastAsia" w:hAnsiTheme="minorHAnsi" w:cstheme="minorBidi"/>
          <w:color w:val="auto"/>
          <w:szCs w:val="22"/>
        </w:rPr>
      </w:pPr>
      <w:hyperlink w:anchor="_Toc72913208" w:history="1">
        <w:r w:rsidR="00050568" w:rsidRPr="005819B8">
          <w:rPr>
            <w:rStyle w:val="Hyperlink"/>
          </w:rPr>
          <w:t>Summary of Costs by Unit Action</w:t>
        </w:r>
        <w:r w:rsidR="00050568" w:rsidRPr="005819B8">
          <w:rPr>
            <w:webHidden/>
          </w:rPr>
          <w:tab/>
        </w:r>
        <w:r w:rsidR="00050568" w:rsidRPr="005819B8">
          <w:rPr>
            <w:webHidden/>
          </w:rPr>
          <w:fldChar w:fldCharType="begin"/>
        </w:r>
        <w:r w:rsidR="00050568" w:rsidRPr="005819B8">
          <w:rPr>
            <w:webHidden/>
          </w:rPr>
          <w:instrText xml:space="preserve"> PAGEREF _Toc72913208 \h </w:instrText>
        </w:r>
        <w:r w:rsidR="00050568" w:rsidRPr="005819B8">
          <w:rPr>
            <w:webHidden/>
          </w:rPr>
        </w:r>
        <w:r w:rsidR="00050568" w:rsidRPr="005819B8">
          <w:rPr>
            <w:webHidden/>
          </w:rPr>
          <w:fldChar w:fldCharType="separate"/>
        </w:r>
        <w:r w:rsidR="003257A0">
          <w:rPr>
            <w:webHidden/>
          </w:rPr>
          <w:t>27</w:t>
        </w:r>
        <w:r w:rsidR="00050568" w:rsidRPr="005819B8">
          <w:rPr>
            <w:webHidden/>
          </w:rPr>
          <w:fldChar w:fldCharType="end"/>
        </w:r>
      </w:hyperlink>
    </w:p>
    <w:p w14:paraId="4F2F1623" w14:textId="2B4A74FF" w:rsidR="00050568" w:rsidRPr="005819B8" w:rsidRDefault="00007BBC">
      <w:pPr>
        <w:pStyle w:val="TOC1"/>
        <w:rPr>
          <w:rFonts w:asciiTheme="minorHAnsi" w:eastAsiaTheme="minorEastAsia" w:hAnsiTheme="minorHAnsi" w:cstheme="minorBidi"/>
          <w:color w:val="auto"/>
          <w:szCs w:val="22"/>
        </w:rPr>
      </w:pPr>
      <w:hyperlink w:anchor="_Toc72913209" w:history="1">
        <w:r w:rsidR="00050568" w:rsidRPr="005819B8">
          <w:rPr>
            <w:rStyle w:val="Hyperlink"/>
          </w:rPr>
          <w:t>WQBE Program Terminology</w:t>
        </w:r>
        <w:r w:rsidR="00050568" w:rsidRPr="005819B8">
          <w:rPr>
            <w:webHidden/>
          </w:rPr>
          <w:tab/>
        </w:r>
        <w:r w:rsidR="00050568" w:rsidRPr="005819B8">
          <w:rPr>
            <w:webHidden/>
          </w:rPr>
          <w:fldChar w:fldCharType="begin"/>
        </w:r>
        <w:r w:rsidR="00050568" w:rsidRPr="005819B8">
          <w:rPr>
            <w:webHidden/>
          </w:rPr>
          <w:instrText xml:space="preserve"> PAGEREF _Toc72913209 \h </w:instrText>
        </w:r>
        <w:r w:rsidR="00050568" w:rsidRPr="005819B8">
          <w:rPr>
            <w:webHidden/>
          </w:rPr>
        </w:r>
        <w:r w:rsidR="00050568" w:rsidRPr="005819B8">
          <w:rPr>
            <w:webHidden/>
          </w:rPr>
          <w:fldChar w:fldCharType="separate"/>
        </w:r>
        <w:r w:rsidR="003257A0">
          <w:rPr>
            <w:webHidden/>
          </w:rPr>
          <w:t>33</w:t>
        </w:r>
        <w:r w:rsidR="00050568" w:rsidRPr="005819B8">
          <w:rPr>
            <w:webHidden/>
          </w:rPr>
          <w:fldChar w:fldCharType="end"/>
        </w:r>
      </w:hyperlink>
    </w:p>
    <w:p w14:paraId="5C7115F4" w14:textId="10DA6CDE" w:rsidR="00050568" w:rsidRPr="005819B8" w:rsidRDefault="00007BBC">
      <w:pPr>
        <w:pStyle w:val="TOC1"/>
        <w:rPr>
          <w:rFonts w:asciiTheme="minorHAnsi" w:eastAsiaTheme="minorEastAsia" w:hAnsiTheme="minorHAnsi" w:cstheme="minorBidi"/>
          <w:color w:val="auto"/>
          <w:szCs w:val="22"/>
        </w:rPr>
      </w:pPr>
      <w:hyperlink w:anchor="_Toc72913210" w:history="1">
        <w:r w:rsidR="00050568" w:rsidRPr="005819B8">
          <w:rPr>
            <w:rStyle w:val="Hyperlink"/>
            <w:rFonts w:eastAsia="Calibri"/>
          </w:rPr>
          <w:t>References</w:t>
        </w:r>
        <w:r w:rsidR="00050568" w:rsidRPr="005819B8">
          <w:rPr>
            <w:webHidden/>
          </w:rPr>
          <w:tab/>
        </w:r>
        <w:r w:rsidR="00050568" w:rsidRPr="005819B8">
          <w:rPr>
            <w:webHidden/>
          </w:rPr>
          <w:fldChar w:fldCharType="begin"/>
        </w:r>
        <w:r w:rsidR="00050568" w:rsidRPr="005819B8">
          <w:rPr>
            <w:webHidden/>
          </w:rPr>
          <w:instrText xml:space="preserve"> PAGEREF _Toc72913210 \h </w:instrText>
        </w:r>
        <w:r w:rsidR="00050568" w:rsidRPr="005819B8">
          <w:rPr>
            <w:webHidden/>
          </w:rPr>
        </w:r>
        <w:r w:rsidR="00050568" w:rsidRPr="005819B8">
          <w:rPr>
            <w:webHidden/>
          </w:rPr>
          <w:fldChar w:fldCharType="separate"/>
        </w:r>
        <w:r w:rsidR="003257A0">
          <w:rPr>
            <w:webHidden/>
          </w:rPr>
          <w:t>35</w:t>
        </w:r>
        <w:r w:rsidR="00050568" w:rsidRPr="005819B8">
          <w:rPr>
            <w:webHidden/>
          </w:rPr>
          <w:fldChar w:fldCharType="end"/>
        </w:r>
      </w:hyperlink>
    </w:p>
    <w:p w14:paraId="791481E0" w14:textId="7964184A" w:rsidR="007E0F74" w:rsidRPr="005819B8" w:rsidRDefault="00A95E75" w:rsidP="007E0F74">
      <w:pPr>
        <w:pStyle w:val="TOCHeading"/>
      </w:pPr>
      <w:r w:rsidRPr="005819B8">
        <w:fldChar w:fldCharType="end"/>
      </w:r>
      <w:r w:rsidR="007E0F74" w:rsidRPr="005819B8">
        <w:t>Tables</w:t>
      </w:r>
    </w:p>
    <w:p w14:paraId="5A26755D" w14:textId="45DE7342" w:rsidR="001C45D5" w:rsidRDefault="00067E58">
      <w:pPr>
        <w:pStyle w:val="TableofFigures"/>
        <w:rPr>
          <w:rFonts w:asciiTheme="minorHAnsi" w:eastAsiaTheme="minorEastAsia" w:hAnsiTheme="minorHAnsi" w:cstheme="minorBidi"/>
          <w:szCs w:val="22"/>
        </w:rPr>
      </w:pPr>
      <w:r w:rsidRPr="005819B8">
        <w:rPr>
          <w:b/>
          <w:smallCaps/>
          <w:noProof w:val="0"/>
        </w:rPr>
        <w:fldChar w:fldCharType="begin"/>
      </w:r>
      <w:r w:rsidRPr="005819B8">
        <w:rPr>
          <w:b/>
          <w:smallCaps/>
          <w:noProof w:val="0"/>
        </w:rPr>
        <w:instrText xml:space="preserve"> TOC \h \z \t "Table Heading" \c </w:instrText>
      </w:r>
      <w:r w:rsidRPr="005819B8">
        <w:rPr>
          <w:b/>
          <w:smallCaps/>
          <w:noProof w:val="0"/>
        </w:rPr>
        <w:fldChar w:fldCharType="separate"/>
      </w:r>
      <w:hyperlink w:anchor="_Toc72930099" w:history="1">
        <w:r w:rsidR="001C45D5" w:rsidRPr="008730DB">
          <w:rPr>
            <w:rStyle w:val="Hyperlink"/>
          </w:rPr>
          <w:t>Table 1.</w:t>
        </w:r>
        <w:r w:rsidR="001C45D5">
          <w:rPr>
            <w:rFonts w:asciiTheme="minorHAnsi" w:eastAsiaTheme="minorEastAsia" w:hAnsiTheme="minorHAnsi" w:cstheme="minorBidi"/>
            <w:szCs w:val="22"/>
          </w:rPr>
          <w:tab/>
        </w:r>
        <w:r w:rsidR="001C45D5" w:rsidRPr="008730DB">
          <w:rPr>
            <w:rStyle w:val="Hyperlink"/>
          </w:rPr>
          <w:t>WQBE Actions and Variations.</w:t>
        </w:r>
        <w:r w:rsidR="001C45D5">
          <w:rPr>
            <w:webHidden/>
          </w:rPr>
          <w:tab/>
        </w:r>
        <w:r w:rsidR="001C45D5">
          <w:rPr>
            <w:webHidden/>
          </w:rPr>
          <w:fldChar w:fldCharType="begin"/>
        </w:r>
        <w:r w:rsidR="001C45D5">
          <w:rPr>
            <w:webHidden/>
          </w:rPr>
          <w:instrText xml:space="preserve"> PAGEREF _Toc72930099 \h </w:instrText>
        </w:r>
        <w:r w:rsidR="001C45D5">
          <w:rPr>
            <w:webHidden/>
          </w:rPr>
        </w:r>
        <w:r w:rsidR="001C45D5">
          <w:rPr>
            <w:webHidden/>
          </w:rPr>
          <w:fldChar w:fldCharType="separate"/>
        </w:r>
        <w:r w:rsidR="003257A0">
          <w:rPr>
            <w:webHidden/>
          </w:rPr>
          <w:t>6</w:t>
        </w:r>
        <w:r w:rsidR="001C45D5">
          <w:rPr>
            <w:webHidden/>
          </w:rPr>
          <w:fldChar w:fldCharType="end"/>
        </w:r>
      </w:hyperlink>
    </w:p>
    <w:p w14:paraId="107150FF" w14:textId="347C8993" w:rsidR="001C45D5" w:rsidRDefault="00007BBC">
      <w:pPr>
        <w:pStyle w:val="TableofFigures"/>
        <w:rPr>
          <w:rFonts w:asciiTheme="minorHAnsi" w:eastAsiaTheme="minorEastAsia" w:hAnsiTheme="minorHAnsi" w:cstheme="minorBidi"/>
          <w:szCs w:val="22"/>
        </w:rPr>
      </w:pPr>
      <w:hyperlink w:anchor="_Toc72930100" w:history="1">
        <w:r w:rsidR="001C45D5" w:rsidRPr="008730DB">
          <w:rPr>
            <w:rStyle w:val="Hyperlink"/>
          </w:rPr>
          <w:t>Table 2.</w:t>
        </w:r>
        <w:r w:rsidR="001C45D5">
          <w:rPr>
            <w:rFonts w:asciiTheme="minorHAnsi" w:eastAsiaTheme="minorEastAsia" w:hAnsiTheme="minorHAnsi" w:cstheme="minorBidi"/>
            <w:szCs w:val="22"/>
          </w:rPr>
          <w:tab/>
        </w:r>
        <w:r w:rsidR="001C45D5" w:rsidRPr="008730DB">
          <w:rPr>
            <w:rStyle w:val="Hyperlink"/>
          </w:rPr>
          <w:t>AACE Estimate Class and Characteristics</w:t>
        </w:r>
        <w:r w:rsidR="001C45D5">
          <w:rPr>
            <w:webHidden/>
          </w:rPr>
          <w:tab/>
        </w:r>
        <w:r w:rsidR="001C45D5">
          <w:rPr>
            <w:webHidden/>
          </w:rPr>
          <w:fldChar w:fldCharType="begin"/>
        </w:r>
        <w:r w:rsidR="001C45D5">
          <w:rPr>
            <w:webHidden/>
          </w:rPr>
          <w:instrText xml:space="preserve"> PAGEREF _Toc72930100 \h </w:instrText>
        </w:r>
        <w:r w:rsidR="001C45D5">
          <w:rPr>
            <w:webHidden/>
          </w:rPr>
        </w:r>
        <w:r w:rsidR="001C45D5">
          <w:rPr>
            <w:webHidden/>
          </w:rPr>
          <w:fldChar w:fldCharType="separate"/>
        </w:r>
        <w:r w:rsidR="003257A0">
          <w:rPr>
            <w:webHidden/>
          </w:rPr>
          <w:t>9</w:t>
        </w:r>
        <w:r w:rsidR="001C45D5">
          <w:rPr>
            <w:webHidden/>
          </w:rPr>
          <w:fldChar w:fldCharType="end"/>
        </w:r>
      </w:hyperlink>
    </w:p>
    <w:p w14:paraId="663D02CD" w14:textId="3DDC40B3" w:rsidR="001C45D5" w:rsidRDefault="00007BBC">
      <w:pPr>
        <w:pStyle w:val="TableofFigures"/>
        <w:rPr>
          <w:rFonts w:asciiTheme="minorHAnsi" w:eastAsiaTheme="minorEastAsia" w:hAnsiTheme="minorHAnsi" w:cstheme="minorBidi"/>
          <w:szCs w:val="22"/>
        </w:rPr>
      </w:pPr>
      <w:hyperlink w:anchor="_Toc72930101" w:history="1">
        <w:r w:rsidR="001C45D5" w:rsidRPr="008730DB">
          <w:rPr>
            <w:rStyle w:val="Hyperlink"/>
          </w:rPr>
          <w:t>Table 3.</w:t>
        </w:r>
        <w:r w:rsidR="00FA2CB7">
          <w:rPr>
            <w:rStyle w:val="Hyperlink"/>
          </w:rPr>
          <w:tab/>
        </w:r>
        <w:r w:rsidR="001C45D5" w:rsidRPr="008730DB">
          <w:rPr>
            <w:rStyle w:val="Hyperlink"/>
          </w:rPr>
          <w:t>WQBE Indirect Costs Assigned Based on Subtotal Construction Cost.</w:t>
        </w:r>
        <w:r w:rsidR="001C45D5">
          <w:rPr>
            <w:webHidden/>
          </w:rPr>
          <w:tab/>
        </w:r>
        <w:r w:rsidR="001C45D5">
          <w:rPr>
            <w:webHidden/>
          </w:rPr>
          <w:fldChar w:fldCharType="begin"/>
        </w:r>
        <w:r w:rsidR="001C45D5">
          <w:rPr>
            <w:webHidden/>
          </w:rPr>
          <w:instrText xml:space="preserve"> PAGEREF _Toc72930101 \h </w:instrText>
        </w:r>
        <w:r w:rsidR="001C45D5">
          <w:rPr>
            <w:webHidden/>
          </w:rPr>
        </w:r>
        <w:r w:rsidR="001C45D5">
          <w:rPr>
            <w:webHidden/>
          </w:rPr>
          <w:fldChar w:fldCharType="separate"/>
        </w:r>
        <w:r w:rsidR="003257A0">
          <w:rPr>
            <w:webHidden/>
          </w:rPr>
          <w:t>13</w:t>
        </w:r>
        <w:r w:rsidR="001C45D5">
          <w:rPr>
            <w:webHidden/>
          </w:rPr>
          <w:fldChar w:fldCharType="end"/>
        </w:r>
      </w:hyperlink>
    </w:p>
    <w:p w14:paraId="4DA16D34" w14:textId="42CED892" w:rsidR="001C45D5" w:rsidRDefault="00007BBC">
      <w:pPr>
        <w:pStyle w:val="TableofFigures"/>
        <w:rPr>
          <w:rFonts w:asciiTheme="minorHAnsi" w:eastAsiaTheme="minorEastAsia" w:hAnsiTheme="minorHAnsi" w:cstheme="minorBidi"/>
          <w:szCs w:val="22"/>
        </w:rPr>
      </w:pPr>
      <w:hyperlink w:anchor="_Toc72930102" w:history="1">
        <w:r w:rsidR="001C45D5" w:rsidRPr="008730DB">
          <w:rPr>
            <w:rStyle w:val="Hyperlink"/>
          </w:rPr>
          <w:t>Table 4.</w:t>
        </w:r>
        <w:r w:rsidR="00FA2CB7">
          <w:rPr>
            <w:rStyle w:val="Hyperlink"/>
          </w:rPr>
          <w:tab/>
        </w:r>
        <w:r w:rsidR="001C45D5" w:rsidRPr="008730DB">
          <w:rPr>
            <w:rStyle w:val="Hyperlink"/>
          </w:rPr>
          <w:t>Cost Data Summary.</w:t>
        </w:r>
        <w:r w:rsidR="001C45D5">
          <w:rPr>
            <w:webHidden/>
          </w:rPr>
          <w:tab/>
        </w:r>
        <w:r w:rsidR="001C45D5">
          <w:rPr>
            <w:webHidden/>
          </w:rPr>
          <w:fldChar w:fldCharType="begin"/>
        </w:r>
        <w:r w:rsidR="001C45D5">
          <w:rPr>
            <w:webHidden/>
          </w:rPr>
          <w:instrText xml:space="preserve"> PAGEREF _Toc72930102 \h </w:instrText>
        </w:r>
        <w:r w:rsidR="001C45D5">
          <w:rPr>
            <w:webHidden/>
          </w:rPr>
        </w:r>
        <w:r w:rsidR="001C45D5">
          <w:rPr>
            <w:webHidden/>
          </w:rPr>
          <w:fldChar w:fldCharType="separate"/>
        </w:r>
        <w:r w:rsidR="003257A0">
          <w:rPr>
            <w:webHidden/>
          </w:rPr>
          <w:t>24</w:t>
        </w:r>
        <w:r w:rsidR="001C45D5">
          <w:rPr>
            <w:webHidden/>
          </w:rPr>
          <w:fldChar w:fldCharType="end"/>
        </w:r>
      </w:hyperlink>
    </w:p>
    <w:p w14:paraId="44E751F6" w14:textId="48E6BFE2" w:rsidR="001C45D5" w:rsidRDefault="00007BBC">
      <w:pPr>
        <w:pStyle w:val="TableofFigures"/>
        <w:rPr>
          <w:rFonts w:asciiTheme="minorHAnsi" w:eastAsiaTheme="minorEastAsia" w:hAnsiTheme="minorHAnsi" w:cstheme="minorBidi"/>
          <w:szCs w:val="22"/>
        </w:rPr>
      </w:pPr>
      <w:hyperlink w:anchor="_Toc72930103" w:history="1">
        <w:r w:rsidR="001C45D5" w:rsidRPr="008730DB">
          <w:rPr>
            <w:rStyle w:val="Hyperlink"/>
          </w:rPr>
          <w:t>Table 5.</w:t>
        </w:r>
        <w:r w:rsidR="001C45D5">
          <w:rPr>
            <w:rFonts w:asciiTheme="minorHAnsi" w:eastAsiaTheme="minorEastAsia" w:hAnsiTheme="minorHAnsi" w:cstheme="minorBidi"/>
            <w:szCs w:val="22"/>
          </w:rPr>
          <w:tab/>
        </w:r>
        <w:r w:rsidR="001C45D5" w:rsidRPr="008730DB">
          <w:rPr>
            <w:rStyle w:val="Hyperlink"/>
          </w:rPr>
          <w:t>Costs by Unit Action.</w:t>
        </w:r>
        <w:r w:rsidR="001C45D5">
          <w:rPr>
            <w:webHidden/>
          </w:rPr>
          <w:tab/>
        </w:r>
        <w:r w:rsidR="001C45D5">
          <w:rPr>
            <w:webHidden/>
          </w:rPr>
          <w:fldChar w:fldCharType="begin"/>
        </w:r>
        <w:r w:rsidR="001C45D5">
          <w:rPr>
            <w:webHidden/>
          </w:rPr>
          <w:instrText xml:space="preserve"> PAGEREF _Toc72930103 \h </w:instrText>
        </w:r>
        <w:r w:rsidR="001C45D5">
          <w:rPr>
            <w:webHidden/>
          </w:rPr>
        </w:r>
        <w:r w:rsidR="001C45D5">
          <w:rPr>
            <w:webHidden/>
          </w:rPr>
          <w:fldChar w:fldCharType="separate"/>
        </w:r>
        <w:r w:rsidR="003257A0">
          <w:rPr>
            <w:webHidden/>
          </w:rPr>
          <w:t>27</w:t>
        </w:r>
        <w:r w:rsidR="001C45D5">
          <w:rPr>
            <w:webHidden/>
          </w:rPr>
          <w:fldChar w:fldCharType="end"/>
        </w:r>
      </w:hyperlink>
    </w:p>
    <w:p w14:paraId="479BC574" w14:textId="79401DAF" w:rsidR="007E0F74" w:rsidRPr="005819B8" w:rsidRDefault="00067E58" w:rsidP="007063AB">
      <w:pPr>
        <w:pStyle w:val="TOCHeading"/>
      </w:pPr>
      <w:r w:rsidRPr="005819B8">
        <w:rPr>
          <w:rFonts w:ascii="Segoe UI" w:hAnsi="Segoe UI"/>
          <w:b w:val="0"/>
          <w:smallCaps w:val="0"/>
          <w:spacing w:val="0"/>
          <w:kern w:val="0"/>
          <w:sz w:val="22"/>
          <w:szCs w:val="20"/>
        </w:rPr>
        <w:fldChar w:fldCharType="end"/>
      </w:r>
      <w:r w:rsidR="00CC6178" w:rsidRPr="005819B8">
        <w:t>Attachments</w:t>
      </w:r>
    </w:p>
    <w:p w14:paraId="2DB14452" w14:textId="78298C94" w:rsidR="00092630" w:rsidRPr="008C0959" w:rsidRDefault="00067E58" w:rsidP="00F241C9">
      <w:pPr>
        <w:pStyle w:val="TableofFigures"/>
        <w:ind w:left="1800" w:hanging="1800"/>
        <w:rPr>
          <w:rFonts w:asciiTheme="minorHAnsi" w:eastAsiaTheme="minorEastAsia" w:hAnsiTheme="minorHAnsi" w:cstheme="minorBidi"/>
          <w:szCs w:val="22"/>
        </w:rPr>
      </w:pPr>
      <w:r w:rsidRPr="001C45D5">
        <w:rPr>
          <w:noProof w:val="0"/>
        </w:rPr>
        <w:fldChar w:fldCharType="begin"/>
      </w:r>
      <w:r w:rsidRPr="001C45D5">
        <w:rPr>
          <w:noProof w:val="0"/>
        </w:rPr>
        <w:instrText xml:space="preserve"> TOC \n \h \z \t "Appendix Divider" \c </w:instrText>
      </w:r>
      <w:r w:rsidRPr="001C45D5">
        <w:rPr>
          <w:noProof w:val="0"/>
        </w:rPr>
        <w:fldChar w:fldCharType="separate"/>
      </w:r>
      <w:bookmarkStart w:id="5" w:name="_Hlk74892657"/>
      <w:r w:rsidR="00483545">
        <w:fldChar w:fldCharType="begin"/>
      </w:r>
      <w:r w:rsidR="00483545">
        <w:instrText xml:space="preserve"> HYPERLINK \l "_Toc74297108" </w:instrText>
      </w:r>
      <w:r w:rsidR="00483545">
        <w:fldChar w:fldCharType="separate"/>
      </w:r>
      <w:r w:rsidR="00092630" w:rsidRPr="00BA7FC5">
        <w:rPr>
          <w:rStyle w:val="Hyperlink"/>
        </w:rPr>
        <w:t>Attachment A</w:t>
      </w:r>
      <w:r w:rsidR="00483545">
        <w:rPr>
          <w:rStyle w:val="Hyperlink"/>
        </w:rPr>
        <w:fldChar w:fldCharType="end"/>
      </w:r>
      <w:r w:rsidR="00092630" w:rsidRPr="008C0959">
        <w:rPr>
          <w:rStyle w:val="Hyperlink"/>
          <w:color w:val="auto"/>
          <w:u w:val="none"/>
        </w:rPr>
        <w:tab/>
        <w:t>Cost Estimates and Life-Cycle Cost Analysis</w:t>
      </w:r>
    </w:p>
    <w:p w14:paraId="0496C6C6" w14:textId="184D50C4" w:rsidR="00092630" w:rsidRPr="008C0959" w:rsidRDefault="00007BBC" w:rsidP="00F241C9">
      <w:pPr>
        <w:pStyle w:val="TableofFigures"/>
        <w:ind w:left="1800" w:hanging="1800"/>
        <w:rPr>
          <w:rFonts w:asciiTheme="minorHAnsi" w:eastAsiaTheme="minorEastAsia" w:hAnsiTheme="minorHAnsi" w:cstheme="minorBidi"/>
          <w:szCs w:val="22"/>
        </w:rPr>
      </w:pPr>
      <w:hyperlink w:anchor="_Toc74297109" w:history="1">
        <w:r w:rsidR="00092630" w:rsidRPr="008C0959">
          <w:rPr>
            <w:rStyle w:val="Hyperlink"/>
            <w:color w:val="auto"/>
            <w:u w:val="none"/>
          </w:rPr>
          <w:t>Attachment B</w:t>
        </w:r>
      </w:hyperlink>
      <w:r w:rsidR="00092630" w:rsidRPr="008C0959">
        <w:rPr>
          <w:rStyle w:val="Hyperlink"/>
          <w:color w:val="auto"/>
          <w:u w:val="none"/>
        </w:rPr>
        <w:t xml:space="preserve"> </w:t>
      </w:r>
      <w:r w:rsidR="00092630" w:rsidRPr="008C0959">
        <w:rPr>
          <w:rStyle w:val="Hyperlink"/>
          <w:color w:val="auto"/>
          <w:u w:val="none"/>
        </w:rPr>
        <w:tab/>
        <w:t>Program Cost Benchmarking TM</w:t>
      </w:r>
    </w:p>
    <w:p w14:paraId="27544A43" w14:textId="01F88859" w:rsidR="00092630" w:rsidRPr="008C0959" w:rsidRDefault="00007BBC" w:rsidP="00F241C9">
      <w:pPr>
        <w:pStyle w:val="TableofFigures"/>
        <w:ind w:left="1800" w:hanging="1800"/>
        <w:rPr>
          <w:rFonts w:asciiTheme="minorHAnsi" w:eastAsiaTheme="minorEastAsia" w:hAnsiTheme="minorHAnsi" w:cstheme="minorBidi"/>
          <w:szCs w:val="22"/>
        </w:rPr>
      </w:pPr>
      <w:hyperlink w:anchor="_Toc74297110" w:history="1">
        <w:r w:rsidR="00092630" w:rsidRPr="008C0959">
          <w:rPr>
            <w:rStyle w:val="Hyperlink"/>
            <w:color w:val="auto"/>
            <w:u w:val="none"/>
          </w:rPr>
          <w:t>Attachment C</w:t>
        </w:r>
      </w:hyperlink>
      <w:r w:rsidR="00092630" w:rsidRPr="008C0959">
        <w:rPr>
          <w:rStyle w:val="Hyperlink"/>
          <w:color w:val="auto"/>
          <w:u w:val="none"/>
        </w:rPr>
        <w:t xml:space="preserve"> </w:t>
      </w:r>
      <w:r w:rsidR="00092630" w:rsidRPr="008C0959">
        <w:rPr>
          <w:rStyle w:val="Hyperlink"/>
          <w:color w:val="auto"/>
          <w:u w:val="none"/>
        </w:rPr>
        <w:tab/>
        <w:t>Supplemental Analysis for Program Cost Benchmarking TM</w:t>
      </w:r>
    </w:p>
    <w:p w14:paraId="67B1A5E2" w14:textId="07CB0B4F" w:rsidR="00092630" w:rsidRPr="008C0959" w:rsidRDefault="00007BBC" w:rsidP="00F241C9">
      <w:pPr>
        <w:pStyle w:val="TableofFigures"/>
        <w:ind w:left="1800" w:hanging="1800"/>
        <w:rPr>
          <w:rFonts w:asciiTheme="minorHAnsi" w:eastAsiaTheme="minorEastAsia" w:hAnsiTheme="minorHAnsi" w:cstheme="minorBidi"/>
          <w:szCs w:val="22"/>
        </w:rPr>
      </w:pPr>
      <w:hyperlink w:anchor="_Toc74297111" w:history="1">
        <w:r w:rsidR="00092630" w:rsidRPr="008C0959">
          <w:rPr>
            <w:rStyle w:val="Hyperlink"/>
            <w:color w:val="auto"/>
            <w:u w:val="none"/>
          </w:rPr>
          <w:t>Attachment D</w:t>
        </w:r>
      </w:hyperlink>
      <w:r w:rsidR="00092630" w:rsidRPr="008C0959">
        <w:rPr>
          <w:rStyle w:val="Hyperlink"/>
          <w:color w:val="auto"/>
          <w:u w:val="none"/>
        </w:rPr>
        <w:t xml:space="preserve"> </w:t>
      </w:r>
      <w:r w:rsidR="00092630" w:rsidRPr="008C0959">
        <w:rPr>
          <w:rStyle w:val="Hyperlink"/>
          <w:color w:val="auto"/>
          <w:u w:val="none"/>
        </w:rPr>
        <w:tab/>
        <w:t>Evaluation of WQBE Project Cost Sensitivity for Sustain Modeling TM</w:t>
      </w:r>
    </w:p>
    <w:bookmarkEnd w:id="5"/>
    <w:p w14:paraId="1156F659" w14:textId="696B2C12" w:rsidR="003863E4" w:rsidRPr="005819B8" w:rsidRDefault="00067E58" w:rsidP="00F241C9">
      <w:pPr>
        <w:pStyle w:val="BodyText"/>
        <w:ind w:left="1800" w:hanging="1800"/>
      </w:pPr>
      <w:r w:rsidRPr="001C45D5">
        <w:rPr>
          <w:szCs w:val="20"/>
        </w:rPr>
        <w:fldChar w:fldCharType="end"/>
      </w:r>
      <w:r w:rsidR="003863E4" w:rsidRPr="005819B8">
        <w:br w:type="page"/>
      </w:r>
    </w:p>
    <w:p w14:paraId="503573CC" w14:textId="77777777" w:rsidR="003863E4" w:rsidRPr="005819B8" w:rsidRDefault="003863E4" w:rsidP="004E4103">
      <w:pPr>
        <w:pStyle w:val="Heading2"/>
        <w:rPr>
          <w:lang w:bidi="en-US"/>
        </w:rPr>
      </w:pPr>
      <w:bookmarkStart w:id="6" w:name="_Toc72913189"/>
      <w:r w:rsidRPr="005819B8">
        <w:rPr>
          <w:lang w:bidi="en-US"/>
        </w:rPr>
        <w:lastRenderedPageBreak/>
        <w:t>Glossary of Terms</w:t>
      </w:r>
      <w:bookmarkEnd w:id="6"/>
    </w:p>
    <w:p w14:paraId="6A1EC2D8" w14:textId="77CC4F02" w:rsidR="00DE44D9" w:rsidRPr="005819B8" w:rsidRDefault="00DE44D9" w:rsidP="00450DFE">
      <w:pPr>
        <w:pStyle w:val="BodyText3ptsBeforeAfter"/>
        <w:tabs>
          <w:tab w:val="left" w:pos="1440"/>
        </w:tabs>
        <w:rPr>
          <w:rFonts w:eastAsia="Calibri"/>
          <w:lang w:bidi="en-US"/>
        </w:rPr>
      </w:pPr>
      <w:r w:rsidRPr="005819B8">
        <w:t>AACE</w:t>
      </w:r>
      <w:r w:rsidRPr="005819B8">
        <w:tab/>
      </w:r>
      <w:bookmarkStart w:id="7" w:name="_Hlk72492609"/>
      <w:r w:rsidRPr="005819B8">
        <w:t>Association for the Advancement of Cost Engineering</w:t>
      </w:r>
      <w:bookmarkEnd w:id="7"/>
    </w:p>
    <w:p w14:paraId="2B4C8835" w14:textId="02DD5F05" w:rsidR="003863E4" w:rsidRPr="005819B8" w:rsidRDefault="003863E4" w:rsidP="00450DFE">
      <w:pPr>
        <w:pStyle w:val="BodyText3ptsBeforeAfter"/>
        <w:tabs>
          <w:tab w:val="left" w:pos="1440"/>
        </w:tabs>
        <w:rPr>
          <w:rFonts w:eastAsia="Calibri"/>
          <w:lang w:bidi="en-US"/>
        </w:rPr>
      </w:pPr>
      <w:r w:rsidRPr="005819B8">
        <w:rPr>
          <w:rFonts w:eastAsia="Calibri"/>
          <w:lang w:bidi="en-US"/>
        </w:rPr>
        <w:t>BMP</w:t>
      </w:r>
      <w:r w:rsidR="004E4103" w:rsidRPr="005819B8">
        <w:rPr>
          <w:rFonts w:eastAsia="Calibri"/>
          <w:lang w:bidi="en-US"/>
        </w:rPr>
        <w:tab/>
      </w:r>
      <w:r w:rsidR="00FC263F" w:rsidRPr="005819B8">
        <w:rPr>
          <w:rFonts w:eastAsia="Calibri"/>
          <w:lang w:bidi="en-US"/>
        </w:rPr>
        <w:t>b</w:t>
      </w:r>
      <w:r w:rsidRPr="005819B8">
        <w:rPr>
          <w:rFonts w:eastAsia="Calibri"/>
          <w:lang w:bidi="en-US"/>
        </w:rPr>
        <w:t xml:space="preserve">est </w:t>
      </w:r>
      <w:r w:rsidR="00FC263F" w:rsidRPr="005819B8">
        <w:rPr>
          <w:rFonts w:eastAsia="Calibri"/>
          <w:lang w:bidi="en-US"/>
        </w:rPr>
        <w:t>m</w:t>
      </w:r>
      <w:r w:rsidRPr="005819B8">
        <w:rPr>
          <w:rFonts w:eastAsia="Calibri"/>
          <w:lang w:bidi="en-US"/>
        </w:rPr>
        <w:t xml:space="preserve">anagement </w:t>
      </w:r>
      <w:r w:rsidR="00FC263F" w:rsidRPr="005819B8">
        <w:rPr>
          <w:rFonts w:eastAsia="Calibri"/>
          <w:lang w:bidi="en-US"/>
        </w:rPr>
        <w:t>p</w:t>
      </w:r>
      <w:r w:rsidRPr="005819B8">
        <w:rPr>
          <w:rFonts w:eastAsia="Calibri"/>
          <w:lang w:bidi="en-US"/>
        </w:rPr>
        <w:t>ractice</w:t>
      </w:r>
    </w:p>
    <w:p w14:paraId="0192ED88" w14:textId="44344ECB" w:rsidR="00FC263F" w:rsidRPr="005819B8" w:rsidRDefault="00FC263F" w:rsidP="00450DFE">
      <w:pPr>
        <w:pStyle w:val="BodyText3ptsBeforeAfter"/>
        <w:tabs>
          <w:tab w:val="left" w:pos="1440"/>
        </w:tabs>
        <w:rPr>
          <w:rFonts w:eastAsia="Calibri"/>
          <w:lang w:bidi="en-US"/>
        </w:rPr>
      </w:pPr>
      <w:r w:rsidRPr="005819B8">
        <w:rPr>
          <w:rFonts w:eastAsia="Calibri"/>
          <w:lang w:bidi="en-US"/>
        </w:rPr>
        <w:t>BOE</w:t>
      </w:r>
      <w:r w:rsidRPr="005819B8">
        <w:rPr>
          <w:rFonts w:eastAsia="Calibri"/>
          <w:lang w:bidi="en-US"/>
        </w:rPr>
        <w:tab/>
        <w:t>Basis of Estimate</w:t>
      </w:r>
    </w:p>
    <w:p w14:paraId="68C1F761" w14:textId="73FFE9BF" w:rsidR="002B08A4" w:rsidRPr="005819B8" w:rsidRDefault="002B08A4" w:rsidP="00450DFE">
      <w:pPr>
        <w:pStyle w:val="BodyText3ptsBeforeAfter"/>
        <w:tabs>
          <w:tab w:val="left" w:pos="1440"/>
        </w:tabs>
        <w:rPr>
          <w:rFonts w:eastAsia="Calibri"/>
          <w:lang w:bidi="en-US"/>
        </w:rPr>
      </w:pPr>
      <w:r w:rsidRPr="005819B8">
        <w:rPr>
          <w:rFonts w:eastAsia="Calibri"/>
          <w:lang w:bidi="en-US"/>
        </w:rPr>
        <w:t>CCI</w:t>
      </w:r>
      <w:r w:rsidRPr="005819B8">
        <w:rPr>
          <w:rFonts w:eastAsia="Calibri"/>
          <w:lang w:bidi="en-US"/>
        </w:rPr>
        <w:tab/>
        <w:t>Construction Cost Index</w:t>
      </w:r>
    </w:p>
    <w:p w14:paraId="3BB7457D" w14:textId="6FBC02EC" w:rsidR="00FC263F" w:rsidRPr="005819B8" w:rsidRDefault="00FC263F" w:rsidP="00450DFE">
      <w:pPr>
        <w:pStyle w:val="BodyText3ptsBeforeAfter"/>
        <w:tabs>
          <w:tab w:val="left" w:pos="1440"/>
        </w:tabs>
        <w:rPr>
          <w:rFonts w:eastAsia="Calibri"/>
          <w:lang w:bidi="en-US"/>
        </w:rPr>
      </w:pPr>
      <w:r w:rsidRPr="005819B8">
        <w:rPr>
          <w:rFonts w:eastAsia="Calibri"/>
          <w:lang w:bidi="en-US"/>
        </w:rPr>
        <w:t>County</w:t>
      </w:r>
      <w:r w:rsidRPr="005819B8">
        <w:rPr>
          <w:rFonts w:eastAsia="Calibri"/>
          <w:lang w:bidi="en-US"/>
        </w:rPr>
        <w:tab/>
        <w:t>King County</w:t>
      </w:r>
    </w:p>
    <w:p w14:paraId="7B1D20FB" w14:textId="33F7ECBE" w:rsidR="003863E4" w:rsidRPr="005819B8" w:rsidRDefault="003863E4" w:rsidP="00450DFE">
      <w:pPr>
        <w:pStyle w:val="BodyText3ptsBeforeAfter"/>
        <w:tabs>
          <w:tab w:val="left" w:pos="1440"/>
        </w:tabs>
        <w:rPr>
          <w:rFonts w:eastAsia="Calibri"/>
          <w:lang w:bidi="en-US"/>
        </w:rPr>
      </w:pPr>
      <w:r w:rsidRPr="005819B8">
        <w:rPr>
          <w:rFonts w:eastAsia="Calibri"/>
          <w:lang w:bidi="en-US"/>
        </w:rPr>
        <w:t>CSO</w:t>
      </w:r>
      <w:r w:rsidR="004E4103" w:rsidRPr="005819B8">
        <w:rPr>
          <w:rFonts w:eastAsia="Calibri"/>
          <w:lang w:bidi="en-US"/>
        </w:rPr>
        <w:tab/>
      </w:r>
      <w:r w:rsidR="00FC263F" w:rsidRPr="005819B8">
        <w:rPr>
          <w:rFonts w:eastAsia="Calibri"/>
          <w:lang w:bidi="en-US"/>
        </w:rPr>
        <w:t>c</w:t>
      </w:r>
      <w:r w:rsidRPr="005819B8">
        <w:rPr>
          <w:rFonts w:eastAsia="Calibri"/>
          <w:lang w:bidi="en-US"/>
        </w:rPr>
        <w:t xml:space="preserve">ombined </w:t>
      </w:r>
      <w:r w:rsidR="00FC263F" w:rsidRPr="005819B8">
        <w:rPr>
          <w:rFonts w:eastAsia="Calibri"/>
          <w:lang w:bidi="en-US"/>
        </w:rPr>
        <w:t>s</w:t>
      </w:r>
      <w:r w:rsidRPr="005819B8">
        <w:rPr>
          <w:rFonts w:eastAsia="Calibri"/>
          <w:lang w:bidi="en-US"/>
        </w:rPr>
        <w:t xml:space="preserve">ewer </w:t>
      </w:r>
      <w:r w:rsidR="00FC263F" w:rsidRPr="005819B8">
        <w:rPr>
          <w:rFonts w:eastAsia="Calibri"/>
          <w:lang w:bidi="en-US"/>
        </w:rPr>
        <w:t>o</w:t>
      </w:r>
      <w:r w:rsidRPr="005819B8">
        <w:rPr>
          <w:rFonts w:eastAsia="Calibri"/>
          <w:lang w:bidi="en-US"/>
        </w:rPr>
        <w:t>verflow</w:t>
      </w:r>
    </w:p>
    <w:p w14:paraId="47A39431" w14:textId="4B96F43F" w:rsidR="00E763E0" w:rsidRPr="005819B8" w:rsidRDefault="00E763E0" w:rsidP="00450DFE">
      <w:pPr>
        <w:pStyle w:val="BodyText3ptsBeforeAfter"/>
        <w:tabs>
          <w:tab w:val="left" w:pos="1440"/>
        </w:tabs>
        <w:rPr>
          <w:rFonts w:eastAsia="Calibri"/>
          <w:lang w:bidi="en-US"/>
        </w:rPr>
      </w:pPr>
      <w:r w:rsidRPr="005819B8">
        <w:rPr>
          <w:rFonts w:eastAsia="Calibri"/>
          <w:lang w:bidi="en-US"/>
        </w:rPr>
        <w:t>DNR</w:t>
      </w:r>
      <w:r w:rsidRPr="005819B8">
        <w:rPr>
          <w:rFonts w:eastAsia="Calibri"/>
          <w:lang w:bidi="en-US"/>
        </w:rPr>
        <w:tab/>
        <w:t>(Washington State) Department of Natural Resources</w:t>
      </w:r>
      <w:r w:rsidRPr="005819B8" w:rsidDel="0036783B">
        <w:rPr>
          <w:rFonts w:eastAsia="Calibri"/>
          <w:lang w:bidi="en-US"/>
        </w:rPr>
        <w:t xml:space="preserve"> </w:t>
      </w:r>
    </w:p>
    <w:p w14:paraId="242DF475" w14:textId="18173934" w:rsidR="00E763E0" w:rsidRPr="005819B8" w:rsidRDefault="00E763E0" w:rsidP="00450DFE">
      <w:pPr>
        <w:pStyle w:val="BodyText3ptsBeforeAfter"/>
        <w:tabs>
          <w:tab w:val="left" w:pos="1440"/>
        </w:tabs>
        <w:rPr>
          <w:rFonts w:eastAsia="Calibri"/>
          <w:lang w:bidi="en-US"/>
        </w:rPr>
      </w:pPr>
      <w:r w:rsidRPr="005819B8">
        <w:rPr>
          <w:rFonts w:eastAsia="Calibri"/>
          <w:lang w:bidi="en-US"/>
        </w:rPr>
        <w:t>Ecology</w:t>
      </w:r>
      <w:r w:rsidRPr="005819B8">
        <w:rPr>
          <w:rFonts w:eastAsia="Calibri"/>
          <w:lang w:bidi="en-US"/>
        </w:rPr>
        <w:tab/>
        <w:t>Washington State Department of Ecology</w:t>
      </w:r>
    </w:p>
    <w:p w14:paraId="4046753A" w14:textId="7924E4FB" w:rsidR="002B08A4" w:rsidRPr="005819B8" w:rsidRDefault="002B08A4" w:rsidP="00450DFE">
      <w:pPr>
        <w:pStyle w:val="BodyText3ptsBeforeAfter"/>
        <w:tabs>
          <w:tab w:val="left" w:pos="1440"/>
        </w:tabs>
        <w:rPr>
          <w:rFonts w:eastAsia="Calibri"/>
          <w:lang w:bidi="en-US"/>
        </w:rPr>
      </w:pPr>
      <w:r w:rsidRPr="005819B8">
        <w:rPr>
          <w:rFonts w:eastAsia="Calibri"/>
          <w:lang w:bidi="en-US"/>
        </w:rPr>
        <w:t>ENR</w:t>
      </w:r>
      <w:r w:rsidRPr="005819B8">
        <w:rPr>
          <w:rFonts w:eastAsia="Calibri"/>
          <w:lang w:bidi="en-US"/>
        </w:rPr>
        <w:tab/>
      </w:r>
      <w:r w:rsidRPr="005819B8">
        <w:rPr>
          <w:rFonts w:eastAsia="Calibri"/>
          <w:i/>
          <w:iCs/>
          <w:lang w:bidi="en-US"/>
        </w:rPr>
        <w:t>Engineering News</w:t>
      </w:r>
      <w:r w:rsidR="005208E1" w:rsidRPr="005819B8">
        <w:rPr>
          <w:rFonts w:eastAsia="Calibri"/>
          <w:i/>
          <w:iCs/>
          <w:lang w:bidi="en-US"/>
        </w:rPr>
        <w:t>-</w:t>
      </w:r>
      <w:r w:rsidRPr="005819B8">
        <w:rPr>
          <w:rFonts w:eastAsia="Calibri"/>
          <w:i/>
          <w:iCs/>
          <w:lang w:bidi="en-US"/>
        </w:rPr>
        <w:t>Record</w:t>
      </w:r>
    </w:p>
    <w:p w14:paraId="167A74F2" w14:textId="77777777" w:rsidR="00E64ACA" w:rsidRDefault="00E763E0" w:rsidP="00450DFE">
      <w:pPr>
        <w:pStyle w:val="BodyText3ptsBeforeAfter"/>
        <w:tabs>
          <w:tab w:val="left" w:pos="1440"/>
        </w:tabs>
        <w:rPr>
          <w:rFonts w:eastAsia="Calibri"/>
          <w:lang w:bidi="en-US"/>
        </w:rPr>
      </w:pPr>
      <w:r w:rsidRPr="005819B8">
        <w:rPr>
          <w:rFonts w:eastAsia="Calibri"/>
          <w:lang w:bidi="en-US"/>
        </w:rPr>
        <w:t>FV</w:t>
      </w:r>
      <w:r w:rsidRPr="005819B8">
        <w:rPr>
          <w:rFonts w:eastAsia="Calibri"/>
          <w:lang w:bidi="en-US"/>
        </w:rPr>
        <w:tab/>
        <w:t>future value</w:t>
      </w:r>
      <w:r w:rsidRPr="005819B8" w:rsidDel="00544BE1">
        <w:rPr>
          <w:rFonts w:eastAsia="Calibri"/>
          <w:lang w:bidi="en-US"/>
        </w:rPr>
        <w:t xml:space="preserve"> </w:t>
      </w:r>
    </w:p>
    <w:p w14:paraId="43511E8B" w14:textId="59F13B3D" w:rsidR="003863E4" w:rsidRPr="005819B8" w:rsidRDefault="003863E4" w:rsidP="00450DFE">
      <w:pPr>
        <w:pStyle w:val="BodyText3ptsBeforeAfter"/>
        <w:tabs>
          <w:tab w:val="left" w:pos="1440"/>
        </w:tabs>
        <w:rPr>
          <w:rFonts w:eastAsia="Calibri"/>
          <w:lang w:bidi="en-US"/>
        </w:rPr>
      </w:pPr>
      <w:r w:rsidRPr="005819B8">
        <w:rPr>
          <w:rFonts w:eastAsia="Calibri"/>
          <w:lang w:bidi="en-US"/>
        </w:rPr>
        <w:t>GSI</w:t>
      </w:r>
      <w:r w:rsidR="004E4103" w:rsidRPr="005819B8">
        <w:rPr>
          <w:rFonts w:eastAsia="Calibri"/>
          <w:lang w:bidi="en-US"/>
        </w:rPr>
        <w:tab/>
      </w:r>
      <w:r w:rsidR="006C0374" w:rsidRPr="005819B8">
        <w:rPr>
          <w:rFonts w:eastAsia="Calibri"/>
          <w:lang w:bidi="en-US"/>
        </w:rPr>
        <w:t>g</w:t>
      </w:r>
      <w:r w:rsidRPr="005819B8">
        <w:rPr>
          <w:rFonts w:eastAsia="Calibri"/>
          <w:lang w:bidi="en-US"/>
        </w:rPr>
        <w:t xml:space="preserve">reen </w:t>
      </w:r>
      <w:r w:rsidR="006C0374" w:rsidRPr="005819B8">
        <w:rPr>
          <w:rFonts w:eastAsia="Calibri"/>
          <w:lang w:bidi="en-US"/>
        </w:rPr>
        <w:t>s</w:t>
      </w:r>
      <w:r w:rsidRPr="005819B8">
        <w:rPr>
          <w:rFonts w:eastAsia="Calibri"/>
          <w:lang w:bidi="en-US"/>
        </w:rPr>
        <w:t xml:space="preserve">tormwater </w:t>
      </w:r>
      <w:r w:rsidR="006C0374" w:rsidRPr="005819B8">
        <w:rPr>
          <w:rFonts w:eastAsia="Calibri"/>
          <w:lang w:bidi="en-US"/>
        </w:rPr>
        <w:t>i</w:t>
      </w:r>
      <w:r w:rsidRPr="005819B8">
        <w:rPr>
          <w:rFonts w:eastAsia="Calibri"/>
          <w:lang w:bidi="en-US"/>
        </w:rPr>
        <w:t>nfrastructure</w:t>
      </w:r>
    </w:p>
    <w:p w14:paraId="03F2B8B4" w14:textId="1D0AB81D" w:rsidR="00FC263F" w:rsidRPr="005819B8" w:rsidRDefault="0036783B" w:rsidP="00FC263F">
      <w:pPr>
        <w:pStyle w:val="BodyText3ptsBeforeAfter"/>
        <w:tabs>
          <w:tab w:val="left" w:pos="1440"/>
        </w:tabs>
        <w:rPr>
          <w:rFonts w:eastAsia="Calibri"/>
          <w:lang w:bidi="en-US"/>
        </w:rPr>
      </w:pPr>
      <w:r w:rsidRPr="005819B8">
        <w:rPr>
          <w:rFonts w:eastAsia="Calibri"/>
          <w:lang w:bidi="en-US"/>
        </w:rPr>
        <w:t>Herrera</w:t>
      </w:r>
      <w:r w:rsidR="00FC263F" w:rsidRPr="005819B8">
        <w:rPr>
          <w:rFonts w:eastAsia="Calibri"/>
          <w:lang w:bidi="en-US"/>
        </w:rPr>
        <w:tab/>
      </w:r>
      <w:proofErr w:type="spellStart"/>
      <w:r w:rsidR="00FC263F" w:rsidRPr="005819B8">
        <w:rPr>
          <w:rFonts w:eastAsia="Calibri"/>
          <w:lang w:bidi="en-US"/>
        </w:rPr>
        <w:t>Herrera</w:t>
      </w:r>
      <w:proofErr w:type="spellEnd"/>
      <w:r w:rsidR="00FC263F" w:rsidRPr="005819B8">
        <w:rPr>
          <w:rFonts w:eastAsia="Calibri"/>
          <w:lang w:bidi="en-US"/>
        </w:rPr>
        <w:t xml:space="preserve"> Environmental Consultants</w:t>
      </w:r>
      <w:r w:rsidRPr="005819B8">
        <w:rPr>
          <w:rFonts w:eastAsia="Calibri"/>
          <w:lang w:bidi="en-US"/>
        </w:rPr>
        <w:t>, Inc.</w:t>
      </w:r>
    </w:p>
    <w:p w14:paraId="174DE9EA" w14:textId="78C1D766" w:rsidR="003863E4" w:rsidRPr="005819B8" w:rsidRDefault="003863E4" w:rsidP="00450DFE">
      <w:pPr>
        <w:pStyle w:val="BodyText3ptsBeforeAfter"/>
        <w:tabs>
          <w:tab w:val="left" w:pos="1440"/>
        </w:tabs>
        <w:rPr>
          <w:rFonts w:eastAsia="Calibri"/>
          <w:lang w:bidi="en-US"/>
        </w:rPr>
      </w:pPr>
      <w:r w:rsidRPr="005819B8">
        <w:rPr>
          <w:rFonts w:eastAsia="Calibri"/>
          <w:lang w:bidi="en-US"/>
        </w:rPr>
        <w:t>LCC</w:t>
      </w:r>
      <w:r w:rsidR="004E4103" w:rsidRPr="005819B8">
        <w:rPr>
          <w:rFonts w:eastAsia="Calibri"/>
          <w:lang w:bidi="en-US"/>
        </w:rPr>
        <w:tab/>
      </w:r>
      <w:r w:rsidR="006C0374" w:rsidRPr="005819B8">
        <w:rPr>
          <w:rFonts w:eastAsia="Calibri"/>
          <w:lang w:bidi="en-US"/>
        </w:rPr>
        <w:t>l</w:t>
      </w:r>
      <w:r w:rsidRPr="005819B8">
        <w:rPr>
          <w:rFonts w:eastAsia="Calibri"/>
          <w:lang w:bidi="en-US"/>
        </w:rPr>
        <w:t>ife</w:t>
      </w:r>
      <w:r w:rsidR="00D70013" w:rsidRPr="005819B8">
        <w:rPr>
          <w:rFonts w:eastAsia="Calibri"/>
          <w:lang w:bidi="en-US"/>
        </w:rPr>
        <w:t>-</w:t>
      </w:r>
      <w:r w:rsidR="006C0374" w:rsidRPr="005819B8">
        <w:rPr>
          <w:rFonts w:eastAsia="Calibri"/>
          <w:lang w:bidi="en-US"/>
        </w:rPr>
        <w:t>c</w:t>
      </w:r>
      <w:r w:rsidRPr="005819B8">
        <w:rPr>
          <w:rFonts w:eastAsia="Calibri"/>
          <w:lang w:bidi="en-US"/>
        </w:rPr>
        <w:t xml:space="preserve">ycle </w:t>
      </w:r>
      <w:r w:rsidR="006C0374" w:rsidRPr="005819B8">
        <w:rPr>
          <w:rFonts w:eastAsia="Calibri"/>
          <w:lang w:bidi="en-US"/>
        </w:rPr>
        <w:t>c</w:t>
      </w:r>
      <w:r w:rsidRPr="005819B8">
        <w:rPr>
          <w:rFonts w:eastAsia="Calibri"/>
          <w:lang w:bidi="en-US"/>
        </w:rPr>
        <w:t>ost</w:t>
      </w:r>
    </w:p>
    <w:p w14:paraId="07CC70E5" w14:textId="1A15F1F2" w:rsidR="00FC263F" w:rsidRPr="005819B8" w:rsidRDefault="00FC263F" w:rsidP="00450DFE">
      <w:pPr>
        <w:pStyle w:val="BodyText3ptsBeforeAfter"/>
        <w:tabs>
          <w:tab w:val="left" w:pos="1440"/>
        </w:tabs>
        <w:rPr>
          <w:rFonts w:eastAsia="Calibri"/>
          <w:lang w:bidi="en-US"/>
        </w:rPr>
      </w:pPr>
      <w:r w:rsidRPr="005819B8">
        <w:rPr>
          <w:rFonts w:eastAsia="Calibri"/>
          <w:lang w:bidi="en-US"/>
        </w:rPr>
        <w:t>LCCA</w:t>
      </w:r>
      <w:r w:rsidRPr="005819B8">
        <w:rPr>
          <w:rFonts w:eastAsia="Calibri"/>
          <w:lang w:bidi="en-US"/>
        </w:rPr>
        <w:tab/>
      </w:r>
      <w:r w:rsidR="006C0374" w:rsidRPr="005819B8">
        <w:rPr>
          <w:rFonts w:eastAsia="Calibri"/>
          <w:lang w:bidi="en-US"/>
        </w:rPr>
        <w:t>l</w:t>
      </w:r>
      <w:r w:rsidRPr="005819B8">
        <w:rPr>
          <w:rFonts w:eastAsia="Calibri"/>
          <w:lang w:bidi="en-US"/>
        </w:rPr>
        <w:t>ife-</w:t>
      </w:r>
      <w:r w:rsidR="006C0374" w:rsidRPr="005819B8">
        <w:rPr>
          <w:rFonts w:eastAsia="Calibri"/>
          <w:lang w:bidi="en-US"/>
        </w:rPr>
        <w:t>c</w:t>
      </w:r>
      <w:r w:rsidRPr="005819B8">
        <w:rPr>
          <w:rFonts w:eastAsia="Calibri"/>
          <w:lang w:bidi="en-US"/>
        </w:rPr>
        <w:t xml:space="preserve">ycle </w:t>
      </w:r>
      <w:r w:rsidR="006C0374" w:rsidRPr="005819B8">
        <w:rPr>
          <w:rFonts w:eastAsia="Calibri"/>
          <w:lang w:bidi="en-US"/>
        </w:rPr>
        <w:t>c</w:t>
      </w:r>
      <w:r w:rsidRPr="005819B8">
        <w:rPr>
          <w:rFonts w:eastAsia="Calibri"/>
          <w:lang w:bidi="en-US"/>
        </w:rPr>
        <w:t xml:space="preserve">ost </w:t>
      </w:r>
      <w:r w:rsidR="006C0374" w:rsidRPr="005819B8">
        <w:rPr>
          <w:rFonts w:eastAsia="Calibri"/>
          <w:lang w:bidi="en-US"/>
        </w:rPr>
        <w:t>a</w:t>
      </w:r>
      <w:r w:rsidRPr="005819B8">
        <w:rPr>
          <w:rFonts w:eastAsia="Calibri"/>
          <w:lang w:bidi="en-US"/>
        </w:rPr>
        <w:t>nalysis</w:t>
      </w:r>
    </w:p>
    <w:p w14:paraId="22BA99B7" w14:textId="5192B38F" w:rsidR="003863E4" w:rsidRPr="005819B8" w:rsidRDefault="003863E4" w:rsidP="00450DFE">
      <w:pPr>
        <w:pStyle w:val="BodyText3ptsBeforeAfter"/>
        <w:tabs>
          <w:tab w:val="left" w:pos="1440"/>
        </w:tabs>
        <w:rPr>
          <w:rFonts w:eastAsia="Calibri"/>
          <w:lang w:bidi="en-US"/>
        </w:rPr>
      </w:pPr>
      <w:r w:rsidRPr="005819B8">
        <w:rPr>
          <w:rFonts w:eastAsia="Calibri"/>
          <w:lang w:bidi="en-US"/>
        </w:rPr>
        <w:t>LTCP</w:t>
      </w:r>
      <w:r w:rsidR="004E4103" w:rsidRPr="005819B8">
        <w:rPr>
          <w:rFonts w:eastAsia="Calibri"/>
          <w:lang w:bidi="en-US"/>
        </w:rPr>
        <w:tab/>
      </w:r>
      <w:r w:rsidRPr="005819B8">
        <w:rPr>
          <w:rFonts w:eastAsia="Calibri"/>
          <w:lang w:bidi="en-US"/>
        </w:rPr>
        <w:t>Long</w:t>
      </w:r>
      <w:r w:rsidR="002F0160" w:rsidRPr="005819B8">
        <w:rPr>
          <w:rFonts w:eastAsia="Calibri"/>
          <w:lang w:bidi="en-US"/>
        </w:rPr>
        <w:t>-</w:t>
      </w:r>
      <w:r w:rsidRPr="005819B8">
        <w:rPr>
          <w:rFonts w:eastAsia="Calibri"/>
          <w:lang w:bidi="en-US"/>
        </w:rPr>
        <w:t>Term Control Plan</w:t>
      </w:r>
    </w:p>
    <w:p w14:paraId="03FF5ED4" w14:textId="1DAA7762" w:rsidR="00FC263F" w:rsidRPr="005819B8" w:rsidRDefault="00FC263F" w:rsidP="00FC263F">
      <w:pPr>
        <w:pStyle w:val="BodyText3ptsBeforeAfter"/>
        <w:tabs>
          <w:tab w:val="left" w:pos="1440"/>
        </w:tabs>
        <w:rPr>
          <w:rFonts w:eastAsia="Calibri"/>
          <w:lang w:bidi="en-US"/>
        </w:rPr>
      </w:pPr>
      <w:r w:rsidRPr="005819B8">
        <w:rPr>
          <w:rFonts w:eastAsia="Calibri"/>
          <w:lang w:bidi="en-US"/>
        </w:rPr>
        <w:t>NPV</w:t>
      </w:r>
      <w:r w:rsidRPr="005819B8">
        <w:rPr>
          <w:rFonts w:eastAsia="Calibri"/>
          <w:lang w:bidi="en-US"/>
        </w:rPr>
        <w:tab/>
        <w:t>net present value</w:t>
      </w:r>
    </w:p>
    <w:p w14:paraId="6BA7C1C4" w14:textId="4B0554FA" w:rsidR="003863E4" w:rsidRPr="005819B8" w:rsidRDefault="003863E4" w:rsidP="00450DFE">
      <w:pPr>
        <w:pStyle w:val="BodyText3ptsBeforeAfter"/>
        <w:tabs>
          <w:tab w:val="left" w:pos="1440"/>
        </w:tabs>
        <w:rPr>
          <w:rFonts w:eastAsia="Calibri"/>
          <w:lang w:bidi="en-US"/>
        </w:rPr>
      </w:pPr>
      <w:r w:rsidRPr="005819B8">
        <w:rPr>
          <w:rFonts w:eastAsia="Calibri"/>
          <w:lang w:bidi="en-US"/>
        </w:rPr>
        <w:t>O&amp;M</w:t>
      </w:r>
      <w:r w:rsidR="004E4103" w:rsidRPr="005819B8">
        <w:rPr>
          <w:rFonts w:eastAsia="Calibri"/>
          <w:lang w:bidi="en-US"/>
        </w:rPr>
        <w:tab/>
      </w:r>
      <w:r w:rsidR="006C0374" w:rsidRPr="005819B8">
        <w:rPr>
          <w:rFonts w:eastAsia="Calibri"/>
          <w:lang w:bidi="en-US"/>
        </w:rPr>
        <w:t>o</w:t>
      </w:r>
      <w:r w:rsidRPr="005819B8">
        <w:rPr>
          <w:rFonts w:eastAsia="Calibri"/>
          <w:lang w:bidi="en-US"/>
        </w:rPr>
        <w:t>peration</w:t>
      </w:r>
      <w:r w:rsidR="007226F0" w:rsidRPr="005819B8">
        <w:rPr>
          <w:rFonts w:eastAsia="Calibri"/>
          <w:lang w:bidi="en-US"/>
        </w:rPr>
        <w:t>s</w:t>
      </w:r>
      <w:r w:rsidRPr="005819B8">
        <w:rPr>
          <w:rFonts w:eastAsia="Calibri"/>
          <w:lang w:bidi="en-US"/>
        </w:rPr>
        <w:t xml:space="preserve"> and </w:t>
      </w:r>
      <w:r w:rsidR="006C0374" w:rsidRPr="005819B8">
        <w:rPr>
          <w:rFonts w:eastAsia="Calibri"/>
          <w:lang w:bidi="en-US"/>
        </w:rPr>
        <w:t>m</w:t>
      </w:r>
      <w:r w:rsidRPr="005819B8">
        <w:rPr>
          <w:rFonts w:eastAsia="Calibri"/>
          <w:lang w:bidi="en-US"/>
        </w:rPr>
        <w:t>aintenance</w:t>
      </w:r>
    </w:p>
    <w:p w14:paraId="2EA64A2A" w14:textId="1FCA1531" w:rsidR="00E763E0" w:rsidRPr="005819B8" w:rsidRDefault="00E763E0" w:rsidP="00450DFE">
      <w:pPr>
        <w:pStyle w:val="BodyText3ptsBeforeAfter"/>
        <w:tabs>
          <w:tab w:val="left" w:pos="1440"/>
        </w:tabs>
        <w:rPr>
          <w:rFonts w:eastAsia="Calibri"/>
          <w:lang w:bidi="en-US"/>
        </w:rPr>
      </w:pPr>
      <w:r w:rsidRPr="005819B8">
        <w:rPr>
          <w:rFonts w:eastAsia="Calibri"/>
          <w:lang w:bidi="en-US"/>
        </w:rPr>
        <w:t>PDF</w:t>
      </w:r>
      <w:r w:rsidRPr="005819B8">
        <w:rPr>
          <w:rFonts w:eastAsia="Calibri"/>
          <w:lang w:bidi="en-US"/>
        </w:rPr>
        <w:tab/>
        <w:t>Portable Document Format</w:t>
      </w:r>
    </w:p>
    <w:p w14:paraId="21EE3D9E" w14:textId="2E5FDCCC" w:rsidR="003863E4" w:rsidRPr="005819B8" w:rsidRDefault="003863E4" w:rsidP="00450DFE">
      <w:pPr>
        <w:pStyle w:val="BodyText3ptsBeforeAfter"/>
        <w:tabs>
          <w:tab w:val="left" w:pos="1440"/>
        </w:tabs>
        <w:rPr>
          <w:rFonts w:eastAsia="Calibri"/>
        </w:rPr>
      </w:pPr>
      <w:r w:rsidRPr="005819B8">
        <w:rPr>
          <w:rFonts w:eastAsia="Calibri"/>
          <w:lang w:bidi="en-US"/>
        </w:rPr>
        <w:t>PRISM</w:t>
      </w:r>
      <w:r w:rsidR="004E4103" w:rsidRPr="005819B8">
        <w:rPr>
          <w:rFonts w:eastAsia="Calibri"/>
          <w:lang w:bidi="en-US"/>
        </w:rPr>
        <w:tab/>
      </w:r>
      <w:r w:rsidRPr="005819B8">
        <w:rPr>
          <w:rFonts w:eastAsia="Calibri"/>
        </w:rPr>
        <w:t>Project Reporting and Information System Management</w:t>
      </w:r>
    </w:p>
    <w:p w14:paraId="3FDBF28E" w14:textId="24BBED3F" w:rsidR="00E763E0" w:rsidRPr="005819B8" w:rsidRDefault="00E763E0" w:rsidP="00450DFE">
      <w:pPr>
        <w:pStyle w:val="BodyText3ptsBeforeAfter"/>
        <w:tabs>
          <w:tab w:val="left" w:pos="1440"/>
        </w:tabs>
        <w:rPr>
          <w:rFonts w:eastAsia="Calibri"/>
          <w:lang w:bidi="en-US"/>
        </w:rPr>
      </w:pPr>
      <w:r w:rsidRPr="005819B8">
        <w:rPr>
          <w:rFonts w:eastAsia="Calibri"/>
          <w:lang w:bidi="en-US"/>
        </w:rPr>
        <w:t>PV</w:t>
      </w:r>
      <w:r w:rsidRPr="005819B8">
        <w:rPr>
          <w:rFonts w:eastAsia="Calibri"/>
          <w:lang w:bidi="en-US"/>
        </w:rPr>
        <w:tab/>
        <w:t>present value</w:t>
      </w:r>
    </w:p>
    <w:p w14:paraId="284DF90E" w14:textId="7847E65C" w:rsidR="00E763E0" w:rsidRPr="005819B8" w:rsidRDefault="00E763E0" w:rsidP="00450DFE">
      <w:pPr>
        <w:pStyle w:val="BodyText3ptsBeforeAfter"/>
        <w:tabs>
          <w:tab w:val="left" w:pos="1440"/>
        </w:tabs>
        <w:rPr>
          <w:rFonts w:eastAsia="Calibri"/>
          <w:lang w:bidi="en-US"/>
        </w:rPr>
      </w:pPr>
      <w:r w:rsidRPr="005819B8">
        <w:rPr>
          <w:rFonts w:eastAsia="Calibri"/>
          <w:lang w:bidi="en-US"/>
        </w:rPr>
        <w:t>RKI</w:t>
      </w:r>
      <w:r w:rsidRPr="005819B8">
        <w:rPr>
          <w:rFonts w:eastAsia="Calibri"/>
          <w:lang w:bidi="en-US"/>
        </w:rPr>
        <w:tab/>
        <w:t>Robin Kirschbaum Inc.</w:t>
      </w:r>
    </w:p>
    <w:p w14:paraId="3E1A5151" w14:textId="03E7A115" w:rsidR="00022040" w:rsidRDefault="00022040" w:rsidP="00450DFE">
      <w:pPr>
        <w:pStyle w:val="BodyText3ptsBeforeAfter"/>
        <w:tabs>
          <w:tab w:val="left" w:pos="1440"/>
        </w:tabs>
        <w:rPr>
          <w:rFonts w:eastAsia="Calibri"/>
          <w:lang w:bidi="en-US"/>
        </w:rPr>
      </w:pPr>
      <w:r>
        <w:rPr>
          <w:rFonts w:eastAsia="Calibri"/>
          <w:lang w:bidi="en-US"/>
        </w:rPr>
        <w:t>ROW</w:t>
      </w:r>
      <w:r>
        <w:rPr>
          <w:rFonts w:eastAsia="Calibri"/>
          <w:lang w:bidi="en-US"/>
        </w:rPr>
        <w:tab/>
        <w:t>right-of-way</w:t>
      </w:r>
    </w:p>
    <w:p w14:paraId="4BBE9EEE" w14:textId="2CFB41DC" w:rsidR="002F0160" w:rsidRPr="005819B8" w:rsidRDefault="003863E4" w:rsidP="00450DFE">
      <w:pPr>
        <w:pStyle w:val="BodyText3ptsBeforeAfter"/>
        <w:tabs>
          <w:tab w:val="left" w:pos="1440"/>
        </w:tabs>
        <w:rPr>
          <w:rFonts w:eastAsia="Calibri"/>
          <w:lang w:bidi="en-US"/>
        </w:rPr>
      </w:pPr>
      <w:r w:rsidRPr="005819B8">
        <w:rPr>
          <w:rFonts w:eastAsia="Calibri"/>
          <w:lang w:bidi="en-US"/>
        </w:rPr>
        <w:t>SDOT</w:t>
      </w:r>
      <w:r w:rsidR="004E4103" w:rsidRPr="005819B8">
        <w:rPr>
          <w:rFonts w:eastAsia="Calibri"/>
          <w:lang w:bidi="en-US"/>
        </w:rPr>
        <w:tab/>
      </w:r>
      <w:r w:rsidRPr="005819B8">
        <w:rPr>
          <w:rFonts w:eastAsia="Calibri"/>
          <w:lang w:bidi="en-US"/>
        </w:rPr>
        <w:t>Seattle Department of Transportation</w:t>
      </w:r>
    </w:p>
    <w:p w14:paraId="257C2489" w14:textId="7792D093" w:rsidR="00544BE1" w:rsidRPr="005819B8" w:rsidRDefault="00544BE1" w:rsidP="00544BE1">
      <w:pPr>
        <w:pStyle w:val="BodyText3ptsBeforeAfter"/>
        <w:tabs>
          <w:tab w:val="left" w:pos="1440"/>
        </w:tabs>
        <w:rPr>
          <w:rFonts w:eastAsia="Calibri"/>
          <w:lang w:bidi="en-US"/>
        </w:rPr>
      </w:pPr>
      <w:r w:rsidRPr="005819B8">
        <w:rPr>
          <w:rFonts w:eastAsia="Calibri"/>
          <w:lang w:bidi="en-US"/>
        </w:rPr>
        <w:t>SF</w:t>
      </w:r>
      <w:r w:rsidRPr="005819B8">
        <w:rPr>
          <w:rFonts w:eastAsia="Calibri"/>
          <w:lang w:bidi="en-US"/>
        </w:rPr>
        <w:tab/>
        <w:t>square foot/feet</w:t>
      </w:r>
    </w:p>
    <w:p w14:paraId="6AE3E3B4" w14:textId="77777777" w:rsidR="003863E4" w:rsidRPr="005819B8" w:rsidRDefault="003863E4" w:rsidP="00450DFE">
      <w:pPr>
        <w:pStyle w:val="BodyText3ptsBeforeAfter"/>
        <w:tabs>
          <w:tab w:val="left" w:pos="1440"/>
        </w:tabs>
        <w:rPr>
          <w:rFonts w:eastAsia="Calibri"/>
          <w:lang w:bidi="en-US"/>
        </w:rPr>
      </w:pPr>
      <w:r w:rsidRPr="005819B8">
        <w:rPr>
          <w:rFonts w:eastAsia="Calibri"/>
          <w:lang w:bidi="en-US"/>
        </w:rPr>
        <w:t>SPU</w:t>
      </w:r>
      <w:r w:rsidR="004E4103" w:rsidRPr="005819B8">
        <w:rPr>
          <w:rFonts w:eastAsia="Calibri"/>
          <w:lang w:bidi="en-US"/>
        </w:rPr>
        <w:tab/>
      </w:r>
      <w:r w:rsidRPr="005819B8">
        <w:rPr>
          <w:rFonts w:eastAsia="Calibri"/>
          <w:lang w:bidi="en-US"/>
        </w:rPr>
        <w:t>Seattle Public Utilities</w:t>
      </w:r>
    </w:p>
    <w:p w14:paraId="2339CAAC" w14:textId="78DB8123" w:rsidR="003863E4" w:rsidRPr="005819B8" w:rsidRDefault="003863E4" w:rsidP="00450DFE">
      <w:pPr>
        <w:pStyle w:val="BodyText3ptsBeforeAfter"/>
        <w:tabs>
          <w:tab w:val="left" w:pos="1440"/>
        </w:tabs>
        <w:rPr>
          <w:rFonts w:eastAsia="Calibri"/>
          <w:lang w:bidi="en-US"/>
        </w:rPr>
      </w:pPr>
      <w:r w:rsidRPr="005819B8">
        <w:rPr>
          <w:rFonts w:eastAsia="Calibri"/>
          <w:lang w:bidi="en-US"/>
        </w:rPr>
        <w:t>SUSTAIN</w:t>
      </w:r>
      <w:r w:rsidR="004E4103" w:rsidRPr="005819B8">
        <w:rPr>
          <w:rFonts w:eastAsia="Calibri"/>
          <w:lang w:bidi="en-US"/>
        </w:rPr>
        <w:tab/>
      </w:r>
      <w:r w:rsidRPr="005819B8">
        <w:rPr>
          <w:rFonts w:eastAsia="Calibri"/>
          <w:lang w:bidi="en-US"/>
        </w:rPr>
        <w:t xml:space="preserve">System for Urban Stormwater Treatment and Analysis Integration </w:t>
      </w:r>
      <w:r w:rsidR="00FD7B0D" w:rsidRPr="005819B8">
        <w:rPr>
          <w:rFonts w:eastAsia="Calibri"/>
          <w:lang w:bidi="en-US"/>
        </w:rPr>
        <w:t>Model</w:t>
      </w:r>
    </w:p>
    <w:p w14:paraId="508401D5" w14:textId="77777777" w:rsidR="00022040" w:rsidRPr="005819B8" w:rsidRDefault="00022040" w:rsidP="00022040">
      <w:pPr>
        <w:pStyle w:val="BodyText3ptsBeforeAfter"/>
        <w:tabs>
          <w:tab w:val="left" w:pos="1440"/>
        </w:tabs>
        <w:rPr>
          <w:rFonts w:eastAsia="Calibri"/>
          <w:lang w:bidi="en-US"/>
        </w:rPr>
      </w:pPr>
      <w:r w:rsidRPr="005819B8">
        <w:rPr>
          <w:rFonts w:eastAsia="Calibri"/>
          <w:lang w:bidi="en-US"/>
        </w:rPr>
        <w:t>TM</w:t>
      </w:r>
      <w:r w:rsidRPr="005819B8">
        <w:rPr>
          <w:rFonts w:eastAsia="Calibri"/>
          <w:lang w:bidi="en-US"/>
        </w:rPr>
        <w:tab/>
        <w:t>technical memorandum</w:t>
      </w:r>
    </w:p>
    <w:p w14:paraId="09EA5C2D" w14:textId="358D668C" w:rsidR="00022040" w:rsidRDefault="00022040" w:rsidP="00450DFE">
      <w:pPr>
        <w:pStyle w:val="BodyText3ptsBeforeAfter"/>
        <w:tabs>
          <w:tab w:val="left" w:pos="1440"/>
        </w:tabs>
        <w:rPr>
          <w:rFonts w:eastAsia="Calibri"/>
          <w:lang w:bidi="en-US"/>
        </w:rPr>
      </w:pPr>
      <w:r>
        <w:rPr>
          <w:rFonts w:eastAsia="Calibri"/>
          <w:lang w:bidi="en-US"/>
        </w:rPr>
        <w:t>UIC</w:t>
      </w:r>
      <w:r>
        <w:rPr>
          <w:rFonts w:eastAsia="Calibri"/>
          <w:lang w:bidi="en-US"/>
        </w:rPr>
        <w:tab/>
        <w:t>underground injection control</w:t>
      </w:r>
    </w:p>
    <w:p w14:paraId="3971DDB5" w14:textId="73471B2C" w:rsidR="003863E4" w:rsidRPr="005819B8" w:rsidRDefault="003863E4" w:rsidP="00450DFE">
      <w:pPr>
        <w:pStyle w:val="BodyText3ptsBeforeAfter"/>
        <w:tabs>
          <w:tab w:val="left" w:pos="1440"/>
        </w:tabs>
        <w:rPr>
          <w:rFonts w:eastAsia="Calibri"/>
          <w:lang w:bidi="en-US"/>
        </w:rPr>
      </w:pPr>
      <w:r w:rsidRPr="005819B8">
        <w:rPr>
          <w:rFonts w:eastAsia="Calibri"/>
          <w:lang w:bidi="en-US"/>
        </w:rPr>
        <w:t>WQBE</w:t>
      </w:r>
      <w:r w:rsidR="004E4103" w:rsidRPr="005819B8">
        <w:rPr>
          <w:rFonts w:eastAsia="Calibri"/>
          <w:lang w:bidi="en-US"/>
        </w:rPr>
        <w:tab/>
      </w:r>
      <w:r w:rsidRPr="005819B8">
        <w:rPr>
          <w:rFonts w:eastAsia="Calibri"/>
          <w:lang w:bidi="en-US"/>
        </w:rPr>
        <w:t>Water Quality Benefits Evaluation</w:t>
      </w:r>
    </w:p>
    <w:p w14:paraId="0C05F1BD" w14:textId="4C96476C" w:rsidR="00E763E0" w:rsidRPr="005819B8" w:rsidRDefault="00E763E0" w:rsidP="00450DFE">
      <w:pPr>
        <w:pStyle w:val="BodyText3ptsBeforeAfter"/>
        <w:tabs>
          <w:tab w:val="left" w:pos="1440"/>
        </w:tabs>
        <w:rPr>
          <w:rFonts w:eastAsia="Calibri"/>
          <w:lang w:bidi="en-US"/>
        </w:rPr>
      </w:pPr>
      <w:r w:rsidRPr="005819B8">
        <w:rPr>
          <w:rFonts w:eastAsia="Calibri"/>
          <w:lang w:bidi="en-US"/>
        </w:rPr>
        <w:t>WRIA</w:t>
      </w:r>
      <w:r w:rsidRPr="005819B8">
        <w:rPr>
          <w:rFonts w:eastAsia="Calibri"/>
          <w:lang w:bidi="en-US"/>
        </w:rPr>
        <w:tab/>
        <w:t>Water Resource Inventory Area</w:t>
      </w:r>
    </w:p>
    <w:p w14:paraId="605347B0" w14:textId="795D5154" w:rsidR="003863E4" w:rsidRPr="005819B8" w:rsidRDefault="003863E4" w:rsidP="00450DFE">
      <w:pPr>
        <w:pStyle w:val="BodyText3ptsBeforeAfter"/>
        <w:tabs>
          <w:tab w:val="left" w:pos="1440"/>
        </w:tabs>
        <w:rPr>
          <w:rFonts w:eastAsia="Calibri"/>
          <w:lang w:bidi="en-US"/>
        </w:rPr>
      </w:pPr>
      <w:r w:rsidRPr="005819B8">
        <w:rPr>
          <w:rFonts w:eastAsia="Calibri"/>
          <w:lang w:bidi="en-US"/>
        </w:rPr>
        <w:t>WSDOT</w:t>
      </w:r>
      <w:r w:rsidR="004E4103" w:rsidRPr="005819B8">
        <w:rPr>
          <w:rFonts w:eastAsia="Calibri"/>
          <w:lang w:bidi="en-US"/>
        </w:rPr>
        <w:tab/>
      </w:r>
      <w:r w:rsidRPr="005819B8">
        <w:rPr>
          <w:rFonts w:eastAsia="Calibri"/>
          <w:lang w:bidi="en-US"/>
        </w:rPr>
        <w:t>Washington State Department of Transportation</w:t>
      </w:r>
    </w:p>
    <w:p w14:paraId="75F20A18" w14:textId="31C1B88F" w:rsidR="003863E4" w:rsidRPr="005819B8" w:rsidRDefault="003863E4" w:rsidP="00450DFE">
      <w:pPr>
        <w:pStyle w:val="BodyText3ptsBeforeAfter"/>
        <w:tabs>
          <w:tab w:val="left" w:pos="1440"/>
        </w:tabs>
        <w:rPr>
          <w:rFonts w:eastAsia="Calibri"/>
          <w:lang w:bidi="en-US"/>
        </w:rPr>
      </w:pPr>
      <w:r w:rsidRPr="005819B8">
        <w:rPr>
          <w:rFonts w:eastAsia="Calibri"/>
          <w:lang w:bidi="en-US"/>
        </w:rPr>
        <w:t>WTD</w:t>
      </w:r>
      <w:r w:rsidR="004E4103" w:rsidRPr="005819B8">
        <w:rPr>
          <w:rFonts w:eastAsia="Calibri"/>
          <w:lang w:bidi="en-US"/>
        </w:rPr>
        <w:tab/>
      </w:r>
      <w:r w:rsidR="006C0374" w:rsidRPr="005819B8">
        <w:rPr>
          <w:rFonts w:eastAsia="Calibri"/>
          <w:lang w:bidi="en-US"/>
        </w:rPr>
        <w:t>(</w:t>
      </w:r>
      <w:r w:rsidRPr="005819B8">
        <w:rPr>
          <w:rFonts w:eastAsia="Calibri"/>
          <w:lang w:bidi="en-US"/>
        </w:rPr>
        <w:t>King County</w:t>
      </w:r>
      <w:r w:rsidR="006C0374" w:rsidRPr="005819B8">
        <w:rPr>
          <w:rFonts w:eastAsia="Calibri"/>
          <w:lang w:bidi="en-US"/>
        </w:rPr>
        <w:t>)</w:t>
      </w:r>
      <w:r w:rsidRPr="005819B8">
        <w:rPr>
          <w:rFonts w:eastAsia="Calibri"/>
          <w:lang w:bidi="en-US"/>
        </w:rPr>
        <w:t xml:space="preserve"> Wastewater Treatment Division</w:t>
      </w:r>
    </w:p>
    <w:p w14:paraId="3BBD1FED" w14:textId="3824C1D5" w:rsidR="006C0374" w:rsidRPr="005819B8" w:rsidRDefault="006C0374" w:rsidP="006C0374">
      <w:pPr>
        <w:pStyle w:val="BodyText3ptsBeforeAfter"/>
        <w:tabs>
          <w:tab w:val="left" w:pos="1440"/>
        </w:tabs>
        <w:rPr>
          <w:rFonts w:eastAsia="Calibri"/>
          <w:lang w:bidi="en-US"/>
        </w:rPr>
      </w:pPr>
      <w:r w:rsidRPr="005819B8">
        <w:rPr>
          <w:rFonts w:eastAsia="Calibri"/>
          <w:lang w:bidi="en-US"/>
        </w:rPr>
        <w:t xml:space="preserve"> </w:t>
      </w:r>
    </w:p>
    <w:p w14:paraId="340F89E1" w14:textId="77777777" w:rsidR="006C0374" w:rsidRPr="005819B8" w:rsidRDefault="006C0374" w:rsidP="00450DFE">
      <w:pPr>
        <w:pStyle w:val="BodyText3ptsBeforeAfter"/>
        <w:tabs>
          <w:tab w:val="left" w:pos="1440"/>
        </w:tabs>
        <w:rPr>
          <w:rFonts w:eastAsia="Calibri"/>
          <w:lang w:bidi="en-US"/>
        </w:rPr>
      </w:pPr>
    </w:p>
    <w:p w14:paraId="617A2EC8" w14:textId="17F2F86E" w:rsidR="003863E4" w:rsidRPr="005819B8" w:rsidRDefault="003863E4" w:rsidP="00FD7B0D">
      <w:pPr>
        <w:pStyle w:val="BodyText"/>
      </w:pPr>
      <w:r w:rsidRPr="005819B8">
        <w:br w:type="page"/>
      </w:r>
    </w:p>
    <w:p w14:paraId="2761966F" w14:textId="77777777" w:rsidR="003863E4" w:rsidRPr="005819B8" w:rsidRDefault="004E4103" w:rsidP="004E4103">
      <w:pPr>
        <w:pStyle w:val="Heading2"/>
      </w:pPr>
      <w:bookmarkStart w:id="8" w:name="_Toc34923078"/>
      <w:bookmarkStart w:id="9" w:name="_Toc72913190"/>
      <w:r w:rsidRPr="005819B8">
        <w:lastRenderedPageBreak/>
        <w:t>Purpose and Background</w:t>
      </w:r>
      <w:bookmarkEnd w:id="8"/>
      <w:bookmarkEnd w:id="9"/>
    </w:p>
    <w:p w14:paraId="5C37F96C" w14:textId="42E8662D" w:rsidR="00B02EEB" w:rsidRPr="005819B8" w:rsidRDefault="00B02EEB" w:rsidP="006C4D51">
      <w:pPr>
        <w:pStyle w:val="BodyText"/>
        <w:rPr>
          <w:rFonts w:ascii="Calibri" w:hAnsi="Calibri"/>
        </w:rPr>
      </w:pPr>
      <w:r w:rsidRPr="005819B8">
        <w:t>The King County Wastewater Treatment Division (WTD) is developing the Water Quality Benefits Evaluation (WQBE) toolkit to inform King County (County) decision-making processes regarding selection of cost-effective water quality improvement investments, reducing pollutant load</w:t>
      </w:r>
      <w:r w:rsidR="00C00CBC" w:rsidRPr="005819B8">
        <w:t>,</w:t>
      </w:r>
      <w:r w:rsidRPr="005819B8">
        <w:t xml:space="preserve"> and improving ecological and human</w:t>
      </w:r>
      <w:r w:rsidR="005B6160">
        <w:t>-</w:t>
      </w:r>
      <w:r w:rsidRPr="005819B8">
        <w:t>health outcomes. This toolkit will be applied to a suite of potential projects and programs that could improve water quality and could be implemented in the areas draining to the WTD service area receiving waters. The results of the evaluation of the projects and programs will provide information about the multiple water quality benefits of potential WTD investments within the context of potential regional investments in other areas of the drainage basins. This information will provide technical support for County discussions with stakeholders, regulators</w:t>
      </w:r>
      <w:r w:rsidR="001D7C63" w:rsidRPr="005819B8">
        <w:t>,</w:t>
      </w:r>
      <w:r w:rsidRPr="005819B8">
        <w:t xml:space="preserve"> and decision makers related to water quality investments and policies. The toolkit will also be adaptable and designed to respond to the values supported by the region and WTD ratepayers (including those identified by the Regional Engagement effort of the Clean Water Plan) and future strategic planning needs at the </w:t>
      </w:r>
      <w:r w:rsidR="001D7C63" w:rsidRPr="005819B8">
        <w:t>d</w:t>
      </w:r>
      <w:r w:rsidRPr="005819B8">
        <w:t xml:space="preserve">ivision and </w:t>
      </w:r>
      <w:r w:rsidR="001D7C63" w:rsidRPr="005819B8">
        <w:t>d</w:t>
      </w:r>
      <w:r w:rsidRPr="005819B8">
        <w:t>epartment level</w:t>
      </w:r>
      <w:r w:rsidR="001D7C63" w:rsidRPr="005819B8">
        <w:t>s</w:t>
      </w:r>
      <w:r w:rsidRPr="005819B8">
        <w:t xml:space="preserve"> (including Clean Water Healthy Habitat). </w:t>
      </w:r>
    </w:p>
    <w:p w14:paraId="4712610E" w14:textId="68A4B7B8" w:rsidR="00B02EEB" w:rsidRPr="005819B8" w:rsidRDefault="00B02EEB" w:rsidP="006C4D51">
      <w:pPr>
        <w:pStyle w:val="BodyText"/>
      </w:pPr>
      <w:r w:rsidRPr="005819B8">
        <w:t xml:space="preserve">The WQBE toolkit is being developed in two phases over a period extending from 2020 through </w:t>
      </w:r>
      <w:r w:rsidRPr="004D56B7">
        <w:rPr>
          <w:spacing w:val="-2"/>
        </w:rPr>
        <w:t>2022. During Phase 1 (2020), a preliminary set of models was developed</w:t>
      </w:r>
      <w:r w:rsidR="003969B6" w:rsidRPr="004D56B7">
        <w:rPr>
          <w:spacing w:val="-2"/>
        </w:rPr>
        <w:t xml:space="preserve">. </w:t>
      </w:r>
      <w:r w:rsidRPr="004D56B7">
        <w:rPr>
          <w:spacing w:val="-2"/>
        </w:rPr>
        <w:t>In Phase 2 (2021</w:t>
      </w:r>
      <w:r w:rsidR="008A1EEA" w:rsidRPr="004D56B7">
        <w:rPr>
          <w:rFonts w:cs="Segoe UI"/>
          <w:spacing w:val="-2"/>
        </w:rPr>
        <w:t>–</w:t>
      </w:r>
      <w:r w:rsidRPr="004D56B7">
        <w:rPr>
          <w:spacing w:val="-2"/>
        </w:rPr>
        <w:t xml:space="preserve">2022), </w:t>
      </w:r>
      <w:r w:rsidRPr="005819B8">
        <w:t xml:space="preserve">these models </w:t>
      </w:r>
      <w:r w:rsidR="001B5F25" w:rsidRPr="005819B8">
        <w:t>are being</w:t>
      </w:r>
      <w:r w:rsidRPr="005819B8">
        <w:t xml:space="preserve"> further calibrated and refined to support County planning efforts</w:t>
      </w:r>
      <w:r w:rsidR="001B5F25" w:rsidRPr="005819B8">
        <w:t xml:space="preserve"> (e.g., </w:t>
      </w:r>
      <w:r w:rsidR="002E5463" w:rsidRPr="005819B8">
        <w:t>Clean Water Plan</w:t>
      </w:r>
      <w:r w:rsidR="008C6716" w:rsidRPr="005819B8">
        <w:t xml:space="preserve"> and </w:t>
      </w:r>
      <w:r w:rsidR="0036783B" w:rsidRPr="005819B8">
        <w:t>Combined Sewer Overflow [</w:t>
      </w:r>
      <w:r w:rsidR="008C6716" w:rsidRPr="005819B8">
        <w:t>CSO</w:t>
      </w:r>
      <w:r w:rsidR="0036783B" w:rsidRPr="005819B8">
        <w:t>]</w:t>
      </w:r>
      <w:r w:rsidR="001B5F25" w:rsidRPr="005819B8">
        <w:t xml:space="preserve"> Long-Term Control Plan [LTCP] </w:t>
      </w:r>
      <w:r w:rsidR="006B4D0E" w:rsidRPr="005819B8">
        <w:t>efforts</w:t>
      </w:r>
      <w:r w:rsidR="001B5F25" w:rsidRPr="005819B8">
        <w:t>)</w:t>
      </w:r>
      <w:r w:rsidRPr="005819B8">
        <w:t>. Implementation of preliminary analyses using the WQBE toolkit will be performed during its development phases; once finalized, the WQBE toolkit will be used to support a wide range of future planning efforts by the County and potentially other municipalities within the County’s jurisdictional borders.</w:t>
      </w:r>
    </w:p>
    <w:p w14:paraId="6625224D" w14:textId="3AA2283B" w:rsidR="00B02EEB" w:rsidRPr="005819B8" w:rsidRDefault="00B02EEB" w:rsidP="006C4D51">
      <w:pPr>
        <w:pStyle w:val="BodyText"/>
      </w:pPr>
      <w:r w:rsidRPr="005819B8">
        <w:t>To support preliminary model development in Phase 1, the Herrera Environmental Consultants, Inc. (Herrera) team developed a suite of “Actions” compris</w:t>
      </w:r>
      <w:r w:rsidR="00CD70E7" w:rsidRPr="005819B8">
        <w:t>ing</w:t>
      </w:r>
      <w:r w:rsidRPr="005819B8">
        <w:t xml:space="preserve"> structural practices that improve water quality. These Actions provide the unit building blocks (“</w:t>
      </w:r>
      <w:r w:rsidR="00C002D5">
        <w:t>U</w:t>
      </w:r>
      <w:r w:rsidRPr="005819B8">
        <w:t>nit Actions”) that were aggregated and combined to develop water quality "Programs</w:t>
      </w:r>
      <w:r w:rsidR="00CD70E7" w:rsidRPr="005819B8">
        <w:t>,</w:t>
      </w:r>
      <w:r w:rsidRPr="005819B8">
        <w:t>" or groups of Actions that can be implemented to improve water quality over a broad geographic area. Fact Sheets were developed to document the defining characteristics of each Action and Program, including costs, performance, and modeling inputs. Subsequent work in Phase 1 include</w:t>
      </w:r>
      <w:r w:rsidR="00155230" w:rsidRPr="005819B8">
        <w:t>d</w:t>
      </w:r>
      <w:r w:rsidRPr="005819B8">
        <w:t xml:space="preserve"> modeling these Programs to identify the most cost-effective combinations of Actions or “Packages” for reducing pollutant loads or stormwater volumes</w:t>
      </w:r>
      <w:r w:rsidR="004822E2" w:rsidRPr="005819B8">
        <w:t xml:space="preserve">. </w:t>
      </w:r>
    </w:p>
    <w:p w14:paraId="04A046F2" w14:textId="665B5EF3" w:rsidR="004F2680" w:rsidRPr="005819B8" w:rsidRDefault="00B02EEB" w:rsidP="006C4D51">
      <w:pPr>
        <w:pStyle w:val="BodyText"/>
      </w:pPr>
      <w:r w:rsidRPr="005819B8">
        <w:t>The Herrera team documented the process used to develop Phase 1 Actions and Programs for the WQBE toolkit in a technical memorandum (420-TM1)</w:t>
      </w:r>
      <w:r w:rsidR="004822E2" w:rsidRPr="005819B8">
        <w:t xml:space="preserve">. </w:t>
      </w:r>
      <w:r w:rsidRPr="005819B8">
        <w:t>This document provided guidance for interpreting the Action and Program Fact Sheets</w:t>
      </w:r>
      <w:r w:rsidR="00CE4341" w:rsidRPr="005819B8">
        <w:t>,</w:t>
      </w:r>
      <w:r w:rsidRPr="005819B8">
        <w:t xml:space="preserve"> while supporting detailed documentation on the technical basis of the Fact Sheet content is provided as a series of appendices. </w:t>
      </w:r>
    </w:p>
    <w:p w14:paraId="219BC197" w14:textId="29B25169" w:rsidR="004F2680" w:rsidRPr="005819B8" w:rsidRDefault="0072130F" w:rsidP="006C4D51">
      <w:pPr>
        <w:pStyle w:val="BodyText"/>
        <w:rPr>
          <w:rFonts w:ascii="Calibri" w:hAnsi="Calibri"/>
        </w:rPr>
      </w:pPr>
      <w:r w:rsidRPr="005819B8">
        <w:t>This technical memorandum</w:t>
      </w:r>
      <w:r w:rsidR="004F2680" w:rsidRPr="005819B8">
        <w:t xml:space="preserve"> </w:t>
      </w:r>
      <w:r w:rsidR="00CE4341" w:rsidRPr="005819B8">
        <w:t xml:space="preserve">(431-TM1) </w:t>
      </w:r>
      <w:r w:rsidR="004F2680" w:rsidRPr="005819B8">
        <w:t xml:space="preserve">documents the methodology and approach </w:t>
      </w:r>
      <w:r w:rsidRPr="005819B8">
        <w:t xml:space="preserve">used to develop cost </w:t>
      </w:r>
      <w:r w:rsidR="00073FA5" w:rsidRPr="005819B8">
        <w:t>estimates for the Phase 1 Actions</w:t>
      </w:r>
      <w:r w:rsidR="004822E2" w:rsidRPr="005819B8">
        <w:t xml:space="preserve">. </w:t>
      </w:r>
      <w:r w:rsidR="00073FA5" w:rsidRPr="005819B8">
        <w:t>It specifically provides revised cost assumptions for each Action that were developed for Phase 2 based on lessons learned from Phase 1.</w:t>
      </w:r>
    </w:p>
    <w:p w14:paraId="70BAC962" w14:textId="48CCB51A" w:rsidR="00B3549B" w:rsidRPr="005819B8" w:rsidRDefault="00B3549B" w:rsidP="004E4103">
      <w:pPr>
        <w:pStyle w:val="Heading2"/>
      </w:pPr>
      <w:bookmarkStart w:id="10" w:name="_Toc72913191"/>
      <w:bookmarkStart w:id="11" w:name="_Hlk71712796"/>
      <w:bookmarkStart w:id="12" w:name="_Toc34923079"/>
      <w:r w:rsidRPr="005819B8">
        <w:lastRenderedPageBreak/>
        <w:t>Cost Estimating Methodology and Approach</w:t>
      </w:r>
      <w:bookmarkEnd w:id="10"/>
    </w:p>
    <w:p w14:paraId="28A4F9DB" w14:textId="04F1FDCE" w:rsidR="00B3549B" w:rsidRPr="005819B8" w:rsidRDefault="00B3549B" w:rsidP="00950B04">
      <w:pPr>
        <w:pStyle w:val="BodyText"/>
      </w:pPr>
      <w:r w:rsidRPr="005819B8">
        <w:t xml:space="preserve">This section </w:t>
      </w:r>
      <w:r w:rsidR="009A5501" w:rsidRPr="005819B8">
        <w:t xml:space="preserve">provides an </w:t>
      </w:r>
      <w:bookmarkEnd w:id="11"/>
      <w:r w:rsidR="009A5501" w:rsidRPr="005819B8">
        <w:t>overview of</w:t>
      </w:r>
      <w:r w:rsidRPr="005819B8">
        <w:t xml:space="preserve"> the methodology and approach used to estimate </w:t>
      </w:r>
      <w:r w:rsidR="008D2D6B" w:rsidRPr="005819B8">
        <w:t>direct</w:t>
      </w:r>
      <w:r w:rsidR="00F429DE" w:rsidRPr="005819B8">
        <w:t xml:space="preserve"> construction</w:t>
      </w:r>
      <w:r w:rsidR="008D2D6B" w:rsidRPr="005819B8">
        <w:t xml:space="preserve"> </w:t>
      </w:r>
      <w:r w:rsidRPr="005819B8">
        <w:t xml:space="preserve">cost, </w:t>
      </w:r>
      <w:r w:rsidR="00783164" w:rsidRPr="005819B8">
        <w:t>indirect</w:t>
      </w:r>
      <w:r w:rsidR="00F429DE" w:rsidRPr="005819B8">
        <w:t xml:space="preserve"> non-construction</w:t>
      </w:r>
      <w:r w:rsidR="00783164" w:rsidRPr="005819B8">
        <w:t xml:space="preserve"> cost, </w:t>
      </w:r>
      <w:r w:rsidRPr="005819B8">
        <w:t xml:space="preserve">project cost, and life-cycle cost </w:t>
      </w:r>
      <w:r w:rsidR="00CE4341" w:rsidRPr="005819B8">
        <w:t xml:space="preserve">(LCC) </w:t>
      </w:r>
      <w:r w:rsidRPr="005819B8">
        <w:t xml:space="preserve">for </w:t>
      </w:r>
      <w:r w:rsidR="00DF54B7" w:rsidRPr="005819B8">
        <w:t xml:space="preserve">each </w:t>
      </w:r>
      <w:r w:rsidRPr="005819B8">
        <w:t>Action.</w:t>
      </w:r>
      <w:r w:rsidR="00A96F5E" w:rsidRPr="005819B8">
        <w:t xml:space="preserve"> </w:t>
      </w:r>
      <w:bookmarkStart w:id="13" w:name="_Hlk71631500"/>
    </w:p>
    <w:p w14:paraId="2DDE535A" w14:textId="6F0E1697" w:rsidR="006E400D" w:rsidRPr="005819B8" w:rsidRDefault="006E400D" w:rsidP="00893306">
      <w:pPr>
        <w:pStyle w:val="Heading3"/>
        <w:rPr>
          <w:b w:val="0"/>
        </w:rPr>
      </w:pPr>
      <w:bookmarkStart w:id="14" w:name="_Toc72913192"/>
      <w:r w:rsidRPr="005819B8">
        <w:t>Overview</w:t>
      </w:r>
      <w:bookmarkEnd w:id="14"/>
    </w:p>
    <w:p w14:paraId="77EBCC37" w14:textId="5D5229D2" w:rsidR="000D65E2" w:rsidRPr="005819B8" w:rsidRDefault="006E400D" w:rsidP="006557C3">
      <w:pPr>
        <w:pStyle w:val="BodyText"/>
      </w:pPr>
      <w:r w:rsidRPr="005819B8">
        <w:t xml:space="preserve">The </w:t>
      </w:r>
      <w:r w:rsidR="00893306" w:rsidRPr="005819B8">
        <w:t>estimating methodology</w:t>
      </w:r>
      <w:r w:rsidRPr="005819B8">
        <w:t xml:space="preserve"> </w:t>
      </w:r>
      <w:bookmarkEnd w:id="13"/>
      <w:r w:rsidRPr="005819B8">
        <w:t>used to generate planning-level cost estimates</w:t>
      </w:r>
      <w:r w:rsidR="00893306" w:rsidRPr="005819B8">
        <w:t xml:space="preserve"> is based on</w:t>
      </w:r>
      <w:r w:rsidRPr="005819B8">
        <w:t xml:space="preserve"> an order-of-magnitude cost estimate with planning</w:t>
      </w:r>
      <w:r w:rsidR="00CE4341" w:rsidRPr="005819B8">
        <w:t>-</w:t>
      </w:r>
      <w:r w:rsidRPr="005819B8">
        <w:t>level, conceptual scope</w:t>
      </w:r>
      <w:r w:rsidR="00BF07C8" w:rsidRPr="005819B8">
        <w:t>,</w:t>
      </w:r>
      <w:r w:rsidR="00950B04" w:rsidRPr="005819B8">
        <w:t xml:space="preserve"> and</w:t>
      </w:r>
      <w:r w:rsidRPr="005819B8">
        <w:t xml:space="preserve"> limited </w:t>
      </w:r>
      <w:r w:rsidR="00CD7311" w:rsidRPr="005819B8">
        <w:t xml:space="preserve">conceptual design provided by </w:t>
      </w:r>
      <w:r w:rsidR="00F429DE" w:rsidRPr="005819B8">
        <w:t xml:space="preserve">Herrera </w:t>
      </w:r>
      <w:r w:rsidR="00CD7311" w:rsidRPr="005819B8">
        <w:t>and</w:t>
      </w:r>
      <w:r w:rsidR="00D049B2" w:rsidRPr="005819B8">
        <w:t xml:space="preserve"> Robin Kirschbaum Inc. (</w:t>
      </w:r>
      <w:r w:rsidR="00CD7311" w:rsidRPr="005819B8">
        <w:t>RKI</w:t>
      </w:r>
      <w:r w:rsidR="00D049B2" w:rsidRPr="005819B8">
        <w:t>)</w:t>
      </w:r>
      <w:r w:rsidR="00CD7311" w:rsidRPr="005819B8">
        <w:t xml:space="preserve"> consultants including design assumptions and dimensions. This was augmented by information from </w:t>
      </w:r>
      <w:r w:rsidR="00B0154F" w:rsidRPr="005819B8">
        <w:t xml:space="preserve">the </w:t>
      </w:r>
      <w:r w:rsidR="00B0154F" w:rsidRPr="001C45D5">
        <w:rPr>
          <w:i/>
          <w:iCs/>
        </w:rPr>
        <w:t>King County Surface Water Design Manual</w:t>
      </w:r>
      <w:r w:rsidR="00B0154F" w:rsidRPr="005819B8">
        <w:t xml:space="preserve">, </w:t>
      </w:r>
      <w:r w:rsidR="00B0154F" w:rsidRPr="001C45D5">
        <w:rPr>
          <w:i/>
          <w:iCs/>
        </w:rPr>
        <w:t>City of Seattle Stormwater Manual</w:t>
      </w:r>
      <w:r w:rsidR="00B0154F" w:rsidRPr="005819B8">
        <w:t xml:space="preserve">, </w:t>
      </w:r>
      <w:r w:rsidR="00BF07C8" w:rsidRPr="005819B8">
        <w:t xml:space="preserve">Washington State </w:t>
      </w:r>
      <w:r w:rsidR="00B0154F" w:rsidRPr="005819B8">
        <w:t>Department of Ecology</w:t>
      </w:r>
      <w:r w:rsidR="007612E5" w:rsidRPr="005819B8">
        <w:t xml:space="preserve"> (Ecology)</w:t>
      </w:r>
      <w:r w:rsidR="00B0154F" w:rsidRPr="005819B8">
        <w:t xml:space="preserve"> </w:t>
      </w:r>
      <w:r w:rsidR="00B0154F" w:rsidRPr="001C45D5">
        <w:rPr>
          <w:i/>
          <w:iCs/>
        </w:rPr>
        <w:t xml:space="preserve">Stormwater </w:t>
      </w:r>
      <w:r w:rsidR="00184B05" w:rsidRPr="005819B8">
        <w:rPr>
          <w:i/>
          <w:iCs/>
        </w:rPr>
        <w:t xml:space="preserve">Management </w:t>
      </w:r>
      <w:r w:rsidR="00B0154F" w:rsidRPr="001C45D5">
        <w:rPr>
          <w:i/>
          <w:iCs/>
        </w:rPr>
        <w:t>Man</w:t>
      </w:r>
      <w:r w:rsidR="0089375A" w:rsidRPr="001C45D5">
        <w:rPr>
          <w:i/>
          <w:iCs/>
        </w:rPr>
        <w:t>ual for Western Washington</w:t>
      </w:r>
      <w:r w:rsidR="00BF07C8" w:rsidRPr="005819B8">
        <w:t>,</w:t>
      </w:r>
      <w:r w:rsidR="00646252" w:rsidRPr="005819B8">
        <w:t xml:space="preserve"> </w:t>
      </w:r>
      <w:r w:rsidR="0089375A" w:rsidRPr="005819B8">
        <w:t>and historic</w:t>
      </w:r>
      <w:r w:rsidR="00BF07C8" w:rsidRPr="005819B8">
        <w:t>al</w:t>
      </w:r>
      <w:r w:rsidR="0089375A" w:rsidRPr="005819B8">
        <w:t xml:space="preserve"> agency and proprietary design and detail information from online sources.</w:t>
      </w:r>
      <w:r w:rsidR="002F3CDF" w:rsidRPr="005819B8">
        <w:t xml:space="preserve"> </w:t>
      </w:r>
      <w:r w:rsidRPr="005819B8">
        <w:t xml:space="preserve">General </w:t>
      </w:r>
      <w:r w:rsidR="00D70013" w:rsidRPr="005819B8">
        <w:t xml:space="preserve">and specific </w:t>
      </w:r>
      <w:r w:rsidRPr="005819B8">
        <w:t>assumptions that influence the</w:t>
      </w:r>
      <w:r w:rsidR="00E54579" w:rsidRPr="005819B8">
        <w:t xml:space="preserve"> cost</w:t>
      </w:r>
      <w:r w:rsidRPr="005819B8">
        <w:t xml:space="preserve"> estimate</w:t>
      </w:r>
      <w:r w:rsidR="002F3CDF" w:rsidRPr="005819B8">
        <w:t>s</w:t>
      </w:r>
      <w:r w:rsidRPr="005819B8">
        <w:t xml:space="preserve"> are documented </w:t>
      </w:r>
      <w:r w:rsidR="00893306" w:rsidRPr="005819B8">
        <w:t>in the cost spreadsheet</w:t>
      </w:r>
      <w:r w:rsidR="00D70013" w:rsidRPr="005819B8">
        <w:t xml:space="preserve"> for each Action</w:t>
      </w:r>
      <w:r w:rsidRPr="005819B8">
        <w:t>.</w:t>
      </w:r>
    </w:p>
    <w:p w14:paraId="50FCDE38" w14:textId="3D892CA2" w:rsidR="00F66E8B" w:rsidRPr="005819B8" w:rsidRDefault="002F3CDF" w:rsidP="00950B04">
      <w:pPr>
        <w:pStyle w:val="BodyText"/>
      </w:pPr>
      <w:r w:rsidRPr="005819B8">
        <w:t>The</w:t>
      </w:r>
      <w:r w:rsidR="00E54579" w:rsidRPr="005819B8">
        <w:t xml:space="preserve"> Herrera team developed a suite of Actions compris</w:t>
      </w:r>
      <w:r w:rsidR="0056693C" w:rsidRPr="005819B8">
        <w:t>ing</w:t>
      </w:r>
      <w:r w:rsidR="00E54579" w:rsidRPr="005819B8">
        <w:t xml:space="preserve"> structural and non-structural practices that improve water quality. </w:t>
      </w:r>
      <w:r w:rsidRPr="005819B8">
        <w:t xml:space="preserve">These </w:t>
      </w:r>
      <w:r w:rsidR="00DC33DB">
        <w:t>A</w:t>
      </w:r>
      <w:r w:rsidRPr="005819B8">
        <w:t xml:space="preserve">ctions will be modeled </w:t>
      </w:r>
      <w:r w:rsidR="000D65E2" w:rsidRPr="005819B8">
        <w:t xml:space="preserve">in </w:t>
      </w:r>
      <w:r w:rsidR="00AE5BBF" w:rsidRPr="005819B8">
        <w:t>the System for Urban Stormwater Treatment and Analysis Integration Model (</w:t>
      </w:r>
      <w:r w:rsidR="000D65E2" w:rsidRPr="005819B8">
        <w:t>SUSTAIN</w:t>
      </w:r>
      <w:r w:rsidR="00AE5BBF" w:rsidRPr="005819B8">
        <w:t>)</w:t>
      </w:r>
      <w:r w:rsidR="000D65E2" w:rsidRPr="005819B8">
        <w:t xml:space="preserve"> to identify the most cost-effective combinations of Actions for reducing pollutant loads </w:t>
      </w:r>
      <w:r w:rsidRPr="005819B8">
        <w:t>and/</w:t>
      </w:r>
      <w:r w:rsidR="000D65E2" w:rsidRPr="005819B8">
        <w:t>or stormwater volumes.</w:t>
      </w:r>
    </w:p>
    <w:p w14:paraId="0761DB41" w14:textId="06BF03E2" w:rsidR="00CD7311" w:rsidRPr="005819B8" w:rsidRDefault="000D65E2" w:rsidP="00950B04">
      <w:pPr>
        <w:pStyle w:val="BodyText"/>
        <w:rPr>
          <w:rFonts w:ascii="Calibri" w:hAnsi="Calibri"/>
        </w:rPr>
      </w:pPr>
      <w:r w:rsidRPr="005819B8">
        <w:t>A "</w:t>
      </w:r>
      <w:r w:rsidR="00DE5522" w:rsidRPr="005819B8">
        <w:t>U</w:t>
      </w:r>
      <w:r w:rsidRPr="005819B8">
        <w:t xml:space="preserve">nit Action" represents a typical vertical profile, areal footprint, and associated design-drainage area for a specific Action being modeled in SUSTAIN. </w:t>
      </w:r>
      <w:r w:rsidR="00B97821" w:rsidRPr="005819B8">
        <w:t xml:space="preserve">These </w:t>
      </w:r>
      <w:r w:rsidR="00DE5522" w:rsidRPr="005819B8">
        <w:t>Unit Action</w:t>
      </w:r>
      <w:r w:rsidR="00B97821" w:rsidRPr="005819B8">
        <w:t xml:space="preserve">s need to be a representative footprint of an Action defined to be compatible with the SUSTAIN model. </w:t>
      </w:r>
      <w:r w:rsidRPr="005819B8">
        <w:t xml:space="preserve">Cost optimization is used to determine the collective sizes and/or number of </w:t>
      </w:r>
      <w:r w:rsidR="00DE5522" w:rsidRPr="005819B8">
        <w:t>Unit Action</w:t>
      </w:r>
      <w:r w:rsidRPr="005819B8">
        <w:t xml:space="preserve">s required to achieve a certain pollutant load reduction target. Each </w:t>
      </w:r>
      <w:r w:rsidR="00DE5522" w:rsidRPr="005819B8">
        <w:t>Unit Action</w:t>
      </w:r>
      <w:r w:rsidRPr="005819B8">
        <w:t xml:space="preserve"> has an associated total implementation cost.</w:t>
      </w:r>
    </w:p>
    <w:p w14:paraId="4B21009C" w14:textId="3EFEF394" w:rsidR="00F66E8B" w:rsidRPr="005819B8" w:rsidRDefault="00F66E8B">
      <w:pPr>
        <w:pStyle w:val="BodyText"/>
      </w:pPr>
      <w:r w:rsidRPr="005819B8">
        <w:t>This</w:t>
      </w:r>
      <w:r w:rsidR="005E301C" w:rsidRPr="005819B8">
        <w:t xml:space="preserve"> cost</w:t>
      </w:r>
      <w:r w:rsidRPr="005819B8">
        <w:t xml:space="preserve"> estimating effort focuses </w:t>
      </w:r>
      <w:r w:rsidR="00C07AEA" w:rsidRPr="005819B8">
        <w:t xml:space="preserve">on the capital and </w:t>
      </w:r>
      <w:r w:rsidR="009D1EC3" w:rsidRPr="005819B8">
        <w:t>operations and maintenance (</w:t>
      </w:r>
      <w:r w:rsidR="00C07AEA" w:rsidRPr="005819B8">
        <w:t>O&amp;M</w:t>
      </w:r>
      <w:r w:rsidR="009D1EC3" w:rsidRPr="005819B8">
        <w:t>)</w:t>
      </w:r>
      <w:r w:rsidR="00C07AEA" w:rsidRPr="005819B8">
        <w:t xml:space="preserve"> costs </w:t>
      </w:r>
      <w:r w:rsidR="005E301C" w:rsidRPr="005819B8">
        <w:t>for the</w:t>
      </w:r>
      <w:r w:rsidRPr="005819B8">
        <w:t xml:space="preserve"> Unit Actions</w:t>
      </w:r>
      <w:r w:rsidR="00C07AEA" w:rsidRPr="005819B8">
        <w:t xml:space="preserve">. The programmatic costs associated with executing groups of Unit Actions within a Program will be defined after </w:t>
      </w:r>
      <w:r w:rsidR="005E301C" w:rsidRPr="005819B8">
        <w:t>further</w:t>
      </w:r>
      <w:r w:rsidR="00C07AEA" w:rsidRPr="005819B8">
        <w:t xml:space="preserve"> development of the SUSTAIN model </w:t>
      </w:r>
      <w:r w:rsidR="005E301C" w:rsidRPr="005819B8">
        <w:t>is completed</w:t>
      </w:r>
      <w:r w:rsidR="00C07AEA" w:rsidRPr="005819B8">
        <w:t xml:space="preserve"> and </w:t>
      </w:r>
      <w:r w:rsidR="005E301C" w:rsidRPr="005819B8">
        <w:t>is a future scope element</w:t>
      </w:r>
      <w:r w:rsidR="00C07AEA" w:rsidRPr="005819B8">
        <w:t>.</w:t>
      </w:r>
    </w:p>
    <w:p w14:paraId="0D9FC4C1" w14:textId="6EF793D9" w:rsidR="00D70013" w:rsidRPr="005819B8" w:rsidRDefault="006E400D" w:rsidP="007D0675">
      <w:pPr>
        <w:pStyle w:val="BodyText"/>
      </w:pPr>
      <w:r w:rsidRPr="005819B8">
        <w:t xml:space="preserve">Planning-level cost estimates were developed for the </w:t>
      </w:r>
      <w:r w:rsidR="00DE5522" w:rsidRPr="005819B8">
        <w:t>Unit Action</w:t>
      </w:r>
      <w:r w:rsidR="00893306" w:rsidRPr="005819B8">
        <w:t xml:space="preserve">s and variations listed in </w:t>
      </w:r>
      <w:r w:rsidR="00D70013" w:rsidRPr="005819B8">
        <w:fldChar w:fldCharType="begin"/>
      </w:r>
      <w:r w:rsidR="00D70013" w:rsidRPr="005819B8">
        <w:instrText xml:space="preserve"> REF _Ref47415662 \h </w:instrText>
      </w:r>
      <w:r w:rsidR="00950B04" w:rsidRPr="005819B8">
        <w:instrText xml:space="preserve"> \* MERGEFORMAT </w:instrText>
      </w:r>
      <w:r w:rsidR="00D70013" w:rsidRPr="005819B8">
        <w:fldChar w:fldCharType="separate"/>
      </w:r>
      <w:r w:rsidR="003257A0" w:rsidRPr="005819B8">
        <w:t>Table</w:t>
      </w:r>
      <w:r w:rsidR="004D56B7">
        <w:t> </w:t>
      </w:r>
      <w:r w:rsidR="003257A0">
        <w:rPr>
          <w:noProof/>
        </w:rPr>
        <w:t>1</w:t>
      </w:r>
      <w:r w:rsidR="00D70013" w:rsidRPr="005819B8">
        <w:fldChar w:fldCharType="end"/>
      </w:r>
      <w:r w:rsidR="00893306" w:rsidRPr="005819B8">
        <w:t>.</w:t>
      </w:r>
    </w:p>
    <w:tbl>
      <w:tblPr>
        <w:tblStyle w:val="HerreraTable"/>
        <w:tblW w:w="9360" w:type="dxa"/>
        <w:tblLook w:val="04A0" w:firstRow="1" w:lastRow="0" w:firstColumn="1" w:lastColumn="0" w:noHBand="0" w:noVBand="1"/>
      </w:tblPr>
      <w:tblGrid>
        <w:gridCol w:w="2580"/>
        <w:gridCol w:w="6780"/>
      </w:tblGrid>
      <w:tr w:rsidR="00661620" w:rsidRPr="005819B8" w14:paraId="55EEA714" w14:textId="77777777" w:rsidTr="00825CF3">
        <w:trPr>
          <w:cnfStyle w:val="100000000000" w:firstRow="1" w:lastRow="0" w:firstColumn="0" w:lastColumn="0" w:oddVBand="0" w:evenVBand="0" w:oddHBand="0" w:evenHBand="0" w:firstRowFirstColumn="0" w:firstRowLastColumn="0" w:lastRowFirstColumn="0" w:lastRowLastColumn="0"/>
          <w:trHeight w:val="313"/>
        </w:trPr>
        <w:tc>
          <w:tcPr>
            <w:tcW w:w="8434" w:type="dxa"/>
            <w:gridSpan w:val="2"/>
          </w:tcPr>
          <w:p w14:paraId="27507D96" w14:textId="720C2104" w:rsidR="00661620" w:rsidRPr="005819B8" w:rsidRDefault="00661620" w:rsidP="004D56B7">
            <w:pPr>
              <w:pStyle w:val="TableHeading"/>
              <w:pageBreakBefore/>
            </w:pPr>
            <w:bookmarkStart w:id="15" w:name="_Ref47415662"/>
            <w:bookmarkStart w:id="16" w:name="_Toc72930099"/>
            <w:r w:rsidRPr="005819B8">
              <w:lastRenderedPageBreak/>
              <w:t xml:space="preserve">Table </w:t>
            </w:r>
            <w:r w:rsidRPr="005819B8">
              <w:fldChar w:fldCharType="begin"/>
            </w:r>
            <w:r w:rsidRPr="005819B8">
              <w:instrText>SEQ Table \* ARABIC</w:instrText>
            </w:r>
            <w:r w:rsidRPr="005819B8">
              <w:fldChar w:fldCharType="separate"/>
            </w:r>
            <w:r w:rsidR="003257A0">
              <w:rPr>
                <w:noProof/>
              </w:rPr>
              <w:t>1</w:t>
            </w:r>
            <w:r w:rsidRPr="005819B8">
              <w:fldChar w:fldCharType="end"/>
            </w:r>
            <w:bookmarkEnd w:id="15"/>
            <w:r w:rsidRPr="005819B8">
              <w:t>.</w:t>
            </w:r>
            <w:r w:rsidRPr="005819B8">
              <w:tab/>
              <w:t>WQBE Actions and Variations.</w:t>
            </w:r>
            <w:bookmarkEnd w:id="16"/>
          </w:p>
        </w:tc>
      </w:tr>
      <w:tr w:rsidR="00661620" w:rsidRPr="005819B8" w14:paraId="37316C84" w14:textId="77777777" w:rsidTr="00825CF3">
        <w:trPr>
          <w:trHeight w:val="313"/>
        </w:trPr>
        <w:tc>
          <w:tcPr>
            <w:tcW w:w="2325" w:type="dxa"/>
          </w:tcPr>
          <w:p w14:paraId="47F26024" w14:textId="77777777" w:rsidR="00661620" w:rsidRPr="005819B8" w:rsidRDefault="00661620" w:rsidP="00661620">
            <w:pPr>
              <w:pStyle w:val="TableColumnHeadings"/>
              <w:keepNext w:val="0"/>
            </w:pPr>
            <w:r w:rsidRPr="005819B8">
              <w:t>Action</w:t>
            </w:r>
          </w:p>
        </w:tc>
        <w:tc>
          <w:tcPr>
            <w:tcW w:w="6109" w:type="dxa"/>
          </w:tcPr>
          <w:p w14:paraId="385F32EC" w14:textId="0104C5D0" w:rsidR="00661620" w:rsidRPr="005819B8" w:rsidRDefault="00661620" w:rsidP="00661620">
            <w:pPr>
              <w:pStyle w:val="TableColumnHeadings"/>
              <w:keepNext w:val="0"/>
            </w:pPr>
            <w:r w:rsidRPr="005819B8">
              <w:t>Description</w:t>
            </w:r>
          </w:p>
        </w:tc>
      </w:tr>
      <w:tr w:rsidR="00886257" w:rsidRPr="005819B8" w14:paraId="0DD11219" w14:textId="77777777" w:rsidTr="00825CF3">
        <w:trPr>
          <w:trHeight w:val="305"/>
        </w:trPr>
        <w:tc>
          <w:tcPr>
            <w:tcW w:w="8434" w:type="dxa"/>
            <w:gridSpan w:val="2"/>
            <w:shd w:val="clear" w:color="auto" w:fill="E7E6E6" w:themeFill="background2"/>
          </w:tcPr>
          <w:p w14:paraId="6FA7A77B" w14:textId="2528CD47" w:rsidR="00886257" w:rsidRPr="005819B8" w:rsidRDefault="00886257" w:rsidP="00661620">
            <w:pPr>
              <w:pStyle w:val="TableTextLeft"/>
              <w:rPr>
                <w:b/>
                <w:bCs/>
              </w:rPr>
            </w:pPr>
            <w:r w:rsidRPr="005819B8">
              <w:rPr>
                <w:b/>
                <w:bCs/>
              </w:rPr>
              <w:t>Green Stormwater Infrastructure (GSI)</w:t>
            </w:r>
          </w:p>
        </w:tc>
      </w:tr>
      <w:tr w:rsidR="00661620" w:rsidRPr="005819B8" w14:paraId="300DB927" w14:textId="77777777" w:rsidTr="00825CF3">
        <w:trPr>
          <w:trHeight w:val="305"/>
        </w:trPr>
        <w:tc>
          <w:tcPr>
            <w:tcW w:w="2325" w:type="dxa"/>
            <w:hideMark/>
          </w:tcPr>
          <w:p w14:paraId="7E1CC330" w14:textId="77777777" w:rsidR="00661620" w:rsidRPr="005819B8" w:rsidRDefault="00661620" w:rsidP="00661620">
            <w:pPr>
              <w:pStyle w:val="TableTextLeft"/>
            </w:pPr>
            <w:r w:rsidRPr="005819B8">
              <w:t>Rain Garden Installation</w:t>
            </w:r>
          </w:p>
        </w:tc>
        <w:tc>
          <w:tcPr>
            <w:tcW w:w="6109" w:type="dxa"/>
            <w:hideMark/>
          </w:tcPr>
          <w:p w14:paraId="30791454" w14:textId="4CA0C647" w:rsidR="00661620" w:rsidRPr="005819B8" w:rsidRDefault="00661620" w:rsidP="00661620">
            <w:pPr>
              <w:pStyle w:val="TableTextLeft"/>
            </w:pPr>
            <w:r w:rsidRPr="005819B8">
              <w:t>WQBE_01_Rain Garden Installation on Property</w:t>
            </w:r>
          </w:p>
        </w:tc>
      </w:tr>
      <w:tr w:rsidR="00661620" w:rsidRPr="005819B8" w14:paraId="396DE65B" w14:textId="77777777" w:rsidTr="00825CF3">
        <w:trPr>
          <w:trHeight w:val="256"/>
        </w:trPr>
        <w:tc>
          <w:tcPr>
            <w:tcW w:w="2325" w:type="dxa"/>
            <w:vMerge w:val="restart"/>
            <w:hideMark/>
          </w:tcPr>
          <w:p w14:paraId="1984D075" w14:textId="77777777" w:rsidR="00661620" w:rsidRPr="005819B8" w:rsidRDefault="00661620" w:rsidP="00661620">
            <w:pPr>
              <w:pStyle w:val="TableTextLeft"/>
              <w:rPr>
                <w:color w:val="000000"/>
              </w:rPr>
            </w:pPr>
            <w:r w:rsidRPr="005819B8">
              <w:rPr>
                <w:color w:val="000000"/>
              </w:rPr>
              <w:t>Bioretention Planter</w:t>
            </w:r>
          </w:p>
        </w:tc>
        <w:tc>
          <w:tcPr>
            <w:tcW w:w="6109" w:type="dxa"/>
            <w:hideMark/>
          </w:tcPr>
          <w:p w14:paraId="173DD054" w14:textId="04B4F24A" w:rsidR="00661620" w:rsidRPr="005819B8" w:rsidRDefault="00661620" w:rsidP="00661620">
            <w:pPr>
              <w:pStyle w:val="TableTextLeft"/>
            </w:pPr>
            <w:r w:rsidRPr="005819B8">
              <w:t>WQBE_02A_Bioretention Planter on Property</w:t>
            </w:r>
          </w:p>
        </w:tc>
      </w:tr>
      <w:tr w:rsidR="00661620" w:rsidRPr="005819B8" w14:paraId="7C2A9F04" w14:textId="77777777" w:rsidTr="00825CF3">
        <w:trPr>
          <w:trHeight w:val="285"/>
        </w:trPr>
        <w:tc>
          <w:tcPr>
            <w:tcW w:w="2325" w:type="dxa"/>
            <w:vMerge/>
            <w:hideMark/>
          </w:tcPr>
          <w:p w14:paraId="482B019B" w14:textId="77777777" w:rsidR="00661620" w:rsidRPr="005819B8" w:rsidRDefault="00661620" w:rsidP="00661620">
            <w:pPr>
              <w:pStyle w:val="TableTextLeft"/>
              <w:rPr>
                <w:color w:val="000000"/>
              </w:rPr>
            </w:pPr>
          </w:p>
        </w:tc>
        <w:tc>
          <w:tcPr>
            <w:tcW w:w="6109" w:type="dxa"/>
            <w:hideMark/>
          </w:tcPr>
          <w:p w14:paraId="34E97B44" w14:textId="528212E0" w:rsidR="00661620" w:rsidRPr="005819B8" w:rsidRDefault="00661620" w:rsidP="00661620">
            <w:pPr>
              <w:pStyle w:val="TableTextLeft"/>
            </w:pPr>
            <w:r w:rsidRPr="005819B8">
              <w:t xml:space="preserve">WQBE_02B_Bioretention Planter </w:t>
            </w:r>
            <w:r w:rsidR="002A18F9">
              <w:t>i</w:t>
            </w:r>
            <w:r w:rsidRPr="005819B8">
              <w:t>n ROW</w:t>
            </w:r>
          </w:p>
        </w:tc>
      </w:tr>
      <w:tr w:rsidR="00661620" w:rsidRPr="005819B8" w14:paraId="06018B8A" w14:textId="77777777" w:rsidTr="00825CF3">
        <w:trPr>
          <w:trHeight w:val="270"/>
        </w:trPr>
        <w:tc>
          <w:tcPr>
            <w:tcW w:w="2325" w:type="dxa"/>
            <w:vMerge/>
            <w:hideMark/>
          </w:tcPr>
          <w:p w14:paraId="0A2348F4" w14:textId="77777777" w:rsidR="00661620" w:rsidRPr="005819B8" w:rsidRDefault="00661620" w:rsidP="00661620">
            <w:pPr>
              <w:pStyle w:val="TableTextLeft"/>
              <w:rPr>
                <w:color w:val="000000"/>
              </w:rPr>
            </w:pPr>
          </w:p>
        </w:tc>
        <w:tc>
          <w:tcPr>
            <w:tcW w:w="6109" w:type="dxa"/>
            <w:hideMark/>
          </w:tcPr>
          <w:p w14:paraId="06B26CB8" w14:textId="1262539D" w:rsidR="00661620" w:rsidRPr="005819B8" w:rsidRDefault="00661620" w:rsidP="00661620">
            <w:pPr>
              <w:pStyle w:val="TableTextLeft"/>
            </w:pPr>
            <w:r w:rsidRPr="005819B8">
              <w:t>WQBE_02C_Bioretention Planter with Property Cost</w:t>
            </w:r>
          </w:p>
        </w:tc>
      </w:tr>
      <w:tr w:rsidR="00661620" w:rsidRPr="005819B8" w14:paraId="79456024" w14:textId="77777777" w:rsidTr="00825CF3">
        <w:trPr>
          <w:trHeight w:val="256"/>
        </w:trPr>
        <w:tc>
          <w:tcPr>
            <w:tcW w:w="2325" w:type="dxa"/>
            <w:vMerge w:val="restart"/>
            <w:hideMark/>
          </w:tcPr>
          <w:p w14:paraId="0452E58F" w14:textId="77777777" w:rsidR="00661620" w:rsidRPr="005819B8" w:rsidRDefault="00661620" w:rsidP="00661620">
            <w:pPr>
              <w:pStyle w:val="TableTextLeft"/>
              <w:rPr>
                <w:color w:val="000000"/>
              </w:rPr>
            </w:pPr>
            <w:r w:rsidRPr="005819B8">
              <w:rPr>
                <w:color w:val="000000" w:themeColor="text1"/>
              </w:rPr>
              <w:t>Bioretention Installation</w:t>
            </w:r>
          </w:p>
        </w:tc>
        <w:tc>
          <w:tcPr>
            <w:tcW w:w="6109" w:type="dxa"/>
            <w:hideMark/>
          </w:tcPr>
          <w:p w14:paraId="7B3D49CE" w14:textId="4AA7B88A" w:rsidR="00661620" w:rsidRPr="005819B8" w:rsidRDefault="00661620" w:rsidP="00661620">
            <w:pPr>
              <w:pStyle w:val="TableTextLeft"/>
              <w:rPr>
                <w:color w:val="000000"/>
              </w:rPr>
            </w:pPr>
            <w:r w:rsidRPr="005819B8">
              <w:rPr>
                <w:color w:val="000000"/>
              </w:rPr>
              <w:t>WQBE_03A_Bioretention Underdrain on Property</w:t>
            </w:r>
          </w:p>
        </w:tc>
      </w:tr>
      <w:tr w:rsidR="00661620" w:rsidRPr="005819B8" w14:paraId="19B6FF17" w14:textId="77777777" w:rsidTr="00825CF3">
        <w:trPr>
          <w:trHeight w:val="285"/>
        </w:trPr>
        <w:tc>
          <w:tcPr>
            <w:tcW w:w="2325" w:type="dxa"/>
            <w:vMerge/>
            <w:hideMark/>
          </w:tcPr>
          <w:p w14:paraId="75862C1A" w14:textId="77777777" w:rsidR="00661620" w:rsidRPr="005819B8" w:rsidRDefault="00661620" w:rsidP="00661620">
            <w:pPr>
              <w:pStyle w:val="TableTextLeft"/>
              <w:rPr>
                <w:color w:val="000000"/>
              </w:rPr>
            </w:pPr>
          </w:p>
        </w:tc>
        <w:tc>
          <w:tcPr>
            <w:tcW w:w="6109" w:type="dxa"/>
            <w:hideMark/>
          </w:tcPr>
          <w:p w14:paraId="3756D85B" w14:textId="28286E2F" w:rsidR="00661620" w:rsidRPr="005819B8" w:rsidRDefault="00661620" w:rsidP="00661620">
            <w:pPr>
              <w:pStyle w:val="TableTextLeft"/>
              <w:rPr>
                <w:color w:val="000000"/>
              </w:rPr>
            </w:pPr>
            <w:r w:rsidRPr="005819B8">
              <w:rPr>
                <w:color w:val="000000"/>
              </w:rPr>
              <w:t>WQBE_03Aa_Bioretention Underdrain with Property Cost</w:t>
            </w:r>
          </w:p>
        </w:tc>
      </w:tr>
      <w:tr w:rsidR="00661620" w:rsidRPr="005819B8" w14:paraId="28304FAC" w14:textId="77777777" w:rsidTr="00825CF3">
        <w:trPr>
          <w:trHeight w:val="270"/>
        </w:trPr>
        <w:tc>
          <w:tcPr>
            <w:tcW w:w="2325" w:type="dxa"/>
            <w:vMerge/>
            <w:hideMark/>
          </w:tcPr>
          <w:p w14:paraId="1C64DBA4" w14:textId="77777777" w:rsidR="00661620" w:rsidRPr="005819B8" w:rsidRDefault="00661620" w:rsidP="00661620">
            <w:pPr>
              <w:pStyle w:val="TableTextLeft"/>
              <w:rPr>
                <w:color w:val="000000"/>
              </w:rPr>
            </w:pPr>
          </w:p>
        </w:tc>
        <w:tc>
          <w:tcPr>
            <w:tcW w:w="6109" w:type="dxa"/>
            <w:hideMark/>
          </w:tcPr>
          <w:p w14:paraId="644AE497" w14:textId="5561B545" w:rsidR="00661620" w:rsidRPr="005819B8" w:rsidRDefault="00661620" w:rsidP="00661620">
            <w:pPr>
              <w:pStyle w:val="TableTextLeft"/>
              <w:rPr>
                <w:color w:val="000000"/>
              </w:rPr>
            </w:pPr>
            <w:r w:rsidRPr="005819B8">
              <w:rPr>
                <w:color w:val="000000"/>
              </w:rPr>
              <w:t>WQBE_03B_Bioretention No Underdrain on Property</w:t>
            </w:r>
          </w:p>
        </w:tc>
      </w:tr>
      <w:tr w:rsidR="00661620" w:rsidRPr="005819B8" w14:paraId="3C2FE7B7" w14:textId="77777777" w:rsidTr="00825CF3">
        <w:trPr>
          <w:trHeight w:val="270"/>
        </w:trPr>
        <w:tc>
          <w:tcPr>
            <w:tcW w:w="2325" w:type="dxa"/>
            <w:vMerge/>
            <w:hideMark/>
          </w:tcPr>
          <w:p w14:paraId="606D32A7" w14:textId="77777777" w:rsidR="00661620" w:rsidRPr="005819B8" w:rsidRDefault="00661620" w:rsidP="00661620">
            <w:pPr>
              <w:pStyle w:val="TableTextLeft"/>
              <w:rPr>
                <w:color w:val="000000"/>
              </w:rPr>
            </w:pPr>
          </w:p>
        </w:tc>
        <w:tc>
          <w:tcPr>
            <w:tcW w:w="6109" w:type="dxa"/>
            <w:hideMark/>
          </w:tcPr>
          <w:p w14:paraId="583D2136" w14:textId="1B6A5F13" w:rsidR="00661620" w:rsidRPr="005819B8" w:rsidRDefault="00661620" w:rsidP="00661620">
            <w:pPr>
              <w:pStyle w:val="TableTextLeft"/>
              <w:rPr>
                <w:color w:val="000000"/>
              </w:rPr>
            </w:pPr>
            <w:r w:rsidRPr="005819B8">
              <w:rPr>
                <w:color w:val="000000"/>
              </w:rPr>
              <w:t>WQBE_03Bb_Bioretention No Underdrain with Property Cost</w:t>
            </w:r>
          </w:p>
        </w:tc>
      </w:tr>
      <w:tr w:rsidR="00661620" w:rsidRPr="005819B8" w14:paraId="530319A3" w14:textId="77777777" w:rsidTr="00825CF3">
        <w:trPr>
          <w:trHeight w:val="285"/>
        </w:trPr>
        <w:tc>
          <w:tcPr>
            <w:tcW w:w="2325" w:type="dxa"/>
            <w:vMerge/>
            <w:hideMark/>
          </w:tcPr>
          <w:p w14:paraId="14D91BD1" w14:textId="77777777" w:rsidR="00661620" w:rsidRPr="005819B8" w:rsidRDefault="00661620" w:rsidP="00661620">
            <w:pPr>
              <w:pStyle w:val="TableTextLeft"/>
              <w:rPr>
                <w:color w:val="000000"/>
              </w:rPr>
            </w:pPr>
          </w:p>
        </w:tc>
        <w:tc>
          <w:tcPr>
            <w:tcW w:w="6109" w:type="dxa"/>
            <w:hideMark/>
          </w:tcPr>
          <w:p w14:paraId="680CED93" w14:textId="32979B37" w:rsidR="00661620" w:rsidRPr="005819B8" w:rsidRDefault="00661620" w:rsidP="00661620">
            <w:pPr>
              <w:pStyle w:val="TableTextLeft"/>
              <w:rPr>
                <w:color w:val="000000"/>
              </w:rPr>
            </w:pPr>
            <w:r w:rsidRPr="005819B8">
              <w:rPr>
                <w:color w:val="000000"/>
              </w:rPr>
              <w:t>WQBE_03C_Bioretention Underdrain in ROW</w:t>
            </w:r>
          </w:p>
        </w:tc>
      </w:tr>
      <w:tr w:rsidR="00661620" w:rsidRPr="005819B8" w14:paraId="57BDD3C5" w14:textId="77777777" w:rsidTr="00825CF3">
        <w:trPr>
          <w:trHeight w:val="270"/>
        </w:trPr>
        <w:tc>
          <w:tcPr>
            <w:tcW w:w="2325" w:type="dxa"/>
            <w:vMerge/>
            <w:hideMark/>
          </w:tcPr>
          <w:p w14:paraId="38FB5802" w14:textId="77777777" w:rsidR="00661620" w:rsidRPr="005819B8" w:rsidRDefault="00661620" w:rsidP="00661620">
            <w:pPr>
              <w:pStyle w:val="TableTextLeft"/>
              <w:rPr>
                <w:color w:val="000000"/>
              </w:rPr>
            </w:pPr>
          </w:p>
        </w:tc>
        <w:tc>
          <w:tcPr>
            <w:tcW w:w="6109" w:type="dxa"/>
            <w:hideMark/>
          </w:tcPr>
          <w:p w14:paraId="1D6C1DBE" w14:textId="5E051FFA" w:rsidR="00661620" w:rsidRPr="005819B8" w:rsidRDefault="00661620" w:rsidP="00661620">
            <w:pPr>
              <w:pStyle w:val="TableTextLeft"/>
              <w:rPr>
                <w:color w:val="000000"/>
              </w:rPr>
            </w:pPr>
            <w:r w:rsidRPr="005819B8">
              <w:rPr>
                <w:color w:val="000000"/>
              </w:rPr>
              <w:t>WQBE_03D_Bioretention No Underdrain in ROW</w:t>
            </w:r>
          </w:p>
        </w:tc>
      </w:tr>
      <w:tr w:rsidR="00661620" w:rsidRPr="005819B8" w14:paraId="0F9C5905" w14:textId="77777777" w:rsidTr="00825CF3">
        <w:trPr>
          <w:trHeight w:val="256"/>
        </w:trPr>
        <w:tc>
          <w:tcPr>
            <w:tcW w:w="2325" w:type="dxa"/>
            <w:vMerge w:val="restart"/>
            <w:hideMark/>
          </w:tcPr>
          <w:p w14:paraId="28720CED" w14:textId="77777777" w:rsidR="00661620" w:rsidRPr="005819B8" w:rsidRDefault="00661620" w:rsidP="00661620">
            <w:pPr>
              <w:pStyle w:val="TableTextLeft"/>
              <w:rPr>
                <w:color w:val="000000"/>
              </w:rPr>
            </w:pPr>
            <w:r w:rsidRPr="005819B8">
              <w:rPr>
                <w:color w:val="000000" w:themeColor="text1"/>
              </w:rPr>
              <w:t>Bioswale Installation</w:t>
            </w:r>
          </w:p>
        </w:tc>
        <w:tc>
          <w:tcPr>
            <w:tcW w:w="6109" w:type="dxa"/>
            <w:hideMark/>
          </w:tcPr>
          <w:p w14:paraId="3A66AA34" w14:textId="32EFE122" w:rsidR="00661620" w:rsidRPr="005819B8" w:rsidRDefault="00661620" w:rsidP="00661620">
            <w:pPr>
              <w:pStyle w:val="TableTextLeft"/>
              <w:rPr>
                <w:color w:val="000000"/>
              </w:rPr>
            </w:pPr>
            <w:r w:rsidRPr="005819B8">
              <w:rPr>
                <w:color w:val="000000"/>
              </w:rPr>
              <w:t>WQBE_04A_Bioswale in ROW</w:t>
            </w:r>
          </w:p>
        </w:tc>
      </w:tr>
      <w:tr w:rsidR="00661620" w:rsidRPr="005819B8" w14:paraId="6911004B" w14:textId="77777777" w:rsidTr="00825CF3">
        <w:trPr>
          <w:trHeight w:val="285"/>
        </w:trPr>
        <w:tc>
          <w:tcPr>
            <w:tcW w:w="2325" w:type="dxa"/>
            <w:vMerge/>
            <w:hideMark/>
          </w:tcPr>
          <w:p w14:paraId="7C0FDD45" w14:textId="77777777" w:rsidR="00661620" w:rsidRPr="005819B8" w:rsidRDefault="00661620" w:rsidP="00661620">
            <w:pPr>
              <w:pStyle w:val="TableTextLeft"/>
              <w:rPr>
                <w:color w:val="000000"/>
              </w:rPr>
            </w:pPr>
          </w:p>
        </w:tc>
        <w:tc>
          <w:tcPr>
            <w:tcW w:w="6109" w:type="dxa"/>
            <w:hideMark/>
          </w:tcPr>
          <w:p w14:paraId="07A892B6" w14:textId="631AF4EA" w:rsidR="00661620" w:rsidRPr="005819B8" w:rsidRDefault="00661620" w:rsidP="00661620">
            <w:pPr>
              <w:pStyle w:val="TableTextLeft"/>
              <w:rPr>
                <w:color w:val="000000"/>
              </w:rPr>
            </w:pPr>
            <w:r w:rsidRPr="005819B8">
              <w:rPr>
                <w:color w:val="000000"/>
              </w:rPr>
              <w:t xml:space="preserve">WQBE_04B_Bioswale </w:t>
            </w:r>
            <w:r w:rsidR="002A18F9">
              <w:rPr>
                <w:color w:val="000000"/>
              </w:rPr>
              <w:t>o</w:t>
            </w:r>
            <w:r w:rsidRPr="005819B8">
              <w:rPr>
                <w:color w:val="000000"/>
              </w:rPr>
              <w:t>n Public Property</w:t>
            </w:r>
          </w:p>
        </w:tc>
      </w:tr>
      <w:tr w:rsidR="00661620" w:rsidRPr="005819B8" w14:paraId="337B44A6" w14:textId="77777777" w:rsidTr="00825CF3">
        <w:trPr>
          <w:trHeight w:val="270"/>
        </w:trPr>
        <w:tc>
          <w:tcPr>
            <w:tcW w:w="2325" w:type="dxa"/>
            <w:vMerge/>
            <w:hideMark/>
          </w:tcPr>
          <w:p w14:paraId="4C453595" w14:textId="77777777" w:rsidR="00661620" w:rsidRPr="005819B8" w:rsidRDefault="00661620" w:rsidP="00661620">
            <w:pPr>
              <w:pStyle w:val="TableTextLeft"/>
              <w:rPr>
                <w:color w:val="000000"/>
              </w:rPr>
            </w:pPr>
          </w:p>
        </w:tc>
        <w:tc>
          <w:tcPr>
            <w:tcW w:w="6109" w:type="dxa"/>
            <w:hideMark/>
          </w:tcPr>
          <w:p w14:paraId="16256408" w14:textId="11598967" w:rsidR="00661620" w:rsidRPr="005819B8" w:rsidRDefault="00661620" w:rsidP="00661620">
            <w:pPr>
              <w:pStyle w:val="TableTextLeft"/>
              <w:rPr>
                <w:color w:val="000000"/>
              </w:rPr>
            </w:pPr>
            <w:r w:rsidRPr="005819B8">
              <w:rPr>
                <w:color w:val="000000"/>
              </w:rPr>
              <w:t>WQBE_04C_Bioswale with Property Cost</w:t>
            </w:r>
          </w:p>
        </w:tc>
      </w:tr>
      <w:tr w:rsidR="00661620" w:rsidRPr="005819B8" w14:paraId="17CEDB4C" w14:textId="77777777" w:rsidTr="00825CF3">
        <w:trPr>
          <w:trHeight w:val="256"/>
        </w:trPr>
        <w:tc>
          <w:tcPr>
            <w:tcW w:w="2325" w:type="dxa"/>
            <w:vMerge w:val="restart"/>
            <w:hideMark/>
          </w:tcPr>
          <w:p w14:paraId="1B05618F" w14:textId="77777777" w:rsidR="00661620" w:rsidRPr="005819B8" w:rsidRDefault="00661620" w:rsidP="00661620">
            <w:pPr>
              <w:pStyle w:val="TableTextLeft"/>
              <w:rPr>
                <w:color w:val="000000"/>
              </w:rPr>
            </w:pPr>
            <w:r w:rsidRPr="005819B8">
              <w:rPr>
                <w:color w:val="000000"/>
              </w:rPr>
              <w:t>Media Filter Drains</w:t>
            </w:r>
          </w:p>
        </w:tc>
        <w:tc>
          <w:tcPr>
            <w:tcW w:w="6109" w:type="dxa"/>
            <w:hideMark/>
          </w:tcPr>
          <w:p w14:paraId="387C68D7" w14:textId="1429B3BE" w:rsidR="00661620" w:rsidRPr="005819B8" w:rsidRDefault="00661620" w:rsidP="00661620">
            <w:pPr>
              <w:pStyle w:val="TableTextLeft"/>
              <w:rPr>
                <w:color w:val="000000"/>
              </w:rPr>
            </w:pPr>
            <w:r w:rsidRPr="005819B8">
              <w:rPr>
                <w:color w:val="000000"/>
              </w:rPr>
              <w:t>WQBE_05A_Media Filter Drain Underdrain</w:t>
            </w:r>
          </w:p>
        </w:tc>
      </w:tr>
      <w:tr w:rsidR="00661620" w:rsidRPr="005819B8" w14:paraId="1D50310E" w14:textId="77777777" w:rsidTr="00825CF3">
        <w:trPr>
          <w:trHeight w:val="285"/>
        </w:trPr>
        <w:tc>
          <w:tcPr>
            <w:tcW w:w="2325" w:type="dxa"/>
            <w:vMerge/>
            <w:hideMark/>
          </w:tcPr>
          <w:p w14:paraId="75BFA841" w14:textId="77777777" w:rsidR="00661620" w:rsidRPr="005819B8" w:rsidRDefault="00661620" w:rsidP="00661620">
            <w:pPr>
              <w:pStyle w:val="TableTextLeft"/>
              <w:rPr>
                <w:color w:val="000000"/>
              </w:rPr>
            </w:pPr>
          </w:p>
        </w:tc>
        <w:tc>
          <w:tcPr>
            <w:tcW w:w="6109" w:type="dxa"/>
            <w:hideMark/>
          </w:tcPr>
          <w:p w14:paraId="54A6C7EA" w14:textId="422AF408" w:rsidR="00661620" w:rsidRPr="005819B8" w:rsidRDefault="00661620" w:rsidP="00661620">
            <w:pPr>
              <w:pStyle w:val="TableTextLeft"/>
              <w:rPr>
                <w:color w:val="000000"/>
              </w:rPr>
            </w:pPr>
            <w:r w:rsidRPr="005819B8">
              <w:rPr>
                <w:color w:val="000000"/>
              </w:rPr>
              <w:t>WQBE_05B_Media Filter Drain No Underdrain</w:t>
            </w:r>
          </w:p>
        </w:tc>
      </w:tr>
      <w:tr w:rsidR="00661620" w:rsidRPr="005819B8" w14:paraId="4D96C3DC" w14:textId="77777777" w:rsidTr="00825CF3">
        <w:trPr>
          <w:trHeight w:val="256"/>
        </w:trPr>
        <w:tc>
          <w:tcPr>
            <w:tcW w:w="2325" w:type="dxa"/>
            <w:vMerge w:val="restart"/>
            <w:hideMark/>
          </w:tcPr>
          <w:p w14:paraId="28769FC8" w14:textId="1C32912C" w:rsidR="00661620" w:rsidRPr="005819B8" w:rsidRDefault="00661620" w:rsidP="00661620">
            <w:pPr>
              <w:pStyle w:val="TableTextLeft"/>
            </w:pPr>
            <w:r w:rsidRPr="005819B8">
              <w:t>Dry</w:t>
            </w:r>
            <w:r w:rsidR="00D214E8" w:rsidRPr="005819B8">
              <w:t>w</w:t>
            </w:r>
            <w:r w:rsidRPr="005819B8">
              <w:t xml:space="preserve">ell </w:t>
            </w:r>
          </w:p>
        </w:tc>
        <w:tc>
          <w:tcPr>
            <w:tcW w:w="6109" w:type="dxa"/>
            <w:hideMark/>
          </w:tcPr>
          <w:p w14:paraId="69DC9040" w14:textId="3B6D9B1C" w:rsidR="00661620" w:rsidRPr="005819B8" w:rsidRDefault="00661620" w:rsidP="00661620">
            <w:pPr>
              <w:pStyle w:val="TableTextLeft"/>
            </w:pPr>
            <w:r w:rsidRPr="005819B8">
              <w:t>WQBE_06A_Drywell on Property</w:t>
            </w:r>
          </w:p>
        </w:tc>
      </w:tr>
      <w:tr w:rsidR="00661620" w:rsidRPr="005819B8" w14:paraId="54F5908D" w14:textId="77777777" w:rsidTr="00825CF3">
        <w:trPr>
          <w:trHeight w:val="270"/>
        </w:trPr>
        <w:tc>
          <w:tcPr>
            <w:tcW w:w="2325" w:type="dxa"/>
            <w:vMerge/>
          </w:tcPr>
          <w:p w14:paraId="2BE4BC3E" w14:textId="77777777" w:rsidR="00661620" w:rsidRPr="005819B8" w:rsidRDefault="00661620" w:rsidP="00661620">
            <w:pPr>
              <w:pStyle w:val="TableTextLeft"/>
            </w:pPr>
          </w:p>
        </w:tc>
        <w:tc>
          <w:tcPr>
            <w:tcW w:w="6109" w:type="dxa"/>
          </w:tcPr>
          <w:p w14:paraId="011670E4" w14:textId="31C950A9" w:rsidR="00661620" w:rsidRPr="005819B8" w:rsidRDefault="00661620" w:rsidP="00661620">
            <w:pPr>
              <w:pStyle w:val="TableTextLeft"/>
            </w:pPr>
            <w:r w:rsidRPr="005819B8">
              <w:t>WQBE_06B_Drywell with Bioretention Planter on Property</w:t>
            </w:r>
          </w:p>
        </w:tc>
      </w:tr>
      <w:tr w:rsidR="00661620" w:rsidRPr="005819B8" w14:paraId="2D19256C" w14:textId="77777777" w:rsidTr="00825CF3">
        <w:trPr>
          <w:trHeight w:val="270"/>
        </w:trPr>
        <w:tc>
          <w:tcPr>
            <w:tcW w:w="2325" w:type="dxa"/>
            <w:vMerge w:val="restart"/>
            <w:hideMark/>
          </w:tcPr>
          <w:p w14:paraId="6BB75420" w14:textId="24F323FA" w:rsidR="00661620" w:rsidRPr="005819B8" w:rsidRDefault="00661620" w:rsidP="00661620">
            <w:pPr>
              <w:pStyle w:val="TableTextLeft"/>
            </w:pPr>
            <w:r w:rsidRPr="005819B8">
              <w:t>Deep UIC Wells</w:t>
            </w:r>
          </w:p>
        </w:tc>
        <w:tc>
          <w:tcPr>
            <w:tcW w:w="6109" w:type="dxa"/>
            <w:hideMark/>
          </w:tcPr>
          <w:p w14:paraId="7323524C" w14:textId="06639F45" w:rsidR="00661620" w:rsidRPr="005819B8" w:rsidRDefault="00661620" w:rsidP="00661620">
            <w:pPr>
              <w:pStyle w:val="TableTextLeft"/>
            </w:pPr>
            <w:r w:rsidRPr="005819B8">
              <w:t>WQBE_07A_Deep UIC Well on Property</w:t>
            </w:r>
          </w:p>
        </w:tc>
      </w:tr>
      <w:tr w:rsidR="00661620" w:rsidRPr="005819B8" w14:paraId="62C8F3D7" w14:textId="77777777" w:rsidTr="00825CF3">
        <w:trPr>
          <w:trHeight w:val="270"/>
        </w:trPr>
        <w:tc>
          <w:tcPr>
            <w:tcW w:w="2325" w:type="dxa"/>
            <w:vMerge/>
            <w:hideMark/>
          </w:tcPr>
          <w:p w14:paraId="38BD64CB" w14:textId="77777777" w:rsidR="00661620" w:rsidRPr="005819B8" w:rsidRDefault="00661620" w:rsidP="00661620">
            <w:pPr>
              <w:pStyle w:val="TableTextLeft"/>
            </w:pPr>
          </w:p>
        </w:tc>
        <w:tc>
          <w:tcPr>
            <w:tcW w:w="6109" w:type="dxa"/>
            <w:hideMark/>
          </w:tcPr>
          <w:p w14:paraId="54D0A14D" w14:textId="10D350F2" w:rsidR="00661620" w:rsidRPr="005819B8" w:rsidRDefault="00661620" w:rsidP="00661620">
            <w:pPr>
              <w:pStyle w:val="TableTextLeft"/>
            </w:pPr>
            <w:r w:rsidRPr="005819B8">
              <w:t>WQBE_07B_Deep UIC Well in ROW</w:t>
            </w:r>
          </w:p>
        </w:tc>
      </w:tr>
      <w:tr w:rsidR="00661620" w:rsidRPr="005819B8" w14:paraId="04E3B32B" w14:textId="77777777" w:rsidTr="00825CF3">
        <w:trPr>
          <w:trHeight w:val="270"/>
        </w:trPr>
        <w:tc>
          <w:tcPr>
            <w:tcW w:w="2325" w:type="dxa"/>
            <w:vMerge/>
            <w:hideMark/>
          </w:tcPr>
          <w:p w14:paraId="523F7C63" w14:textId="77777777" w:rsidR="00661620" w:rsidRPr="005819B8" w:rsidRDefault="00661620" w:rsidP="00661620">
            <w:pPr>
              <w:pStyle w:val="TableTextLeft"/>
            </w:pPr>
          </w:p>
        </w:tc>
        <w:tc>
          <w:tcPr>
            <w:tcW w:w="6109" w:type="dxa"/>
            <w:hideMark/>
          </w:tcPr>
          <w:p w14:paraId="6893B06A" w14:textId="29864D9F" w:rsidR="00661620" w:rsidRPr="005819B8" w:rsidRDefault="00661620" w:rsidP="00661620">
            <w:pPr>
              <w:pStyle w:val="TableTextLeft"/>
            </w:pPr>
            <w:r w:rsidRPr="005819B8">
              <w:t>WQBE_07C_Deep UIC Well with Property Cost</w:t>
            </w:r>
          </w:p>
        </w:tc>
      </w:tr>
      <w:tr w:rsidR="00661620" w:rsidRPr="005819B8" w14:paraId="32C0A3CB" w14:textId="77777777" w:rsidTr="00825CF3">
        <w:trPr>
          <w:trHeight w:val="285"/>
        </w:trPr>
        <w:tc>
          <w:tcPr>
            <w:tcW w:w="2325" w:type="dxa"/>
            <w:vMerge/>
          </w:tcPr>
          <w:p w14:paraId="2E5D383D" w14:textId="77777777" w:rsidR="00661620" w:rsidRPr="005819B8" w:rsidRDefault="00661620" w:rsidP="00661620">
            <w:pPr>
              <w:pStyle w:val="TableTextLeft"/>
            </w:pPr>
          </w:p>
        </w:tc>
        <w:tc>
          <w:tcPr>
            <w:tcW w:w="6109" w:type="dxa"/>
          </w:tcPr>
          <w:p w14:paraId="494337CE" w14:textId="1AC41266" w:rsidR="00661620" w:rsidRPr="005819B8" w:rsidRDefault="00661620" w:rsidP="00661620">
            <w:pPr>
              <w:pStyle w:val="TableTextLeft"/>
            </w:pPr>
            <w:r w:rsidRPr="005819B8">
              <w:t>WQBE_07D_Deep UIC Well with Filter in ROW</w:t>
            </w:r>
          </w:p>
        </w:tc>
      </w:tr>
      <w:tr w:rsidR="00661620" w:rsidRPr="005819B8" w14:paraId="58B47AFE" w14:textId="77777777" w:rsidTr="00825CF3">
        <w:trPr>
          <w:trHeight w:val="270"/>
        </w:trPr>
        <w:tc>
          <w:tcPr>
            <w:tcW w:w="2325" w:type="dxa"/>
            <w:vMerge/>
          </w:tcPr>
          <w:p w14:paraId="235860F0" w14:textId="77777777" w:rsidR="00661620" w:rsidRPr="005819B8" w:rsidRDefault="00661620" w:rsidP="00661620">
            <w:pPr>
              <w:pStyle w:val="TableTextLeft"/>
            </w:pPr>
          </w:p>
        </w:tc>
        <w:tc>
          <w:tcPr>
            <w:tcW w:w="6109" w:type="dxa"/>
          </w:tcPr>
          <w:p w14:paraId="108BA7E3" w14:textId="52203C59" w:rsidR="00661620" w:rsidRPr="005819B8" w:rsidRDefault="00661620" w:rsidP="00661620">
            <w:pPr>
              <w:pStyle w:val="TableTextLeft"/>
            </w:pPr>
            <w:r w:rsidRPr="005819B8">
              <w:t>WQBE_07E_Deep UIC Well with Bioretention Planter in ROW</w:t>
            </w:r>
          </w:p>
        </w:tc>
      </w:tr>
      <w:tr w:rsidR="00661620" w:rsidRPr="005819B8" w14:paraId="7A530364" w14:textId="77777777" w:rsidTr="00825CF3">
        <w:trPr>
          <w:trHeight w:val="256"/>
        </w:trPr>
        <w:tc>
          <w:tcPr>
            <w:tcW w:w="2325" w:type="dxa"/>
            <w:vMerge w:val="restart"/>
            <w:hideMark/>
          </w:tcPr>
          <w:p w14:paraId="1EDF3FB6" w14:textId="6A39D4B1" w:rsidR="00661620" w:rsidRPr="005819B8" w:rsidRDefault="00661620" w:rsidP="00661620">
            <w:pPr>
              <w:pStyle w:val="TableTextLeft"/>
            </w:pPr>
            <w:r w:rsidRPr="005819B8">
              <w:t xml:space="preserve">Permeable Pavement </w:t>
            </w:r>
          </w:p>
        </w:tc>
        <w:tc>
          <w:tcPr>
            <w:tcW w:w="6109" w:type="dxa"/>
            <w:hideMark/>
          </w:tcPr>
          <w:p w14:paraId="759BEFFF" w14:textId="651AD595" w:rsidR="00661620" w:rsidRPr="005819B8" w:rsidRDefault="00661620" w:rsidP="00661620">
            <w:pPr>
              <w:pStyle w:val="TableTextLeft"/>
            </w:pPr>
            <w:r w:rsidRPr="005819B8">
              <w:t>WQBE_08A_Pervious Concrete Sidewalk (no sand layer)</w:t>
            </w:r>
          </w:p>
        </w:tc>
      </w:tr>
      <w:tr w:rsidR="00661620" w:rsidRPr="005819B8" w14:paraId="1C57BD20" w14:textId="77777777" w:rsidTr="00825CF3">
        <w:trPr>
          <w:trHeight w:val="285"/>
        </w:trPr>
        <w:tc>
          <w:tcPr>
            <w:tcW w:w="2325" w:type="dxa"/>
            <w:vMerge/>
            <w:hideMark/>
          </w:tcPr>
          <w:p w14:paraId="5DB619F9" w14:textId="77777777" w:rsidR="00661620" w:rsidRPr="005819B8" w:rsidRDefault="00661620" w:rsidP="00661620">
            <w:pPr>
              <w:pStyle w:val="TableTextLeft"/>
            </w:pPr>
          </w:p>
        </w:tc>
        <w:tc>
          <w:tcPr>
            <w:tcW w:w="6109" w:type="dxa"/>
            <w:hideMark/>
          </w:tcPr>
          <w:p w14:paraId="2E0F4F08" w14:textId="4DF93ABF" w:rsidR="00661620" w:rsidRPr="005819B8" w:rsidRDefault="00661620" w:rsidP="00661620">
            <w:pPr>
              <w:pStyle w:val="TableTextLeft"/>
            </w:pPr>
            <w:r w:rsidRPr="005819B8">
              <w:t>WQBE_08B_Porous Asphalt Driveway (with sand layer)</w:t>
            </w:r>
          </w:p>
        </w:tc>
      </w:tr>
      <w:tr w:rsidR="00661620" w:rsidRPr="005819B8" w14:paraId="7CAF3B61" w14:textId="77777777" w:rsidTr="00825CF3">
        <w:trPr>
          <w:trHeight w:val="270"/>
        </w:trPr>
        <w:tc>
          <w:tcPr>
            <w:tcW w:w="2325" w:type="dxa"/>
            <w:vMerge/>
            <w:hideMark/>
          </w:tcPr>
          <w:p w14:paraId="6CFF3895" w14:textId="77777777" w:rsidR="00661620" w:rsidRPr="005819B8" w:rsidRDefault="00661620" w:rsidP="00661620">
            <w:pPr>
              <w:pStyle w:val="TableTextLeft"/>
            </w:pPr>
          </w:p>
        </w:tc>
        <w:tc>
          <w:tcPr>
            <w:tcW w:w="6109" w:type="dxa"/>
            <w:hideMark/>
          </w:tcPr>
          <w:p w14:paraId="162AA2AB" w14:textId="1ED98A8A" w:rsidR="00661620" w:rsidRPr="005819B8" w:rsidRDefault="00661620" w:rsidP="00661620">
            <w:pPr>
              <w:pStyle w:val="TableTextLeft"/>
            </w:pPr>
            <w:r w:rsidRPr="005819B8">
              <w:t>WQBE_08C_Permeable Paver Driveway (with sand layer)</w:t>
            </w:r>
          </w:p>
        </w:tc>
      </w:tr>
      <w:tr w:rsidR="00661620" w:rsidRPr="005819B8" w14:paraId="41330CA4" w14:textId="77777777" w:rsidTr="00825CF3">
        <w:trPr>
          <w:trHeight w:val="270"/>
        </w:trPr>
        <w:tc>
          <w:tcPr>
            <w:tcW w:w="2325" w:type="dxa"/>
            <w:vMerge/>
            <w:hideMark/>
          </w:tcPr>
          <w:p w14:paraId="69860075" w14:textId="77777777" w:rsidR="00661620" w:rsidRPr="005819B8" w:rsidRDefault="00661620" w:rsidP="00661620">
            <w:pPr>
              <w:pStyle w:val="TableTextLeft"/>
            </w:pPr>
          </w:p>
        </w:tc>
        <w:tc>
          <w:tcPr>
            <w:tcW w:w="6109" w:type="dxa"/>
            <w:hideMark/>
          </w:tcPr>
          <w:p w14:paraId="54CC6B09" w14:textId="360EB5B0" w:rsidR="00661620" w:rsidRPr="005819B8" w:rsidRDefault="00661620" w:rsidP="00661620">
            <w:pPr>
              <w:pStyle w:val="TableTextLeft"/>
            </w:pPr>
            <w:r w:rsidRPr="005819B8">
              <w:t>WQBE_08D_Permeable Paver Plaza (no sand layer)</w:t>
            </w:r>
          </w:p>
        </w:tc>
      </w:tr>
      <w:tr w:rsidR="00886257" w:rsidRPr="005819B8" w14:paraId="33CAEB34" w14:textId="77777777" w:rsidTr="00825CF3">
        <w:trPr>
          <w:trHeight w:val="270"/>
        </w:trPr>
        <w:tc>
          <w:tcPr>
            <w:tcW w:w="8434" w:type="dxa"/>
            <w:gridSpan w:val="2"/>
            <w:shd w:val="clear" w:color="auto" w:fill="E7E6E6" w:themeFill="background2"/>
          </w:tcPr>
          <w:p w14:paraId="14F2704D" w14:textId="7DB162BA" w:rsidR="00886257" w:rsidRPr="005819B8" w:rsidRDefault="00886257" w:rsidP="00661620">
            <w:pPr>
              <w:pStyle w:val="TableTextLeft"/>
              <w:rPr>
                <w:b/>
                <w:bCs/>
              </w:rPr>
            </w:pPr>
            <w:r w:rsidRPr="005819B8">
              <w:rPr>
                <w:b/>
                <w:bCs/>
              </w:rPr>
              <w:t>Stormwater Retention/Detention/Infiltration</w:t>
            </w:r>
          </w:p>
        </w:tc>
      </w:tr>
      <w:tr w:rsidR="00661620" w:rsidRPr="005819B8" w14:paraId="4EA39758" w14:textId="77777777" w:rsidTr="00825CF3">
        <w:trPr>
          <w:trHeight w:val="270"/>
        </w:trPr>
        <w:tc>
          <w:tcPr>
            <w:tcW w:w="2325" w:type="dxa"/>
            <w:vMerge w:val="restart"/>
            <w:hideMark/>
          </w:tcPr>
          <w:p w14:paraId="5E78B748" w14:textId="0A7F585E" w:rsidR="00661620" w:rsidRPr="005819B8" w:rsidRDefault="00661620" w:rsidP="00661620">
            <w:pPr>
              <w:pStyle w:val="TableTextLeft"/>
            </w:pPr>
            <w:proofErr w:type="spellStart"/>
            <w:r w:rsidRPr="005819B8">
              <w:t>Depaving</w:t>
            </w:r>
            <w:proofErr w:type="spellEnd"/>
            <w:r w:rsidRPr="005819B8">
              <w:t xml:space="preserve"> (Removal </w:t>
            </w:r>
            <w:r w:rsidR="00886257" w:rsidRPr="005819B8">
              <w:t xml:space="preserve">of </w:t>
            </w:r>
            <w:r w:rsidRPr="005819B8">
              <w:t>Impervious Surface</w:t>
            </w:r>
            <w:r w:rsidR="00886257" w:rsidRPr="005819B8">
              <w:t>s</w:t>
            </w:r>
            <w:r w:rsidRPr="005819B8">
              <w:t>)</w:t>
            </w:r>
          </w:p>
        </w:tc>
        <w:tc>
          <w:tcPr>
            <w:tcW w:w="6109" w:type="dxa"/>
            <w:hideMark/>
          </w:tcPr>
          <w:p w14:paraId="581C3ED7" w14:textId="21194C78" w:rsidR="00661620" w:rsidRPr="005819B8" w:rsidRDefault="00661620" w:rsidP="00661620">
            <w:pPr>
              <w:pStyle w:val="TableTextLeft"/>
            </w:pPr>
            <w:r w:rsidRPr="005819B8">
              <w:t>WQBE_9A_Removal of Impervious Surfaces on Property (wheel strips)</w:t>
            </w:r>
          </w:p>
        </w:tc>
      </w:tr>
      <w:tr w:rsidR="00661620" w:rsidRPr="005819B8" w14:paraId="2827C1C8" w14:textId="77777777" w:rsidTr="00825CF3">
        <w:trPr>
          <w:trHeight w:val="270"/>
        </w:trPr>
        <w:tc>
          <w:tcPr>
            <w:tcW w:w="2325" w:type="dxa"/>
            <w:vMerge/>
            <w:hideMark/>
          </w:tcPr>
          <w:p w14:paraId="74F1F19E" w14:textId="77777777" w:rsidR="00661620" w:rsidRPr="005819B8" w:rsidRDefault="00661620" w:rsidP="00661620">
            <w:pPr>
              <w:pStyle w:val="TableTextLeft"/>
            </w:pPr>
          </w:p>
        </w:tc>
        <w:tc>
          <w:tcPr>
            <w:tcW w:w="6109" w:type="dxa"/>
            <w:hideMark/>
          </w:tcPr>
          <w:p w14:paraId="00CF34C3" w14:textId="65101634" w:rsidR="00661620" w:rsidRPr="005819B8" w:rsidRDefault="00661620" w:rsidP="00661620">
            <w:pPr>
              <w:pStyle w:val="TableTextLeft"/>
            </w:pPr>
            <w:r w:rsidRPr="005819B8">
              <w:t>WQBE_9B_Removal of Impervious Surfaces on Property (no wheel strips)</w:t>
            </w:r>
          </w:p>
        </w:tc>
      </w:tr>
      <w:tr w:rsidR="00661620" w:rsidRPr="005819B8" w14:paraId="3A5B09FF" w14:textId="77777777" w:rsidTr="00825CF3">
        <w:trPr>
          <w:trHeight w:val="484"/>
        </w:trPr>
        <w:tc>
          <w:tcPr>
            <w:tcW w:w="2325" w:type="dxa"/>
            <w:hideMark/>
          </w:tcPr>
          <w:p w14:paraId="1841DE31" w14:textId="77777777" w:rsidR="00661620" w:rsidRPr="005819B8" w:rsidRDefault="00661620" w:rsidP="00661620">
            <w:pPr>
              <w:pStyle w:val="TableTextLeft"/>
            </w:pPr>
            <w:r w:rsidRPr="005819B8">
              <w:t>Stormwater Treatment Wetland</w:t>
            </w:r>
          </w:p>
        </w:tc>
        <w:tc>
          <w:tcPr>
            <w:tcW w:w="6109" w:type="dxa"/>
            <w:hideMark/>
          </w:tcPr>
          <w:p w14:paraId="31F5B62F" w14:textId="295AC984" w:rsidR="00661620" w:rsidRPr="005819B8" w:rsidRDefault="00661620" w:rsidP="00661620">
            <w:pPr>
              <w:pStyle w:val="TableTextLeft"/>
            </w:pPr>
            <w:r w:rsidRPr="005819B8">
              <w:t>WQBE_20A_ Stormwater Treatment Wetland on Public Property</w:t>
            </w:r>
          </w:p>
        </w:tc>
      </w:tr>
      <w:tr w:rsidR="00661620" w:rsidRPr="005819B8" w14:paraId="6AC62544" w14:textId="77777777" w:rsidTr="00825CF3">
        <w:trPr>
          <w:trHeight w:val="270"/>
        </w:trPr>
        <w:tc>
          <w:tcPr>
            <w:tcW w:w="2325" w:type="dxa"/>
            <w:vMerge w:val="restart"/>
            <w:hideMark/>
          </w:tcPr>
          <w:p w14:paraId="519B4075" w14:textId="675541E5" w:rsidR="00661620" w:rsidRPr="005819B8" w:rsidRDefault="00661620" w:rsidP="00661620">
            <w:pPr>
              <w:pStyle w:val="TableTextLeft"/>
            </w:pPr>
            <w:r w:rsidRPr="005819B8">
              <w:t>Detention Vault</w:t>
            </w:r>
          </w:p>
        </w:tc>
        <w:tc>
          <w:tcPr>
            <w:tcW w:w="6109" w:type="dxa"/>
            <w:hideMark/>
          </w:tcPr>
          <w:p w14:paraId="4C04AF4E" w14:textId="41CCA01C" w:rsidR="00661620" w:rsidRPr="005819B8" w:rsidRDefault="00661620" w:rsidP="00661620">
            <w:pPr>
              <w:pStyle w:val="TableTextLeft"/>
            </w:pPr>
            <w:r w:rsidRPr="005819B8">
              <w:t>WQBE_11A_Detention Vault on Public Property</w:t>
            </w:r>
          </w:p>
        </w:tc>
      </w:tr>
      <w:tr w:rsidR="00661620" w:rsidRPr="005819B8" w14:paraId="3F258B1F" w14:textId="77777777" w:rsidTr="00825CF3">
        <w:trPr>
          <w:trHeight w:val="270"/>
        </w:trPr>
        <w:tc>
          <w:tcPr>
            <w:tcW w:w="2325" w:type="dxa"/>
            <w:vMerge/>
            <w:hideMark/>
          </w:tcPr>
          <w:p w14:paraId="4E908B0D" w14:textId="77777777" w:rsidR="00661620" w:rsidRPr="005819B8" w:rsidRDefault="00661620" w:rsidP="00661620">
            <w:pPr>
              <w:pStyle w:val="TableTextLeft"/>
            </w:pPr>
          </w:p>
        </w:tc>
        <w:tc>
          <w:tcPr>
            <w:tcW w:w="6109" w:type="dxa"/>
            <w:hideMark/>
          </w:tcPr>
          <w:p w14:paraId="1A335A8D" w14:textId="14D2F520" w:rsidR="00661620" w:rsidRPr="005819B8" w:rsidRDefault="00661620" w:rsidP="00661620">
            <w:pPr>
              <w:pStyle w:val="TableTextLeft"/>
            </w:pPr>
            <w:r w:rsidRPr="005819B8">
              <w:t>WQBE_11B_Detention Vault in ROW</w:t>
            </w:r>
          </w:p>
        </w:tc>
      </w:tr>
      <w:tr w:rsidR="00661620" w:rsidRPr="005819B8" w14:paraId="0F443110" w14:textId="77777777" w:rsidTr="00825CF3">
        <w:trPr>
          <w:trHeight w:val="270"/>
        </w:trPr>
        <w:tc>
          <w:tcPr>
            <w:tcW w:w="2325" w:type="dxa"/>
            <w:vMerge/>
            <w:hideMark/>
          </w:tcPr>
          <w:p w14:paraId="1E56EB12" w14:textId="77777777" w:rsidR="00661620" w:rsidRPr="005819B8" w:rsidRDefault="00661620" w:rsidP="00661620">
            <w:pPr>
              <w:pStyle w:val="TableTextLeft"/>
            </w:pPr>
          </w:p>
        </w:tc>
        <w:tc>
          <w:tcPr>
            <w:tcW w:w="6109" w:type="dxa"/>
            <w:hideMark/>
          </w:tcPr>
          <w:p w14:paraId="0784DDF8" w14:textId="6EA0A1E8" w:rsidR="00661620" w:rsidRPr="005819B8" w:rsidRDefault="00661620" w:rsidP="00661620">
            <w:pPr>
              <w:pStyle w:val="TableTextLeft"/>
            </w:pPr>
            <w:r w:rsidRPr="005819B8">
              <w:t xml:space="preserve">WQBE_11C_Detention Vault with Property Cost </w:t>
            </w:r>
          </w:p>
        </w:tc>
      </w:tr>
    </w:tbl>
    <w:p w14:paraId="337B30A2" w14:textId="77777777" w:rsidR="007D0675" w:rsidRPr="005819B8" w:rsidRDefault="007D0675" w:rsidP="007D0675"/>
    <w:tbl>
      <w:tblPr>
        <w:tblStyle w:val="HerreraTable"/>
        <w:tblW w:w="9360" w:type="dxa"/>
        <w:tblLook w:val="04A0" w:firstRow="1" w:lastRow="0" w:firstColumn="1" w:lastColumn="0" w:noHBand="0" w:noVBand="1"/>
      </w:tblPr>
      <w:tblGrid>
        <w:gridCol w:w="2204"/>
        <w:gridCol w:w="7156"/>
      </w:tblGrid>
      <w:tr w:rsidR="00661620" w:rsidRPr="005819B8" w14:paraId="0BB0ECD6" w14:textId="77777777" w:rsidTr="00825CF3">
        <w:trPr>
          <w:cnfStyle w:val="100000000000" w:firstRow="1" w:lastRow="0" w:firstColumn="0" w:lastColumn="0" w:oddVBand="0" w:evenVBand="0" w:oddHBand="0" w:evenHBand="0" w:firstRowFirstColumn="0" w:firstRowLastColumn="0" w:lastRowFirstColumn="0" w:lastRowLastColumn="0"/>
          <w:trHeight w:val="310"/>
        </w:trPr>
        <w:tc>
          <w:tcPr>
            <w:tcW w:w="8345" w:type="dxa"/>
            <w:gridSpan w:val="2"/>
          </w:tcPr>
          <w:p w14:paraId="5AC326B6" w14:textId="52704EDC" w:rsidR="00661620" w:rsidRPr="005819B8" w:rsidRDefault="00661620" w:rsidP="00825CF3">
            <w:pPr>
              <w:pStyle w:val="TableTitleContinued"/>
              <w:pageBreakBefore/>
            </w:pPr>
            <w:r w:rsidRPr="005819B8">
              <w:lastRenderedPageBreak/>
              <w:t>Table 1 (continued).</w:t>
            </w:r>
            <w:r w:rsidRPr="005819B8">
              <w:tab/>
              <w:t>WQBE Actions and Variations.</w:t>
            </w:r>
          </w:p>
        </w:tc>
      </w:tr>
      <w:tr w:rsidR="00661620" w:rsidRPr="005819B8" w14:paraId="63CC7B25" w14:textId="77777777" w:rsidTr="00825CF3">
        <w:trPr>
          <w:trHeight w:val="310"/>
        </w:trPr>
        <w:tc>
          <w:tcPr>
            <w:tcW w:w="1965" w:type="dxa"/>
          </w:tcPr>
          <w:p w14:paraId="7812F80A" w14:textId="77777777" w:rsidR="00661620" w:rsidRPr="005819B8" w:rsidRDefault="00661620" w:rsidP="00F16980">
            <w:pPr>
              <w:pStyle w:val="TableColumnHeadings"/>
              <w:keepNext w:val="0"/>
            </w:pPr>
            <w:bookmarkStart w:id="17" w:name="_Hlk71713206"/>
            <w:r w:rsidRPr="005819B8">
              <w:t>Action</w:t>
            </w:r>
          </w:p>
        </w:tc>
        <w:tc>
          <w:tcPr>
            <w:tcW w:w="6380" w:type="dxa"/>
          </w:tcPr>
          <w:p w14:paraId="0AC28748" w14:textId="7E2FE9B5" w:rsidR="00661620" w:rsidRPr="005819B8" w:rsidRDefault="00661620" w:rsidP="00F16980">
            <w:pPr>
              <w:pStyle w:val="TableColumnHeadings"/>
              <w:keepNext w:val="0"/>
            </w:pPr>
            <w:r w:rsidRPr="005819B8">
              <w:t>Description</w:t>
            </w:r>
          </w:p>
        </w:tc>
      </w:tr>
      <w:tr w:rsidR="00661620" w:rsidRPr="005819B8" w14:paraId="39478AFF" w14:textId="77777777" w:rsidTr="00825CF3">
        <w:trPr>
          <w:trHeight w:val="254"/>
        </w:trPr>
        <w:tc>
          <w:tcPr>
            <w:tcW w:w="1965" w:type="dxa"/>
            <w:vMerge w:val="restart"/>
          </w:tcPr>
          <w:p w14:paraId="2F2045F3" w14:textId="2AD79786" w:rsidR="00661620" w:rsidRPr="005819B8" w:rsidRDefault="00661620" w:rsidP="007B4268">
            <w:pPr>
              <w:pStyle w:val="TableTextLeft"/>
            </w:pPr>
            <w:r w:rsidRPr="005819B8">
              <w:t>Detention Pond</w:t>
            </w:r>
          </w:p>
        </w:tc>
        <w:tc>
          <w:tcPr>
            <w:tcW w:w="6380" w:type="dxa"/>
          </w:tcPr>
          <w:p w14:paraId="16E3B947" w14:textId="4FA1CB32" w:rsidR="00661620" w:rsidRPr="005819B8" w:rsidRDefault="00661620" w:rsidP="007B4268">
            <w:pPr>
              <w:pStyle w:val="TableTextLeft"/>
            </w:pPr>
            <w:r w:rsidRPr="005819B8">
              <w:t>WQBE_12A_Detention Pond on Public Property</w:t>
            </w:r>
          </w:p>
        </w:tc>
      </w:tr>
      <w:tr w:rsidR="00661620" w:rsidRPr="005819B8" w14:paraId="50D9A805" w14:textId="77777777" w:rsidTr="00825CF3">
        <w:trPr>
          <w:trHeight w:val="254"/>
        </w:trPr>
        <w:tc>
          <w:tcPr>
            <w:tcW w:w="1965" w:type="dxa"/>
            <w:vMerge/>
          </w:tcPr>
          <w:p w14:paraId="6774E10E" w14:textId="77777777" w:rsidR="00661620" w:rsidRPr="005819B8" w:rsidRDefault="00661620" w:rsidP="007B4268">
            <w:pPr>
              <w:pStyle w:val="TableTextLeft"/>
            </w:pPr>
          </w:p>
        </w:tc>
        <w:tc>
          <w:tcPr>
            <w:tcW w:w="6380" w:type="dxa"/>
          </w:tcPr>
          <w:p w14:paraId="1009539F" w14:textId="653D0977" w:rsidR="00661620" w:rsidRPr="005819B8" w:rsidRDefault="00661620" w:rsidP="007B4268">
            <w:pPr>
              <w:pStyle w:val="TableTextLeft"/>
            </w:pPr>
            <w:r w:rsidRPr="005819B8">
              <w:t>WQBE_12B_Detention Pond with Property Cost</w:t>
            </w:r>
          </w:p>
        </w:tc>
      </w:tr>
      <w:tr w:rsidR="00661620" w:rsidRPr="005819B8" w14:paraId="57AF7D50" w14:textId="77777777" w:rsidTr="00825CF3">
        <w:trPr>
          <w:trHeight w:val="254"/>
        </w:trPr>
        <w:tc>
          <w:tcPr>
            <w:tcW w:w="1965" w:type="dxa"/>
            <w:vMerge w:val="restart"/>
          </w:tcPr>
          <w:p w14:paraId="623DB572" w14:textId="08EF572A" w:rsidR="00661620" w:rsidRPr="005819B8" w:rsidRDefault="00661620" w:rsidP="007B4268">
            <w:pPr>
              <w:pStyle w:val="TableTextLeft"/>
            </w:pPr>
            <w:r w:rsidRPr="005819B8">
              <w:t>Infiltration Pond</w:t>
            </w:r>
          </w:p>
        </w:tc>
        <w:tc>
          <w:tcPr>
            <w:tcW w:w="6380" w:type="dxa"/>
          </w:tcPr>
          <w:p w14:paraId="24226CAA" w14:textId="4B9178F8" w:rsidR="00661620" w:rsidRPr="005819B8" w:rsidRDefault="00661620" w:rsidP="007B4268">
            <w:pPr>
              <w:pStyle w:val="TableTextLeft"/>
            </w:pPr>
            <w:r w:rsidRPr="005819B8">
              <w:t>WQBE_13A_Infiltration Pond Till Soil on Public Property</w:t>
            </w:r>
          </w:p>
        </w:tc>
      </w:tr>
      <w:tr w:rsidR="00661620" w:rsidRPr="005819B8" w14:paraId="362BAF8E" w14:textId="77777777" w:rsidTr="00825CF3">
        <w:trPr>
          <w:trHeight w:val="254"/>
        </w:trPr>
        <w:tc>
          <w:tcPr>
            <w:tcW w:w="1965" w:type="dxa"/>
            <w:vMerge/>
          </w:tcPr>
          <w:p w14:paraId="51936E00" w14:textId="3B495FDC" w:rsidR="00661620" w:rsidRPr="005819B8" w:rsidRDefault="00661620" w:rsidP="007B4268">
            <w:pPr>
              <w:pStyle w:val="TableTextLeft"/>
            </w:pPr>
          </w:p>
        </w:tc>
        <w:tc>
          <w:tcPr>
            <w:tcW w:w="6380" w:type="dxa"/>
          </w:tcPr>
          <w:p w14:paraId="4D364617" w14:textId="2D18606D" w:rsidR="00661620" w:rsidRPr="005819B8" w:rsidRDefault="00661620" w:rsidP="007B4268">
            <w:pPr>
              <w:pStyle w:val="TableTextLeft"/>
            </w:pPr>
            <w:r w:rsidRPr="005819B8">
              <w:t>WQBE_13B_Infiltration Pond Outwash Soil on Public Property</w:t>
            </w:r>
          </w:p>
        </w:tc>
      </w:tr>
      <w:tr w:rsidR="00661620" w:rsidRPr="005819B8" w14:paraId="4249F66D" w14:textId="77777777" w:rsidTr="00825CF3">
        <w:trPr>
          <w:trHeight w:val="254"/>
        </w:trPr>
        <w:tc>
          <w:tcPr>
            <w:tcW w:w="1965" w:type="dxa"/>
            <w:vMerge/>
          </w:tcPr>
          <w:p w14:paraId="53F9F91F" w14:textId="08BF29C3" w:rsidR="00661620" w:rsidRPr="005819B8" w:rsidRDefault="00661620" w:rsidP="007B4268">
            <w:pPr>
              <w:pStyle w:val="TableTextLeft"/>
            </w:pPr>
          </w:p>
        </w:tc>
        <w:tc>
          <w:tcPr>
            <w:tcW w:w="6380" w:type="dxa"/>
          </w:tcPr>
          <w:p w14:paraId="4BD84132" w14:textId="4F9B5A08" w:rsidR="00661620" w:rsidRPr="005819B8" w:rsidRDefault="00661620" w:rsidP="007B4268">
            <w:pPr>
              <w:pStyle w:val="TableTextLeft"/>
            </w:pPr>
            <w:r w:rsidRPr="005819B8">
              <w:t>WQBE_13C_Infiltration Pond Till Soil with Property Cost</w:t>
            </w:r>
          </w:p>
        </w:tc>
      </w:tr>
      <w:tr w:rsidR="00661620" w:rsidRPr="005819B8" w14:paraId="5B92BB3A" w14:textId="77777777" w:rsidTr="00825CF3">
        <w:trPr>
          <w:trHeight w:val="254"/>
        </w:trPr>
        <w:tc>
          <w:tcPr>
            <w:tcW w:w="1965" w:type="dxa"/>
            <w:vMerge/>
          </w:tcPr>
          <w:p w14:paraId="36D8B79A" w14:textId="32DC8E26" w:rsidR="00661620" w:rsidRPr="005819B8" w:rsidRDefault="00661620" w:rsidP="007B4268">
            <w:pPr>
              <w:pStyle w:val="TableTextLeft"/>
            </w:pPr>
          </w:p>
        </w:tc>
        <w:tc>
          <w:tcPr>
            <w:tcW w:w="6380" w:type="dxa"/>
          </w:tcPr>
          <w:p w14:paraId="6272722B" w14:textId="606E54EA" w:rsidR="00661620" w:rsidRPr="005819B8" w:rsidRDefault="00661620" w:rsidP="007B4268">
            <w:pPr>
              <w:pStyle w:val="TableTextLeft"/>
            </w:pPr>
            <w:r w:rsidRPr="005819B8">
              <w:t>WQBE_13D_Infiltration Pond Outwash Soil with Property Cost</w:t>
            </w:r>
          </w:p>
        </w:tc>
      </w:tr>
      <w:tr w:rsidR="00661620" w:rsidRPr="005819B8" w14:paraId="77C81243" w14:textId="77777777" w:rsidTr="00825CF3">
        <w:trPr>
          <w:trHeight w:val="254"/>
        </w:trPr>
        <w:tc>
          <w:tcPr>
            <w:tcW w:w="1965" w:type="dxa"/>
            <w:vMerge/>
          </w:tcPr>
          <w:p w14:paraId="369D17CE" w14:textId="239A81AA" w:rsidR="00661620" w:rsidRPr="005819B8" w:rsidRDefault="00661620" w:rsidP="007B4268">
            <w:pPr>
              <w:pStyle w:val="TableTextLeft"/>
            </w:pPr>
          </w:p>
        </w:tc>
        <w:tc>
          <w:tcPr>
            <w:tcW w:w="6380" w:type="dxa"/>
          </w:tcPr>
          <w:p w14:paraId="43A6F9C0" w14:textId="366C437A" w:rsidR="00661620" w:rsidRPr="005819B8" w:rsidRDefault="00661620" w:rsidP="007B4268">
            <w:pPr>
              <w:pStyle w:val="TableTextLeft"/>
            </w:pPr>
            <w:r w:rsidRPr="005819B8">
              <w:t>WQBE_13E_Infiltration Pond Outwash Soil with High Rate Underground Filter on Public Property</w:t>
            </w:r>
          </w:p>
        </w:tc>
      </w:tr>
      <w:tr w:rsidR="00661620" w:rsidRPr="005819B8" w14:paraId="2365C423" w14:textId="77777777" w:rsidTr="00825CF3">
        <w:trPr>
          <w:trHeight w:val="254"/>
        </w:trPr>
        <w:tc>
          <w:tcPr>
            <w:tcW w:w="1965" w:type="dxa"/>
            <w:vMerge w:val="restart"/>
            <w:hideMark/>
          </w:tcPr>
          <w:p w14:paraId="51719A89" w14:textId="77777777" w:rsidR="00661620" w:rsidRPr="005819B8" w:rsidRDefault="00661620" w:rsidP="007B4268">
            <w:pPr>
              <w:pStyle w:val="TableTextLeft"/>
            </w:pPr>
            <w:r w:rsidRPr="005819B8">
              <w:t>Infiltration Vault</w:t>
            </w:r>
          </w:p>
        </w:tc>
        <w:tc>
          <w:tcPr>
            <w:tcW w:w="6380" w:type="dxa"/>
            <w:hideMark/>
          </w:tcPr>
          <w:p w14:paraId="0E425FE6" w14:textId="387E9BBC" w:rsidR="00661620" w:rsidRPr="005819B8" w:rsidRDefault="00661620" w:rsidP="007B4268">
            <w:pPr>
              <w:pStyle w:val="TableTextLeft"/>
            </w:pPr>
            <w:r w:rsidRPr="005819B8">
              <w:t>WQBE_14A_Infiltration Vault Till Soil on Public Property</w:t>
            </w:r>
          </w:p>
        </w:tc>
      </w:tr>
      <w:tr w:rsidR="00661620" w:rsidRPr="005819B8" w14:paraId="14A84D93" w14:textId="77777777" w:rsidTr="00825CF3">
        <w:trPr>
          <w:trHeight w:val="282"/>
        </w:trPr>
        <w:tc>
          <w:tcPr>
            <w:tcW w:w="1965" w:type="dxa"/>
            <w:vMerge/>
            <w:hideMark/>
          </w:tcPr>
          <w:p w14:paraId="1222346E" w14:textId="77777777" w:rsidR="00661620" w:rsidRPr="005819B8" w:rsidRDefault="00661620" w:rsidP="007B4268">
            <w:pPr>
              <w:pStyle w:val="TableTextLeft"/>
            </w:pPr>
          </w:p>
        </w:tc>
        <w:tc>
          <w:tcPr>
            <w:tcW w:w="6380" w:type="dxa"/>
            <w:hideMark/>
          </w:tcPr>
          <w:p w14:paraId="45421EE7" w14:textId="055B57EE" w:rsidR="00661620" w:rsidRPr="005819B8" w:rsidRDefault="00661620" w:rsidP="007B4268">
            <w:pPr>
              <w:pStyle w:val="TableTextLeft"/>
            </w:pPr>
            <w:r w:rsidRPr="005819B8">
              <w:t>WQBE_14B_Infiltration Vault Outwash Soil on Public Property</w:t>
            </w:r>
          </w:p>
        </w:tc>
      </w:tr>
      <w:tr w:rsidR="00661620" w:rsidRPr="005819B8" w14:paraId="5D38F497" w14:textId="77777777" w:rsidTr="00825CF3">
        <w:trPr>
          <w:trHeight w:val="268"/>
        </w:trPr>
        <w:tc>
          <w:tcPr>
            <w:tcW w:w="1965" w:type="dxa"/>
            <w:vMerge/>
            <w:hideMark/>
          </w:tcPr>
          <w:p w14:paraId="17B4C916" w14:textId="77777777" w:rsidR="00661620" w:rsidRPr="005819B8" w:rsidRDefault="00661620" w:rsidP="007B4268">
            <w:pPr>
              <w:pStyle w:val="TableTextLeft"/>
            </w:pPr>
          </w:p>
        </w:tc>
        <w:tc>
          <w:tcPr>
            <w:tcW w:w="6380" w:type="dxa"/>
            <w:hideMark/>
          </w:tcPr>
          <w:p w14:paraId="0D930BD0" w14:textId="3682E0DC" w:rsidR="00661620" w:rsidRPr="005819B8" w:rsidRDefault="00661620" w:rsidP="007B4268">
            <w:pPr>
              <w:pStyle w:val="TableTextLeft"/>
            </w:pPr>
            <w:r w:rsidRPr="005819B8">
              <w:t>WQBE_14C_Infiltration Vault Till Soil in ROW</w:t>
            </w:r>
          </w:p>
        </w:tc>
      </w:tr>
      <w:tr w:rsidR="00661620" w:rsidRPr="005819B8" w14:paraId="70B9AEFA" w14:textId="77777777" w:rsidTr="00825CF3">
        <w:trPr>
          <w:trHeight w:val="268"/>
        </w:trPr>
        <w:tc>
          <w:tcPr>
            <w:tcW w:w="1965" w:type="dxa"/>
            <w:vMerge/>
            <w:hideMark/>
          </w:tcPr>
          <w:p w14:paraId="6D0C3060" w14:textId="77777777" w:rsidR="00661620" w:rsidRPr="005819B8" w:rsidRDefault="00661620" w:rsidP="007B4268">
            <w:pPr>
              <w:pStyle w:val="TableTextLeft"/>
            </w:pPr>
          </w:p>
        </w:tc>
        <w:tc>
          <w:tcPr>
            <w:tcW w:w="6380" w:type="dxa"/>
            <w:hideMark/>
          </w:tcPr>
          <w:p w14:paraId="07A8C5D2" w14:textId="53E59849" w:rsidR="00661620" w:rsidRPr="005819B8" w:rsidRDefault="00661620" w:rsidP="007B4268">
            <w:pPr>
              <w:pStyle w:val="TableTextLeft"/>
            </w:pPr>
            <w:r w:rsidRPr="005819B8">
              <w:t>WQBE_14D_Infiltration Vault Outwash Soil in ROW</w:t>
            </w:r>
          </w:p>
        </w:tc>
      </w:tr>
      <w:tr w:rsidR="00661620" w:rsidRPr="005819B8" w14:paraId="0BFF25DD" w14:textId="77777777" w:rsidTr="00825CF3">
        <w:trPr>
          <w:trHeight w:val="282"/>
        </w:trPr>
        <w:tc>
          <w:tcPr>
            <w:tcW w:w="1965" w:type="dxa"/>
            <w:vMerge/>
            <w:hideMark/>
          </w:tcPr>
          <w:p w14:paraId="1E7A94AC" w14:textId="77777777" w:rsidR="00661620" w:rsidRPr="005819B8" w:rsidRDefault="00661620" w:rsidP="007B4268">
            <w:pPr>
              <w:pStyle w:val="TableTextLeft"/>
            </w:pPr>
          </w:p>
        </w:tc>
        <w:tc>
          <w:tcPr>
            <w:tcW w:w="6380" w:type="dxa"/>
            <w:hideMark/>
          </w:tcPr>
          <w:p w14:paraId="5FA65B08" w14:textId="5AF8087E" w:rsidR="00661620" w:rsidRPr="005819B8" w:rsidRDefault="00661620" w:rsidP="007B4268">
            <w:pPr>
              <w:pStyle w:val="TableTextLeft"/>
            </w:pPr>
            <w:r w:rsidRPr="005819B8">
              <w:t xml:space="preserve">WQBE_14E_Infiltration Vault Till Soil </w:t>
            </w:r>
            <w:r w:rsidR="002A18F9">
              <w:t>w</w:t>
            </w:r>
            <w:r w:rsidRPr="005819B8">
              <w:t>ith Property Cost</w:t>
            </w:r>
          </w:p>
        </w:tc>
      </w:tr>
      <w:tr w:rsidR="00661620" w:rsidRPr="005819B8" w14:paraId="6F8149B4" w14:textId="77777777" w:rsidTr="00825CF3">
        <w:trPr>
          <w:trHeight w:val="268"/>
        </w:trPr>
        <w:tc>
          <w:tcPr>
            <w:tcW w:w="1965" w:type="dxa"/>
            <w:vMerge/>
            <w:hideMark/>
          </w:tcPr>
          <w:p w14:paraId="565C4E99" w14:textId="77777777" w:rsidR="00661620" w:rsidRPr="005819B8" w:rsidRDefault="00661620" w:rsidP="007B4268">
            <w:pPr>
              <w:pStyle w:val="TableTextLeft"/>
            </w:pPr>
          </w:p>
        </w:tc>
        <w:tc>
          <w:tcPr>
            <w:tcW w:w="6380" w:type="dxa"/>
            <w:hideMark/>
          </w:tcPr>
          <w:p w14:paraId="2E403014" w14:textId="18BEA919" w:rsidR="00661620" w:rsidRPr="005819B8" w:rsidRDefault="00661620" w:rsidP="007B4268">
            <w:pPr>
              <w:pStyle w:val="TableTextLeft"/>
            </w:pPr>
            <w:r w:rsidRPr="005819B8">
              <w:t>WQBE_14F_Infiltration Vault Outwash Soil with Property Cost</w:t>
            </w:r>
          </w:p>
        </w:tc>
      </w:tr>
      <w:tr w:rsidR="00661620" w:rsidRPr="005819B8" w14:paraId="247A027E" w14:textId="77777777" w:rsidTr="00825CF3">
        <w:trPr>
          <w:trHeight w:val="268"/>
        </w:trPr>
        <w:tc>
          <w:tcPr>
            <w:tcW w:w="1965" w:type="dxa"/>
            <w:vMerge/>
          </w:tcPr>
          <w:p w14:paraId="4DF56172" w14:textId="77777777" w:rsidR="00661620" w:rsidRPr="005819B8" w:rsidRDefault="00661620" w:rsidP="007B4268">
            <w:pPr>
              <w:pStyle w:val="TableTextLeft"/>
            </w:pPr>
          </w:p>
        </w:tc>
        <w:tc>
          <w:tcPr>
            <w:tcW w:w="6380" w:type="dxa"/>
          </w:tcPr>
          <w:p w14:paraId="59A83159" w14:textId="27DE61DD" w:rsidR="00661620" w:rsidRPr="005819B8" w:rsidRDefault="00661620" w:rsidP="007B4268">
            <w:pPr>
              <w:pStyle w:val="TableTextLeft"/>
            </w:pPr>
            <w:r w:rsidRPr="005819B8">
              <w:t>WQBE_14G_Infiltration Vault Outwash Soil with High Rate Underground Filter on Public Property</w:t>
            </w:r>
          </w:p>
        </w:tc>
      </w:tr>
      <w:tr w:rsidR="00661620" w:rsidRPr="005819B8" w14:paraId="7FC7CBDA" w14:textId="77777777" w:rsidTr="00825CF3">
        <w:trPr>
          <w:trHeight w:val="268"/>
        </w:trPr>
        <w:tc>
          <w:tcPr>
            <w:tcW w:w="1965" w:type="dxa"/>
            <w:hideMark/>
          </w:tcPr>
          <w:p w14:paraId="77BE6979" w14:textId="77777777" w:rsidR="00661620" w:rsidRPr="005819B8" w:rsidRDefault="00661620" w:rsidP="007B4268">
            <w:pPr>
              <w:pStyle w:val="TableTextLeft"/>
            </w:pPr>
            <w:r w:rsidRPr="005819B8">
              <w:t>Cistern</w:t>
            </w:r>
          </w:p>
        </w:tc>
        <w:tc>
          <w:tcPr>
            <w:tcW w:w="6380" w:type="dxa"/>
            <w:hideMark/>
          </w:tcPr>
          <w:p w14:paraId="5EE12EA8" w14:textId="786ABCDC" w:rsidR="00661620" w:rsidRPr="005819B8" w:rsidRDefault="00661620" w:rsidP="007B4268">
            <w:pPr>
              <w:pStyle w:val="TableTextLeft"/>
            </w:pPr>
            <w:r w:rsidRPr="005819B8">
              <w:t xml:space="preserve">WQBE_16_Cistern </w:t>
            </w:r>
            <w:r w:rsidR="002A18F9">
              <w:t>o</w:t>
            </w:r>
            <w:r w:rsidRPr="005819B8">
              <w:t>n Property</w:t>
            </w:r>
          </w:p>
        </w:tc>
      </w:tr>
      <w:tr w:rsidR="00886257" w:rsidRPr="005819B8" w14:paraId="0386720F" w14:textId="77777777" w:rsidTr="00825CF3">
        <w:trPr>
          <w:trHeight w:val="254"/>
        </w:trPr>
        <w:tc>
          <w:tcPr>
            <w:tcW w:w="0" w:type="dxa"/>
            <w:gridSpan w:val="2"/>
            <w:shd w:val="clear" w:color="auto" w:fill="E7E6E6" w:themeFill="background2"/>
          </w:tcPr>
          <w:p w14:paraId="59B4AE10" w14:textId="5A88C82E" w:rsidR="00886257" w:rsidRPr="005819B8" w:rsidRDefault="00886257" w:rsidP="007B4268">
            <w:pPr>
              <w:pStyle w:val="TableTextLeft"/>
              <w:rPr>
                <w:b/>
                <w:bCs/>
              </w:rPr>
            </w:pPr>
            <w:r w:rsidRPr="005819B8">
              <w:rPr>
                <w:b/>
                <w:bCs/>
              </w:rPr>
              <w:t>Gray Stormwater Treatment</w:t>
            </w:r>
          </w:p>
        </w:tc>
      </w:tr>
      <w:tr w:rsidR="00661620" w:rsidRPr="005819B8" w14:paraId="14138C41" w14:textId="77777777" w:rsidTr="00825CF3">
        <w:trPr>
          <w:trHeight w:val="254"/>
        </w:trPr>
        <w:tc>
          <w:tcPr>
            <w:tcW w:w="1965" w:type="dxa"/>
            <w:vMerge w:val="restart"/>
            <w:hideMark/>
          </w:tcPr>
          <w:p w14:paraId="2EE46ED2" w14:textId="77777777" w:rsidR="00661620" w:rsidRPr="005819B8" w:rsidRDefault="00661620" w:rsidP="007B4268">
            <w:pPr>
              <w:pStyle w:val="TableTextLeft"/>
            </w:pPr>
            <w:r w:rsidRPr="005819B8">
              <w:t>Wet Pond</w:t>
            </w:r>
          </w:p>
        </w:tc>
        <w:tc>
          <w:tcPr>
            <w:tcW w:w="6380" w:type="dxa"/>
            <w:hideMark/>
          </w:tcPr>
          <w:p w14:paraId="0C7C3540" w14:textId="31DC4420" w:rsidR="00661620" w:rsidRPr="005819B8" w:rsidRDefault="00661620" w:rsidP="007B4268">
            <w:pPr>
              <w:pStyle w:val="TableTextLeft"/>
            </w:pPr>
            <w:r w:rsidRPr="005819B8">
              <w:t xml:space="preserve">WQBE_18A_ Wet Pond </w:t>
            </w:r>
            <w:r w:rsidR="002A18F9">
              <w:t>o</w:t>
            </w:r>
            <w:r w:rsidRPr="005819B8">
              <w:t>n Public Property</w:t>
            </w:r>
          </w:p>
        </w:tc>
      </w:tr>
      <w:tr w:rsidR="00661620" w:rsidRPr="005819B8" w14:paraId="791C77A6" w14:textId="77777777" w:rsidTr="00825CF3">
        <w:trPr>
          <w:trHeight w:val="268"/>
        </w:trPr>
        <w:tc>
          <w:tcPr>
            <w:tcW w:w="1965" w:type="dxa"/>
            <w:vMerge/>
            <w:hideMark/>
          </w:tcPr>
          <w:p w14:paraId="4CF84F56" w14:textId="77777777" w:rsidR="00661620" w:rsidRPr="005819B8" w:rsidRDefault="00661620" w:rsidP="007B4268">
            <w:pPr>
              <w:pStyle w:val="TableTextLeft"/>
            </w:pPr>
          </w:p>
        </w:tc>
        <w:tc>
          <w:tcPr>
            <w:tcW w:w="6380" w:type="dxa"/>
            <w:hideMark/>
          </w:tcPr>
          <w:p w14:paraId="6D087925" w14:textId="18362985" w:rsidR="00661620" w:rsidRPr="005819B8" w:rsidRDefault="00661620" w:rsidP="007B4268">
            <w:pPr>
              <w:pStyle w:val="TableTextLeft"/>
            </w:pPr>
            <w:r w:rsidRPr="005819B8">
              <w:t>WQBE_18B_ Wet Pond with Property Cost</w:t>
            </w:r>
          </w:p>
        </w:tc>
      </w:tr>
      <w:tr w:rsidR="00661620" w:rsidRPr="005819B8" w14:paraId="1EBF5841" w14:textId="77777777" w:rsidTr="00825CF3">
        <w:trPr>
          <w:trHeight w:val="268"/>
        </w:trPr>
        <w:tc>
          <w:tcPr>
            <w:tcW w:w="1965" w:type="dxa"/>
            <w:vMerge w:val="restart"/>
            <w:hideMark/>
          </w:tcPr>
          <w:p w14:paraId="54271B35" w14:textId="77777777" w:rsidR="00661620" w:rsidRPr="005819B8" w:rsidRDefault="00661620" w:rsidP="007B4268">
            <w:pPr>
              <w:pStyle w:val="TableTextLeft"/>
            </w:pPr>
            <w:r w:rsidRPr="005819B8">
              <w:t>Wet Vault</w:t>
            </w:r>
          </w:p>
        </w:tc>
        <w:tc>
          <w:tcPr>
            <w:tcW w:w="6380" w:type="dxa"/>
            <w:hideMark/>
          </w:tcPr>
          <w:p w14:paraId="7B4B9C7D" w14:textId="66602CC4" w:rsidR="00661620" w:rsidRPr="005819B8" w:rsidRDefault="00661620" w:rsidP="007B4268">
            <w:pPr>
              <w:pStyle w:val="TableTextLeft"/>
            </w:pPr>
            <w:r w:rsidRPr="005819B8">
              <w:t>WQBE_19A_ Wet Vault on Public Property</w:t>
            </w:r>
          </w:p>
        </w:tc>
      </w:tr>
      <w:tr w:rsidR="00661620" w:rsidRPr="005819B8" w14:paraId="73B483E1" w14:textId="77777777" w:rsidTr="00825CF3">
        <w:trPr>
          <w:trHeight w:val="268"/>
        </w:trPr>
        <w:tc>
          <w:tcPr>
            <w:tcW w:w="1965" w:type="dxa"/>
            <w:vMerge/>
            <w:hideMark/>
          </w:tcPr>
          <w:p w14:paraId="2DA97E5F" w14:textId="77777777" w:rsidR="00661620" w:rsidRPr="005819B8" w:rsidRDefault="00661620" w:rsidP="007B4268">
            <w:pPr>
              <w:pStyle w:val="TableTextLeft"/>
            </w:pPr>
          </w:p>
        </w:tc>
        <w:tc>
          <w:tcPr>
            <w:tcW w:w="6380" w:type="dxa"/>
            <w:hideMark/>
          </w:tcPr>
          <w:p w14:paraId="5A61C44C" w14:textId="76E7957D" w:rsidR="00661620" w:rsidRPr="005819B8" w:rsidRDefault="00661620" w:rsidP="007B4268">
            <w:pPr>
              <w:pStyle w:val="TableTextLeft"/>
            </w:pPr>
            <w:r w:rsidRPr="005819B8">
              <w:t>WQBE_19B_ Wet Vault in ROW</w:t>
            </w:r>
          </w:p>
        </w:tc>
      </w:tr>
      <w:tr w:rsidR="00661620" w:rsidRPr="005819B8" w14:paraId="22735CCE" w14:textId="77777777" w:rsidTr="00825CF3">
        <w:trPr>
          <w:trHeight w:val="268"/>
        </w:trPr>
        <w:tc>
          <w:tcPr>
            <w:tcW w:w="1965" w:type="dxa"/>
            <w:vMerge/>
            <w:hideMark/>
          </w:tcPr>
          <w:p w14:paraId="6F343AA2" w14:textId="77777777" w:rsidR="00661620" w:rsidRPr="005819B8" w:rsidRDefault="00661620" w:rsidP="007B4268">
            <w:pPr>
              <w:pStyle w:val="TableTextLeft"/>
            </w:pPr>
          </w:p>
        </w:tc>
        <w:tc>
          <w:tcPr>
            <w:tcW w:w="6380" w:type="dxa"/>
            <w:hideMark/>
          </w:tcPr>
          <w:p w14:paraId="41BA4845" w14:textId="29EF140B" w:rsidR="00661620" w:rsidRPr="005819B8" w:rsidRDefault="00661620" w:rsidP="007B4268">
            <w:pPr>
              <w:pStyle w:val="TableTextLeft"/>
            </w:pPr>
            <w:r w:rsidRPr="005819B8">
              <w:t>WQBE_19C_ Wet Vault with Property Cost</w:t>
            </w:r>
          </w:p>
        </w:tc>
      </w:tr>
      <w:tr w:rsidR="00661620" w:rsidRPr="005819B8" w14:paraId="729B82AC" w14:textId="77777777" w:rsidTr="00825CF3">
        <w:trPr>
          <w:trHeight w:val="268"/>
        </w:trPr>
        <w:tc>
          <w:tcPr>
            <w:tcW w:w="1965" w:type="dxa"/>
            <w:vMerge w:val="restart"/>
          </w:tcPr>
          <w:p w14:paraId="3EBC073B" w14:textId="77777777" w:rsidR="00661620" w:rsidRPr="005819B8" w:rsidRDefault="00661620" w:rsidP="007B4268">
            <w:pPr>
              <w:pStyle w:val="TableTextLeft"/>
            </w:pPr>
            <w:r w:rsidRPr="005819B8">
              <w:t>Stormwater Treatment Wetland</w:t>
            </w:r>
          </w:p>
        </w:tc>
        <w:tc>
          <w:tcPr>
            <w:tcW w:w="6380" w:type="dxa"/>
          </w:tcPr>
          <w:p w14:paraId="4E6E2558" w14:textId="6FE2A4A1" w:rsidR="00661620" w:rsidRPr="005819B8" w:rsidRDefault="00661620" w:rsidP="007B4268">
            <w:pPr>
              <w:pStyle w:val="TableTextLeft"/>
            </w:pPr>
            <w:r w:rsidRPr="005819B8">
              <w:t>WQBE_20A_ Stormwater Treatment Wetland on Public Property</w:t>
            </w:r>
          </w:p>
        </w:tc>
      </w:tr>
      <w:tr w:rsidR="00661620" w:rsidRPr="005819B8" w14:paraId="52151ECE" w14:textId="77777777" w:rsidTr="00825CF3">
        <w:trPr>
          <w:trHeight w:val="268"/>
        </w:trPr>
        <w:tc>
          <w:tcPr>
            <w:tcW w:w="1965" w:type="dxa"/>
            <w:vMerge/>
          </w:tcPr>
          <w:p w14:paraId="52F0FB4B" w14:textId="77777777" w:rsidR="00661620" w:rsidRPr="005819B8" w:rsidRDefault="00661620" w:rsidP="007B4268">
            <w:pPr>
              <w:pStyle w:val="TableTextLeft"/>
            </w:pPr>
          </w:p>
        </w:tc>
        <w:tc>
          <w:tcPr>
            <w:tcW w:w="6380" w:type="dxa"/>
          </w:tcPr>
          <w:p w14:paraId="01E53B00" w14:textId="7F657EE8" w:rsidR="00661620" w:rsidRPr="005819B8" w:rsidRDefault="00661620" w:rsidP="007B4268">
            <w:pPr>
              <w:pStyle w:val="TableTextLeft"/>
              <w:rPr>
                <w:highlight w:val="yellow"/>
              </w:rPr>
            </w:pPr>
            <w:r w:rsidRPr="005819B8">
              <w:t>WQBE_20B_ Stormwater Treatment Wetland with Property Cost</w:t>
            </w:r>
          </w:p>
        </w:tc>
      </w:tr>
      <w:tr w:rsidR="00661620" w:rsidRPr="005819B8" w14:paraId="77EB5657" w14:textId="77777777" w:rsidTr="00825CF3">
        <w:trPr>
          <w:trHeight w:val="254"/>
        </w:trPr>
        <w:tc>
          <w:tcPr>
            <w:tcW w:w="1965" w:type="dxa"/>
            <w:vMerge w:val="restart"/>
            <w:hideMark/>
          </w:tcPr>
          <w:p w14:paraId="0F4B9A56" w14:textId="77777777" w:rsidR="00661620" w:rsidRPr="005819B8" w:rsidRDefault="00661620" w:rsidP="007B4268">
            <w:pPr>
              <w:pStyle w:val="TableTextLeft"/>
            </w:pPr>
            <w:r w:rsidRPr="005819B8">
              <w:t>High Rate Underground Filter System installation</w:t>
            </w:r>
          </w:p>
        </w:tc>
        <w:tc>
          <w:tcPr>
            <w:tcW w:w="6380" w:type="dxa"/>
            <w:hideMark/>
          </w:tcPr>
          <w:p w14:paraId="626C8306" w14:textId="0AB49873" w:rsidR="00661620" w:rsidRPr="005819B8" w:rsidRDefault="00661620" w:rsidP="007B4268">
            <w:pPr>
              <w:pStyle w:val="TableTextLeft"/>
            </w:pPr>
            <w:r w:rsidRPr="005819B8">
              <w:t xml:space="preserve">WQBE_21A_High Rate Underground Filter in Urban ROW PCCP </w:t>
            </w:r>
          </w:p>
        </w:tc>
      </w:tr>
      <w:tr w:rsidR="00661620" w:rsidRPr="005819B8" w14:paraId="6134E4BE" w14:textId="77777777" w:rsidTr="00825CF3">
        <w:trPr>
          <w:trHeight w:val="282"/>
        </w:trPr>
        <w:tc>
          <w:tcPr>
            <w:tcW w:w="1965" w:type="dxa"/>
            <w:vMerge/>
            <w:hideMark/>
          </w:tcPr>
          <w:p w14:paraId="1A5C4DA8" w14:textId="77777777" w:rsidR="00661620" w:rsidRPr="005819B8" w:rsidRDefault="00661620" w:rsidP="007B4268">
            <w:pPr>
              <w:pStyle w:val="TableTextLeft"/>
            </w:pPr>
          </w:p>
        </w:tc>
        <w:tc>
          <w:tcPr>
            <w:tcW w:w="6380" w:type="dxa"/>
            <w:hideMark/>
          </w:tcPr>
          <w:p w14:paraId="621BD7DB" w14:textId="08CA4D6E" w:rsidR="00661620" w:rsidRPr="005819B8" w:rsidRDefault="00661620" w:rsidP="007B4268">
            <w:pPr>
              <w:pStyle w:val="TableTextLeft"/>
            </w:pPr>
            <w:r w:rsidRPr="005819B8">
              <w:t xml:space="preserve">WQBE_21B_High Rate Underground Filter in Highway ROW PCCP </w:t>
            </w:r>
          </w:p>
        </w:tc>
      </w:tr>
      <w:tr w:rsidR="00661620" w:rsidRPr="005819B8" w14:paraId="7D01ADB6" w14:textId="77777777" w:rsidTr="00825CF3">
        <w:trPr>
          <w:trHeight w:val="268"/>
        </w:trPr>
        <w:tc>
          <w:tcPr>
            <w:tcW w:w="1965" w:type="dxa"/>
            <w:vMerge/>
            <w:hideMark/>
          </w:tcPr>
          <w:p w14:paraId="45383459" w14:textId="77777777" w:rsidR="00661620" w:rsidRPr="005819B8" w:rsidRDefault="00661620" w:rsidP="007B4268">
            <w:pPr>
              <w:pStyle w:val="TableTextLeft"/>
            </w:pPr>
          </w:p>
        </w:tc>
        <w:tc>
          <w:tcPr>
            <w:tcW w:w="6380" w:type="dxa"/>
            <w:hideMark/>
          </w:tcPr>
          <w:p w14:paraId="183D26AE" w14:textId="7DBA69DB" w:rsidR="00661620" w:rsidRPr="005819B8" w:rsidRDefault="00661620" w:rsidP="007B4268">
            <w:pPr>
              <w:pStyle w:val="TableTextLeft"/>
            </w:pPr>
            <w:r w:rsidRPr="005819B8">
              <w:t>WQBE_21C_High Rate Underground Filter in Urban ROW HMA</w:t>
            </w:r>
          </w:p>
        </w:tc>
      </w:tr>
      <w:tr w:rsidR="00661620" w:rsidRPr="005819B8" w14:paraId="1DFF46C4" w14:textId="77777777" w:rsidTr="00825CF3">
        <w:trPr>
          <w:trHeight w:val="268"/>
        </w:trPr>
        <w:tc>
          <w:tcPr>
            <w:tcW w:w="1965" w:type="dxa"/>
            <w:vMerge/>
            <w:hideMark/>
          </w:tcPr>
          <w:p w14:paraId="44720A6A" w14:textId="77777777" w:rsidR="00661620" w:rsidRPr="005819B8" w:rsidRDefault="00661620" w:rsidP="007B4268">
            <w:pPr>
              <w:pStyle w:val="TableTextLeft"/>
            </w:pPr>
          </w:p>
        </w:tc>
        <w:tc>
          <w:tcPr>
            <w:tcW w:w="6380" w:type="dxa"/>
            <w:hideMark/>
          </w:tcPr>
          <w:p w14:paraId="6606628A" w14:textId="76F85A19" w:rsidR="00661620" w:rsidRPr="005819B8" w:rsidRDefault="00661620" w:rsidP="007B4268">
            <w:pPr>
              <w:pStyle w:val="TableTextLeft"/>
            </w:pPr>
            <w:r w:rsidRPr="005819B8">
              <w:t xml:space="preserve">WQBE_21D_High Rate Underground Filter in Highway ROW HMA </w:t>
            </w:r>
          </w:p>
        </w:tc>
      </w:tr>
      <w:tr w:rsidR="00661620" w:rsidRPr="005819B8" w14:paraId="3E4C4106" w14:textId="77777777" w:rsidTr="00825CF3">
        <w:trPr>
          <w:trHeight w:val="282"/>
        </w:trPr>
        <w:tc>
          <w:tcPr>
            <w:tcW w:w="1965" w:type="dxa"/>
            <w:vMerge/>
            <w:hideMark/>
          </w:tcPr>
          <w:p w14:paraId="654A7FA1" w14:textId="77777777" w:rsidR="00661620" w:rsidRPr="005819B8" w:rsidRDefault="00661620" w:rsidP="007B4268">
            <w:pPr>
              <w:pStyle w:val="TableTextLeft"/>
            </w:pPr>
          </w:p>
        </w:tc>
        <w:tc>
          <w:tcPr>
            <w:tcW w:w="6380" w:type="dxa"/>
            <w:hideMark/>
          </w:tcPr>
          <w:p w14:paraId="760F26B1" w14:textId="56C6C5F4" w:rsidR="00661620" w:rsidRPr="005819B8" w:rsidRDefault="00661620" w:rsidP="007B4268">
            <w:pPr>
              <w:pStyle w:val="TableTextLeft"/>
            </w:pPr>
            <w:r w:rsidRPr="005819B8">
              <w:t>WQBE_21E_High Rate Underground Filter on Public Property</w:t>
            </w:r>
          </w:p>
        </w:tc>
      </w:tr>
      <w:tr w:rsidR="00661620" w:rsidRPr="005819B8" w14:paraId="76C79F4A" w14:textId="77777777" w:rsidTr="00825CF3">
        <w:trPr>
          <w:trHeight w:val="268"/>
        </w:trPr>
        <w:tc>
          <w:tcPr>
            <w:tcW w:w="1965" w:type="dxa"/>
            <w:vMerge/>
            <w:hideMark/>
          </w:tcPr>
          <w:p w14:paraId="0E674C3D" w14:textId="77777777" w:rsidR="00661620" w:rsidRPr="005819B8" w:rsidRDefault="00661620" w:rsidP="007B4268">
            <w:pPr>
              <w:pStyle w:val="TableTextLeft"/>
            </w:pPr>
          </w:p>
        </w:tc>
        <w:tc>
          <w:tcPr>
            <w:tcW w:w="6380" w:type="dxa"/>
            <w:hideMark/>
          </w:tcPr>
          <w:p w14:paraId="2BE47775" w14:textId="30D17284" w:rsidR="00661620" w:rsidRPr="005819B8" w:rsidRDefault="00661620" w:rsidP="007B4268">
            <w:pPr>
              <w:pStyle w:val="TableTextLeft"/>
            </w:pPr>
            <w:r w:rsidRPr="005819B8">
              <w:t>WQBE_21F_High Rate Underground Filter with Property Cost</w:t>
            </w:r>
          </w:p>
        </w:tc>
      </w:tr>
      <w:tr w:rsidR="00661620" w:rsidRPr="005819B8" w14:paraId="40483397" w14:textId="77777777" w:rsidTr="00825CF3">
        <w:trPr>
          <w:trHeight w:val="254"/>
        </w:trPr>
        <w:tc>
          <w:tcPr>
            <w:tcW w:w="1965" w:type="dxa"/>
            <w:vMerge w:val="restart"/>
            <w:hideMark/>
          </w:tcPr>
          <w:p w14:paraId="6336C747" w14:textId="77777777" w:rsidR="00661620" w:rsidRPr="005819B8" w:rsidRDefault="00661620" w:rsidP="007B4268">
            <w:pPr>
              <w:pStyle w:val="TableTextLeft"/>
            </w:pPr>
            <w:r w:rsidRPr="005819B8">
              <w:t>Regional Vegetated Media</w:t>
            </w:r>
          </w:p>
        </w:tc>
        <w:tc>
          <w:tcPr>
            <w:tcW w:w="6380" w:type="dxa"/>
            <w:hideMark/>
          </w:tcPr>
          <w:p w14:paraId="4787D020" w14:textId="51B91A38" w:rsidR="00661620" w:rsidRPr="005819B8" w:rsidRDefault="00661620" w:rsidP="007B4268">
            <w:pPr>
              <w:pStyle w:val="TableTextLeft"/>
            </w:pPr>
            <w:r w:rsidRPr="005819B8">
              <w:t>WQBE_22A_Regional Vegetated Media Stormwater Facility on Public Property</w:t>
            </w:r>
          </w:p>
        </w:tc>
      </w:tr>
      <w:tr w:rsidR="00661620" w:rsidRPr="005819B8" w14:paraId="53FC69DB" w14:textId="77777777" w:rsidTr="00825CF3">
        <w:trPr>
          <w:trHeight w:val="282"/>
        </w:trPr>
        <w:tc>
          <w:tcPr>
            <w:tcW w:w="1965" w:type="dxa"/>
            <w:vMerge/>
            <w:hideMark/>
          </w:tcPr>
          <w:p w14:paraId="2CF00B23" w14:textId="77777777" w:rsidR="00661620" w:rsidRPr="005819B8" w:rsidRDefault="00661620" w:rsidP="007B4268">
            <w:pPr>
              <w:pStyle w:val="TableTextLeft"/>
            </w:pPr>
          </w:p>
        </w:tc>
        <w:tc>
          <w:tcPr>
            <w:tcW w:w="6380" w:type="dxa"/>
            <w:hideMark/>
          </w:tcPr>
          <w:p w14:paraId="0FE80B0B" w14:textId="527841E2" w:rsidR="00661620" w:rsidRPr="005819B8" w:rsidRDefault="00661620" w:rsidP="007B4268">
            <w:pPr>
              <w:pStyle w:val="TableTextLeft"/>
            </w:pPr>
            <w:r w:rsidRPr="005819B8">
              <w:t>WQBE_22B_Regional Vegetated Media Stormwater Facility with Property Cost</w:t>
            </w:r>
          </w:p>
        </w:tc>
      </w:tr>
      <w:bookmarkEnd w:id="17"/>
    </w:tbl>
    <w:p w14:paraId="305E1FDC" w14:textId="1C86DA07" w:rsidR="006C0374" w:rsidRPr="005819B8" w:rsidRDefault="006C0374" w:rsidP="007D0675">
      <w:pPr>
        <w:pStyle w:val="BodyText"/>
      </w:pPr>
    </w:p>
    <w:p w14:paraId="7C670CD7" w14:textId="37A1039D" w:rsidR="00F16980" w:rsidRPr="005819B8" w:rsidRDefault="00F16980" w:rsidP="007D0675">
      <w:pPr>
        <w:pStyle w:val="BodyText"/>
      </w:pPr>
    </w:p>
    <w:p w14:paraId="5EA4E833" w14:textId="64BD06DB" w:rsidR="001C1172" w:rsidRPr="005819B8" w:rsidRDefault="001C1172" w:rsidP="001C1172">
      <w:pPr>
        <w:pStyle w:val="Heading3"/>
        <w:rPr>
          <w:b w:val="0"/>
        </w:rPr>
      </w:pPr>
      <w:bookmarkStart w:id="18" w:name="_Toc72913193"/>
      <w:r w:rsidRPr="005819B8">
        <w:lastRenderedPageBreak/>
        <w:t>Estimating Basis</w:t>
      </w:r>
      <w:bookmarkEnd w:id="18"/>
    </w:p>
    <w:p w14:paraId="57933347" w14:textId="0DF489DF" w:rsidR="00D047F4" w:rsidRPr="005819B8" w:rsidRDefault="001C1172" w:rsidP="007D0675">
      <w:pPr>
        <w:pStyle w:val="BodyText"/>
      </w:pPr>
      <w:r w:rsidRPr="005819B8">
        <w:t>Action unit cost</w:t>
      </w:r>
      <w:r w:rsidR="00086514" w:rsidRPr="005819B8">
        <w:t>s</w:t>
      </w:r>
      <w:r w:rsidRPr="005819B8">
        <w:t xml:space="preserve"> </w:t>
      </w:r>
      <w:r w:rsidR="002F3CDF" w:rsidRPr="005819B8">
        <w:t>were</w:t>
      </w:r>
      <w:r w:rsidRPr="005819B8">
        <w:t xml:space="preserve"> developed from a</w:t>
      </w:r>
      <w:r w:rsidR="002F3CDF" w:rsidRPr="005819B8">
        <w:t xml:space="preserve"> conceptual </w:t>
      </w:r>
      <w:r w:rsidRPr="005819B8">
        <w:t xml:space="preserve">design basis </w:t>
      </w:r>
      <w:r w:rsidR="002F3CDF" w:rsidRPr="005819B8">
        <w:t xml:space="preserve">combined </w:t>
      </w:r>
      <w:r w:rsidRPr="005819B8">
        <w:t xml:space="preserve">with accepted </w:t>
      </w:r>
      <w:r w:rsidR="002F3CDF" w:rsidRPr="005819B8">
        <w:t xml:space="preserve">design </w:t>
      </w:r>
      <w:r w:rsidRPr="005819B8">
        <w:t>practice and engineering judgment</w:t>
      </w:r>
      <w:r w:rsidR="004822E2" w:rsidRPr="005819B8">
        <w:t xml:space="preserve">. </w:t>
      </w:r>
      <w:r w:rsidR="00BA7B55" w:rsidRPr="005819B8">
        <w:t>Differing approaches and assumptions may</w:t>
      </w:r>
      <w:r w:rsidR="00B762EB" w:rsidRPr="005819B8">
        <w:t xml:space="preserve"> also</w:t>
      </w:r>
      <w:r w:rsidR="00BA7B55" w:rsidRPr="005819B8">
        <w:t xml:space="preserve"> meet </w:t>
      </w:r>
      <w:r w:rsidR="00B762EB" w:rsidRPr="005819B8">
        <w:t>an</w:t>
      </w:r>
      <w:r w:rsidR="00BA7B55" w:rsidRPr="005819B8">
        <w:t xml:space="preserve"> acceptable standard of </w:t>
      </w:r>
      <w:r w:rsidR="00CC27B8" w:rsidRPr="005819B8">
        <w:t>care but</w:t>
      </w:r>
      <w:r w:rsidR="007208E9" w:rsidRPr="005819B8">
        <w:t xml:space="preserve"> </w:t>
      </w:r>
      <w:r w:rsidR="00BA7B55" w:rsidRPr="005819B8">
        <w:t xml:space="preserve">may have a significant </w:t>
      </w:r>
      <w:r w:rsidR="00086514" w:rsidRPr="005819B8">
        <w:t>e</w:t>
      </w:r>
      <w:r w:rsidR="00BA7B55" w:rsidRPr="005819B8">
        <w:t>ffect upon cost development</w:t>
      </w:r>
      <w:r w:rsidR="004822E2" w:rsidRPr="005819B8">
        <w:t xml:space="preserve">. </w:t>
      </w:r>
      <w:r w:rsidR="00BA7B55" w:rsidRPr="005819B8">
        <w:t xml:space="preserve">Cost modeling assumptions were developed for each Action to guide the cost development process </w:t>
      </w:r>
      <w:r w:rsidR="00B762EB" w:rsidRPr="005819B8">
        <w:t xml:space="preserve">and maintain </w:t>
      </w:r>
      <w:r w:rsidR="00BA7B55" w:rsidRPr="005819B8">
        <w:t>consisten</w:t>
      </w:r>
      <w:r w:rsidR="00B762EB" w:rsidRPr="005819B8">
        <w:t>cy</w:t>
      </w:r>
      <w:r w:rsidR="00BA7B55" w:rsidRPr="005819B8">
        <w:t xml:space="preserve"> with</w:t>
      </w:r>
      <w:r w:rsidR="00B762EB" w:rsidRPr="005819B8">
        <w:t xml:space="preserve"> accepted</w:t>
      </w:r>
      <w:r w:rsidR="00BA7B55" w:rsidRPr="005819B8">
        <w:t xml:space="preserve"> </w:t>
      </w:r>
      <w:r w:rsidR="002F3CDF" w:rsidRPr="005819B8">
        <w:t xml:space="preserve">design </w:t>
      </w:r>
      <w:r w:rsidR="00BA7B55" w:rsidRPr="005819B8">
        <w:t>practice</w:t>
      </w:r>
      <w:r w:rsidR="00B762EB" w:rsidRPr="005819B8">
        <w:t>s</w:t>
      </w:r>
      <w:r w:rsidR="00BA7B55" w:rsidRPr="005819B8">
        <w:t xml:space="preserve"> and </w:t>
      </w:r>
      <w:r w:rsidR="00D047F4" w:rsidRPr="005819B8">
        <w:t>the WQBE goals</w:t>
      </w:r>
      <w:r w:rsidR="004822E2" w:rsidRPr="005819B8">
        <w:t xml:space="preserve">. </w:t>
      </w:r>
      <w:r w:rsidR="00D047F4" w:rsidRPr="005819B8">
        <w:t>Cost modeling assumption definitions include:</w:t>
      </w:r>
    </w:p>
    <w:p w14:paraId="1287A146" w14:textId="2EB5F247" w:rsidR="00362D38" w:rsidRPr="005819B8" w:rsidRDefault="00362D38" w:rsidP="001C45D5">
      <w:pPr>
        <w:pStyle w:val="ListBullet"/>
      </w:pPr>
      <w:r w:rsidRPr="005819B8">
        <w:t xml:space="preserve">Design </w:t>
      </w:r>
      <w:r w:rsidR="00F15145" w:rsidRPr="005819B8">
        <w:t>s</w:t>
      </w:r>
      <w:r w:rsidRPr="005819B8">
        <w:t>tandards (</w:t>
      </w:r>
      <w:r w:rsidR="00F15145" w:rsidRPr="005819B8">
        <w:t>e.g.</w:t>
      </w:r>
      <w:r w:rsidR="00086514" w:rsidRPr="005819B8">
        <w:t>,</w:t>
      </w:r>
      <w:r w:rsidRPr="005819B8">
        <w:t xml:space="preserve"> </w:t>
      </w:r>
      <w:r w:rsidRPr="001C45D5">
        <w:rPr>
          <w:i/>
          <w:iCs/>
        </w:rPr>
        <w:t>King Co</w:t>
      </w:r>
      <w:r w:rsidR="00184B05" w:rsidRPr="001C45D5">
        <w:rPr>
          <w:i/>
          <w:iCs/>
        </w:rPr>
        <w:t>unty</w:t>
      </w:r>
      <w:r w:rsidRPr="001C45D5">
        <w:rPr>
          <w:i/>
          <w:iCs/>
        </w:rPr>
        <w:t xml:space="preserve"> Surface Water Design Manual</w:t>
      </w:r>
      <w:r w:rsidRPr="005819B8">
        <w:t xml:space="preserve">, </w:t>
      </w:r>
      <w:r w:rsidR="00184B05" w:rsidRPr="001C45D5">
        <w:rPr>
          <w:i/>
          <w:iCs/>
        </w:rPr>
        <w:t xml:space="preserve">City of </w:t>
      </w:r>
      <w:r w:rsidRPr="001C45D5">
        <w:rPr>
          <w:i/>
          <w:iCs/>
        </w:rPr>
        <w:t>Seattle Stormwater Manual</w:t>
      </w:r>
      <w:r w:rsidRPr="005819B8">
        <w:t xml:space="preserve">, Ecology </w:t>
      </w:r>
      <w:r w:rsidRPr="001C45D5">
        <w:rPr>
          <w:i/>
          <w:iCs/>
        </w:rPr>
        <w:t>Stormwater Management Manual</w:t>
      </w:r>
      <w:r w:rsidR="00184B05" w:rsidRPr="001C45D5">
        <w:rPr>
          <w:i/>
          <w:iCs/>
        </w:rPr>
        <w:t xml:space="preserve"> of Western Washington</w:t>
      </w:r>
      <w:r w:rsidRPr="005819B8">
        <w:t>, etc.)</w:t>
      </w:r>
    </w:p>
    <w:p w14:paraId="7842B88B" w14:textId="0CDB7E1A" w:rsidR="00362D38" w:rsidRPr="005819B8" w:rsidRDefault="00362D38" w:rsidP="001C45D5">
      <w:pPr>
        <w:pStyle w:val="ListBullet"/>
      </w:pPr>
      <w:r w:rsidRPr="005819B8">
        <w:t xml:space="preserve">Facility </w:t>
      </w:r>
      <w:r w:rsidR="00F15145" w:rsidRPr="005819B8">
        <w:t>a</w:t>
      </w:r>
      <w:r w:rsidRPr="005819B8">
        <w:t>ssumptions (</w:t>
      </w:r>
      <w:r w:rsidR="00F15145" w:rsidRPr="005819B8">
        <w:t>e.g.</w:t>
      </w:r>
      <w:r w:rsidR="00086514" w:rsidRPr="005819B8">
        <w:t>,</w:t>
      </w:r>
      <w:r w:rsidRPr="005819B8">
        <w:t xml:space="preserve"> treatment media type and depth, drains, piping, location and surface restoration, etc.)</w:t>
      </w:r>
    </w:p>
    <w:p w14:paraId="0C320D43" w14:textId="42C5422D" w:rsidR="00362D38" w:rsidRPr="005819B8" w:rsidRDefault="00362D38" w:rsidP="001C45D5">
      <w:pPr>
        <w:pStyle w:val="ListBullet"/>
      </w:pPr>
      <w:r w:rsidRPr="005819B8">
        <w:t xml:space="preserve">Facility </w:t>
      </w:r>
      <w:r w:rsidR="00F15145" w:rsidRPr="005819B8">
        <w:t>l</w:t>
      </w:r>
      <w:r w:rsidRPr="005819B8">
        <w:t xml:space="preserve">ocation and </w:t>
      </w:r>
      <w:r w:rsidR="00F15145" w:rsidRPr="005819B8">
        <w:t>a</w:t>
      </w:r>
      <w:r w:rsidRPr="005819B8">
        <w:t>rea (</w:t>
      </w:r>
      <w:r w:rsidR="00F15145" w:rsidRPr="005819B8">
        <w:t>e.g.</w:t>
      </w:r>
      <w:r w:rsidR="00086514" w:rsidRPr="005819B8">
        <w:t>,</w:t>
      </w:r>
      <w:r w:rsidRPr="005819B8">
        <w:t xml:space="preserve"> urban roadway, residential property, etc.)</w:t>
      </w:r>
    </w:p>
    <w:p w14:paraId="2AB45814" w14:textId="03F8DAFC" w:rsidR="00CB7343" w:rsidRPr="005819B8" w:rsidRDefault="00CB7343" w:rsidP="00362D38">
      <w:pPr>
        <w:pStyle w:val="BodyText"/>
      </w:pPr>
      <w:r w:rsidRPr="005819B8">
        <w:t xml:space="preserve">Refer to </w:t>
      </w:r>
      <w:r w:rsidR="00A222FA">
        <w:t xml:space="preserve">the </w:t>
      </w:r>
      <w:r w:rsidR="00483545">
        <w:t>Basis of Estimate (</w:t>
      </w:r>
      <w:r w:rsidR="00A222FA">
        <w:t>BOE</w:t>
      </w:r>
      <w:r w:rsidR="00483545">
        <w:t>)</w:t>
      </w:r>
      <w:r w:rsidR="00A222FA">
        <w:t xml:space="preserve"> documentation in Attachment </w:t>
      </w:r>
      <w:r w:rsidRPr="00A222FA">
        <w:t>A for</w:t>
      </w:r>
      <w:r w:rsidRPr="005819B8">
        <w:t xml:space="preserve"> initial preliminary concept and site assumptions that were used in cost model development</w:t>
      </w:r>
      <w:r w:rsidR="004822E2" w:rsidRPr="005819B8">
        <w:t xml:space="preserve">. </w:t>
      </w:r>
      <w:r w:rsidRPr="005819B8">
        <w:t xml:space="preserve">The </w:t>
      </w:r>
      <w:r w:rsidR="00B762EB" w:rsidRPr="005819B8">
        <w:t xml:space="preserve">Unit </w:t>
      </w:r>
      <w:r w:rsidRPr="005819B8">
        <w:t xml:space="preserve">Action cost estimate </w:t>
      </w:r>
      <w:r w:rsidR="002F3CDF" w:rsidRPr="005819B8">
        <w:t>spreadsheets</w:t>
      </w:r>
      <w:r w:rsidRPr="005819B8">
        <w:t xml:space="preserve"> contain </w:t>
      </w:r>
      <w:r w:rsidR="00236400" w:rsidRPr="005819B8">
        <w:t xml:space="preserve">BOE </w:t>
      </w:r>
      <w:r w:rsidRPr="005819B8">
        <w:t>information for the following:</w:t>
      </w:r>
    </w:p>
    <w:p w14:paraId="51A20F94" w14:textId="23912111" w:rsidR="00362D38" w:rsidRPr="005819B8" w:rsidRDefault="00362D38" w:rsidP="001C45D5">
      <w:pPr>
        <w:pStyle w:val="ListBullet"/>
      </w:pPr>
      <w:r w:rsidRPr="005819B8">
        <w:t xml:space="preserve">Design </w:t>
      </w:r>
      <w:r w:rsidR="00236400" w:rsidRPr="005819B8">
        <w:t>b</w:t>
      </w:r>
      <w:r w:rsidRPr="005819B8">
        <w:t>asis (specific to cost assumptions)</w:t>
      </w:r>
    </w:p>
    <w:p w14:paraId="513C9188" w14:textId="11AE40ED" w:rsidR="00362D38" w:rsidRPr="005819B8" w:rsidRDefault="00362D38" w:rsidP="001C45D5">
      <w:pPr>
        <w:pStyle w:val="ListBullet"/>
      </w:pPr>
      <w:r w:rsidRPr="005819B8">
        <w:t xml:space="preserve">Planning </w:t>
      </w:r>
      <w:r w:rsidR="00236400" w:rsidRPr="005819B8">
        <w:t>b</w:t>
      </w:r>
      <w:r w:rsidRPr="005819B8">
        <w:t>asis</w:t>
      </w:r>
    </w:p>
    <w:p w14:paraId="1BA7F669" w14:textId="64FD7CF7" w:rsidR="00362D38" w:rsidRPr="005819B8" w:rsidRDefault="00362D38" w:rsidP="001C45D5">
      <w:pPr>
        <w:pStyle w:val="ListBullet"/>
      </w:pPr>
      <w:r w:rsidRPr="005819B8">
        <w:t xml:space="preserve">Cost </w:t>
      </w:r>
      <w:r w:rsidR="00236400" w:rsidRPr="005819B8">
        <w:t>b</w:t>
      </w:r>
      <w:r w:rsidRPr="005819B8">
        <w:t>asis</w:t>
      </w:r>
    </w:p>
    <w:p w14:paraId="15A4D21E" w14:textId="77777777" w:rsidR="00362D38" w:rsidRPr="005819B8" w:rsidRDefault="00362D38" w:rsidP="001C45D5">
      <w:pPr>
        <w:pStyle w:val="ListBullet"/>
      </w:pPr>
      <w:r w:rsidRPr="005819B8">
        <w:t>Allowances</w:t>
      </w:r>
    </w:p>
    <w:p w14:paraId="6F1D96AC" w14:textId="6BB00AC3" w:rsidR="00362D38" w:rsidRPr="005819B8" w:rsidRDefault="00362D38" w:rsidP="001C45D5">
      <w:pPr>
        <w:pStyle w:val="ListBullet"/>
      </w:pPr>
      <w:r w:rsidRPr="005819B8">
        <w:t xml:space="preserve">Estimating </w:t>
      </w:r>
      <w:r w:rsidR="00236400" w:rsidRPr="005819B8">
        <w:t>a</w:t>
      </w:r>
      <w:r w:rsidRPr="005819B8">
        <w:t>ssumptions</w:t>
      </w:r>
    </w:p>
    <w:p w14:paraId="5D2A3327" w14:textId="77777777" w:rsidR="00362D38" w:rsidRPr="005819B8" w:rsidRDefault="00362D38" w:rsidP="001C45D5">
      <w:pPr>
        <w:pStyle w:val="ListBullet"/>
      </w:pPr>
      <w:r w:rsidRPr="005819B8">
        <w:t>Contingency</w:t>
      </w:r>
    </w:p>
    <w:p w14:paraId="36F943F3" w14:textId="5B99BE6B" w:rsidR="00362D38" w:rsidRPr="005819B8" w:rsidRDefault="00362D38" w:rsidP="001C45D5">
      <w:pPr>
        <w:pStyle w:val="ListBullet"/>
      </w:pPr>
      <w:r w:rsidRPr="005819B8">
        <w:t xml:space="preserve">Management </w:t>
      </w:r>
      <w:r w:rsidR="00236400" w:rsidRPr="005819B8">
        <w:t>r</w:t>
      </w:r>
      <w:r w:rsidRPr="005819B8">
        <w:t>eserve</w:t>
      </w:r>
    </w:p>
    <w:p w14:paraId="51E45DEC" w14:textId="13B08085" w:rsidR="00362D38" w:rsidRPr="005819B8" w:rsidRDefault="00362D38" w:rsidP="001C45D5">
      <w:pPr>
        <w:pStyle w:val="ListBullet"/>
      </w:pPr>
      <w:r w:rsidRPr="005819B8">
        <w:t>Benchmarking</w:t>
      </w:r>
    </w:p>
    <w:p w14:paraId="287BED43" w14:textId="63C6D73F" w:rsidR="00BA7B55" w:rsidRPr="005819B8" w:rsidRDefault="007208E9" w:rsidP="007D0675">
      <w:pPr>
        <w:pStyle w:val="BodyText"/>
      </w:pPr>
      <w:r w:rsidRPr="005819B8">
        <w:t xml:space="preserve">The </w:t>
      </w:r>
      <w:r w:rsidR="00B762EB" w:rsidRPr="005819B8">
        <w:t>BOE</w:t>
      </w:r>
      <w:r w:rsidRPr="005819B8">
        <w:t xml:space="preserve"> is considered a “living document” and information provided may be updated when the </w:t>
      </w:r>
      <w:r w:rsidR="00B762EB" w:rsidRPr="005819B8">
        <w:t xml:space="preserve">Unit </w:t>
      </w:r>
      <w:r w:rsidRPr="005819B8">
        <w:t>Action definition or approach undergo changes or are further defined</w:t>
      </w:r>
      <w:r w:rsidR="004822E2" w:rsidRPr="005819B8">
        <w:t xml:space="preserve">. </w:t>
      </w:r>
    </w:p>
    <w:p w14:paraId="31B1130F" w14:textId="77777777" w:rsidR="00B336FD" w:rsidRDefault="00B336FD" w:rsidP="00CB7343">
      <w:pPr>
        <w:pStyle w:val="Heading3"/>
      </w:pPr>
      <w:bookmarkStart w:id="19" w:name="_Toc72913194"/>
      <w:r>
        <w:br w:type="page"/>
      </w:r>
    </w:p>
    <w:p w14:paraId="22E18E41" w14:textId="37361ADB" w:rsidR="00CB7343" w:rsidRPr="005819B8" w:rsidRDefault="005E301C" w:rsidP="00CB7343">
      <w:pPr>
        <w:pStyle w:val="Heading3"/>
        <w:rPr>
          <w:b w:val="0"/>
        </w:rPr>
      </w:pPr>
      <w:r w:rsidRPr="005819B8">
        <w:lastRenderedPageBreak/>
        <w:t xml:space="preserve">Cost </w:t>
      </w:r>
      <w:r w:rsidR="00CB7343" w:rsidRPr="005819B8">
        <w:t>Estimat</w:t>
      </w:r>
      <w:r w:rsidR="00AD7472" w:rsidRPr="005819B8">
        <w:t>e</w:t>
      </w:r>
      <w:r w:rsidR="00CB7343" w:rsidRPr="005819B8">
        <w:t xml:space="preserve"> Development</w:t>
      </w:r>
      <w:bookmarkEnd w:id="19"/>
    </w:p>
    <w:p w14:paraId="032AC84E" w14:textId="1684835F" w:rsidR="00CE45FE" w:rsidRPr="005819B8" w:rsidRDefault="00F5234C" w:rsidP="007D0675">
      <w:pPr>
        <w:pStyle w:val="BodyText"/>
      </w:pPr>
      <w:r w:rsidRPr="005819B8">
        <w:t xml:space="preserve">Cost estimates were developed in general conformance with the Association for the Advancement of Cost Engineering </w:t>
      </w:r>
      <w:r w:rsidR="006E5B73" w:rsidRPr="005819B8">
        <w:t xml:space="preserve">(AACE) </w:t>
      </w:r>
      <w:r w:rsidRPr="005819B8">
        <w:t>and King County WTD estimating guidelines</w:t>
      </w:r>
      <w:r w:rsidR="004822E2" w:rsidRPr="005819B8">
        <w:t xml:space="preserve">. </w:t>
      </w:r>
      <w:r w:rsidRPr="005819B8">
        <w:t xml:space="preserve">AACE </w:t>
      </w:r>
      <w:r w:rsidR="00CE45FE" w:rsidRPr="005819B8">
        <w:t xml:space="preserve">classifies estimates into five class types </w:t>
      </w:r>
      <w:r w:rsidR="006E5B73" w:rsidRPr="005819B8">
        <w:t xml:space="preserve">as outlined in </w:t>
      </w:r>
      <w:r w:rsidR="00CE45FE" w:rsidRPr="005819B8">
        <w:t xml:space="preserve">AACE </w:t>
      </w:r>
      <w:r w:rsidR="00CA05CD" w:rsidRPr="005819B8">
        <w:t>R</w:t>
      </w:r>
      <w:r w:rsidR="00CE45FE" w:rsidRPr="005819B8">
        <w:t xml:space="preserve">ecommended </w:t>
      </w:r>
      <w:r w:rsidR="00CA05CD" w:rsidRPr="005819B8">
        <w:t>P</w:t>
      </w:r>
      <w:r w:rsidR="00CE45FE" w:rsidRPr="005819B8">
        <w:t>ractice 18R-97</w:t>
      </w:r>
      <w:r w:rsidR="004822E2" w:rsidRPr="005819B8">
        <w:t xml:space="preserve">. </w:t>
      </w:r>
      <w:r w:rsidR="00CE45FE" w:rsidRPr="005819B8">
        <w:t>The cost estimate classification varies</w:t>
      </w:r>
      <w:r w:rsidR="002314A3" w:rsidRPr="005819B8">
        <w:t>,</w:t>
      </w:r>
      <w:r w:rsidR="00CE45FE" w:rsidRPr="005819B8">
        <w:t xml:space="preserve"> depending upon the project definition and primary estimating characteristics</w:t>
      </w:r>
      <w:r w:rsidR="004822E2" w:rsidRPr="005819B8">
        <w:t xml:space="preserve">. </w:t>
      </w:r>
      <w:r w:rsidR="00CE45FE" w:rsidRPr="005819B8">
        <w:t>The estimate classification is distinguished by the degree of project definition and the intended purpose or use of the estimate</w:t>
      </w:r>
      <w:r w:rsidR="004822E2" w:rsidRPr="005819B8">
        <w:t xml:space="preserve">. </w:t>
      </w:r>
      <w:r w:rsidR="00260B7F" w:rsidRPr="005819B8">
        <w:t xml:space="preserve">The AACE guideline matrix for estimate classification system is provided in </w:t>
      </w:r>
      <w:r w:rsidR="007F51B1" w:rsidRPr="005819B8">
        <w:fldChar w:fldCharType="begin"/>
      </w:r>
      <w:r w:rsidR="007F51B1" w:rsidRPr="005819B8">
        <w:instrText xml:space="preserve"> REF _Ref72852611 \h </w:instrText>
      </w:r>
      <w:r w:rsidR="007F51B1" w:rsidRPr="005819B8">
        <w:fldChar w:fldCharType="separate"/>
      </w:r>
      <w:r w:rsidR="003257A0" w:rsidRPr="005819B8">
        <w:t xml:space="preserve">Table </w:t>
      </w:r>
      <w:r w:rsidR="003257A0">
        <w:rPr>
          <w:noProof/>
        </w:rPr>
        <w:t>2</w:t>
      </w:r>
      <w:r w:rsidR="007F51B1" w:rsidRPr="005819B8">
        <w:fldChar w:fldCharType="end"/>
      </w:r>
      <w:r w:rsidR="00260B7F" w:rsidRPr="005819B8">
        <w:t xml:space="preserve"> below.</w:t>
      </w:r>
    </w:p>
    <w:p w14:paraId="66671AEA" w14:textId="77777777" w:rsidR="00260B7F" w:rsidRPr="005819B8" w:rsidRDefault="00260B7F" w:rsidP="00962321">
      <w:pPr>
        <w:pStyle w:val="BodyText"/>
        <w:spacing w:before="0"/>
      </w:pPr>
    </w:p>
    <w:tbl>
      <w:tblPr>
        <w:tblStyle w:val="HerreraTable"/>
        <w:tblW w:w="9360" w:type="dxa"/>
        <w:tblLook w:val="04A0" w:firstRow="1" w:lastRow="0" w:firstColumn="1" w:lastColumn="0" w:noHBand="0" w:noVBand="1"/>
      </w:tblPr>
      <w:tblGrid>
        <w:gridCol w:w="1479"/>
        <w:gridCol w:w="1995"/>
        <w:gridCol w:w="3990"/>
        <w:gridCol w:w="1896"/>
      </w:tblGrid>
      <w:tr w:rsidR="00260B7F" w:rsidRPr="005819B8" w14:paraId="629A4C31" w14:textId="77777777" w:rsidTr="00825CF3">
        <w:trPr>
          <w:cnfStyle w:val="100000000000" w:firstRow="1" w:lastRow="0" w:firstColumn="0" w:lastColumn="0" w:oddVBand="0" w:evenVBand="0" w:oddHBand="0" w:evenHBand="0" w:firstRowFirstColumn="0" w:firstRowLastColumn="0" w:lastRowFirstColumn="0" w:lastRowLastColumn="0"/>
          <w:trHeight w:val="484"/>
        </w:trPr>
        <w:tc>
          <w:tcPr>
            <w:tcW w:w="8878" w:type="dxa"/>
            <w:gridSpan w:val="4"/>
          </w:tcPr>
          <w:p w14:paraId="38139726" w14:textId="7660C37E" w:rsidR="00260B7F" w:rsidRPr="005819B8" w:rsidRDefault="00260B7F" w:rsidP="000D0FD5">
            <w:pPr>
              <w:pStyle w:val="TableHeading"/>
            </w:pPr>
            <w:bookmarkStart w:id="20" w:name="_Ref72852611"/>
            <w:bookmarkStart w:id="21" w:name="_Toc72930100"/>
            <w:r w:rsidRPr="005819B8">
              <w:t xml:space="preserve">Table </w:t>
            </w:r>
            <w:r w:rsidRPr="005819B8">
              <w:fldChar w:fldCharType="begin"/>
            </w:r>
            <w:r w:rsidRPr="005819B8">
              <w:instrText>SEQ Table \* ARABIC</w:instrText>
            </w:r>
            <w:r w:rsidRPr="005819B8">
              <w:fldChar w:fldCharType="separate"/>
            </w:r>
            <w:r w:rsidR="003257A0">
              <w:rPr>
                <w:noProof/>
              </w:rPr>
              <w:t>2</w:t>
            </w:r>
            <w:r w:rsidRPr="005819B8">
              <w:fldChar w:fldCharType="end"/>
            </w:r>
            <w:bookmarkEnd w:id="20"/>
            <w:r w:rsidRPr="005819B8">
              <w:t>.</w:t>
            </w:r>
            <w:r w:rsidRPr="005819B8">
              <w:tab/>
              <w:t>AACE Estimate Class and Characteristics</w:t>
            </w:r>
            <w:bookmarkEnd w:id="21"/>
          </w:p>
        </w:tc>
      </w:tr>
      <w:tr w:rsidR="002314A3" w:rsidRPr="005819B8" w14:paraId="5876624A" w14:textId="77777777" w:rsidTr="00825CF3">
        <w:trPr>
          <w:trHeight w:val="664"/>
        </w:trPr>
        <w:tc>
          <w:tcPr>
            <w:tcW w:w="1403" w:type="dxa"/>
          </w:tcPr>
          <w:p w14:paraId="5469E744" w14:textId="2EAC36BB" w:rsidR="00260B7F" w:rsidRPr="005819B8" w:rsidRDefault="00260B7F" w:rsidP="000D0FD5">
            <w:pPr>
              <w:pStyle w:val="TableColumnHeadings"/>
            </w:pPr>
            <w:r w:rsidRPr="005819B8">
              <w:t xml:space="preserve">AACE Estimate </w:t>
            </w:r>
          </w:p>
        </w:tc>
        <w:tc>
          <w:tcPr>
            <w:tcW w:w="1892" w:type="dxa"/>
          </w:tcPr>
          <w:p w14:paraId="7DD9F204" w14:textId="1047B94A" w:rsidR="00260B7F" w:rsidRPr="005819B8" w:rsidRDefault="00260B7F" w:rsidP="000D0FD5">
            <w:pPr>
              <w:pStyle w:val="TableColumnHeadings"/>
            </w:pPr>
            <w:r w:rsidRPr="005819B8">
              <w:t>Degree of Project Definition</w:t>
            </w:r>
          </w:p>
        </w:tc>
        <w:tc>
          <w:tcPr>
            <w:tcW w:w="3785" w:type="dxa"/>
          </w:tcPr>
          <w:p w14:paraId="2D268D3F" w14:textId="2B317947" w:rsidR="00260B7F" w:rsidRPr="005819B8" w:rsidRDefault="00260B7F" w:rsidP="000D0FD5">
            <w:pPr>
              <w:pStyle w:val="TableColumnHeadings"/>
            </w:pPr>
            <w:r w:rsidRPr="005819B8">
              <w:t>Typical Estimate Purpose</w:t>
            </w:r>
          </w:p>
        </w:tc>
        <w:tc>
          <w:tcPr>
            <w:tcW w:w="1798" w:type="dxa"/>
          </w:tcPr>
          <w:p w14:paraId="46AF91BA" w14:textId="224766BA" w:rsidR="00260B7F" w:rsidRPr="005819B8" w:rsidRDefault="00260B7F" w:rsidP="000D0FD5">
            <w:pPr>
              <w:pStyle w:val="TableColumnHeadings"/>
            </w:pPr>
            <w:r w:rsidRPr="005819B8">
              <w:t>AACE Expected Accuracy Range</w:t>
            </w:r>
          </w:p>
        </w:tc>
      </w:tr>
      <w:tr w:rsidR="002314A3" w:rsidRPr="005819B8" w14:paraId="0DAF2488" w14:textId="77777777" w:rsidTr="00825CF3">
        <w:trPr>
          <w:trHeight w:val="426"/>
        </w:trPr>
        <w:tc>
          <w:tcPr>
            <w:tcW w:w="1403" w:type="dxa"/>
          </w:tcPr>
          <w:p w14:paraId="7B28A0E0" w14:textId="77777777" w:rsidR="00260B7F" w:rsidRPr="005819B8" w:rsidRDefault="002314A3" w:rsidP="000D0FD5">
            <w:pPr>
              <w:pStyle w:val="TableCell"/>
            </w:pPr>
            <w:r w:rsidRPr="005819B8">
              <w:t xml:space="preserve">Class </w:t>
            </w:r>
            <w:r w:rsidR="00260B7F" w:rsidRPr="005819B8">
              <w:t>5</w:t>
            </w:r>
          </w:p>
          <w:p w14:paraId="50A582EE" w14:textId="6B21D002" w:rsidR="002314A3" w:rsidRPr="005819B8" w:rsidRDefault="002314A3" w:rsidP="000D0FD5">
            <w:pPr>
              <w:pStyle w:val="TableCell"/>
            </w:pPr>
            <w:r w:rsidRPr="005819B8">
              <w:t>(Pre-Class 5)</w:t>
            </w:r>
          </w:p>
        </w:tc>
        <w:tc>
          <w:tcPr>
            <w:tcW w:w="1892" w:type="dxa"/>
          </w:tcPr>
          <w:p w14:paraId="789CBA53" w14:textId="23054262" w:rsidR="00260B7F" w:rsidRPr="005819B8" w:rsidRDefault="00260B7F" w:rsidP="000D0FD5">
            <w:pPr>
              <w:pStyle w:val="TableCell"/>
            </w:pPr>
            <w:r w:rsidRPr="005819B8">
              <w:t>0% to 2%</w:t>
            </w:r>
          </w:p>
        </w:tc>
        <w:tc>
          <w:tcPr>
            <w:tcW w:w="3785" w:type="dxa"/>
          </w:tcPr>
          <w:p w14:paraId="2FA50880" w14:textId="45CDDC25" w:rsidR="00260B7F" w:rsidRPr="005819B8" w:rsidRDefault="00260B7F" w:rsidP="000D0FD5">
            <w:pPr>
              <w:pStyle w:val="TableCell"/>
            </w:pPr>
            <w:r w:rsidRPr="005819B8">
              <w:t xml:space="preserve">Conceptual </w:t>
            </w:r>
            <w:r w:rsidR="00B940EB" w:rsidRPr="005819B8">
              <w:t>s</w:t>
            </w:r>
            <w:r w:rsidRPr="005819B8">
              <w:t>creening</w:t>
            </w:r>
          </w:p>
        </w:tc>
        <w:tc>
          <w:tcPr>
            <w:tcW w:w="1798" w:type="dxa"/>
          </w:tcPr>
          <w:p w14:paraId="5FF679E5" w14:textId="77777777" w:rsidR="00260B7F" w:rsidRPr="005819B8" w:rsidRDefault="00260B7F" w:rsidP="000D0FD5">
            <w:pPr>
              <w:pStyle w:val="TableCell"/>
            </w:pPr>
            <w:r w:rsidRPr="005819B8">
              <w:t>-50% to +100%</w:t>
            </w:r>
          </w:p>
        </w:tc>
      </w:tr>
      <w:tr w:rsidR="002314A3" w:rsidRPr="005819B8" w14:paraId="56233757" w14:textId="77777777" w:rsidTr="00825CF3">
        <w:trPr>
          <w:trHeight w:val="237"/>
        </w:trPr>
        <w:tc>
          <w:tcPr>
            <w:tcW w:w="1403" w:type="dxa"/>
          </w:tcPr>
          <w:p w14:paraId="13191CD2" w14:textId="16229D10" w:rsidR="00260B7F" w:rsidRPr="005819B8" w:rsidRDefault="002314A3" w:rsidP="000D0FD5">
            <w:pPr>
              <w:pStyle w:val="TableCell"/>
            </w:pPr>
            <w:r w:rsidRPr="005819B8">
              <w:t xml:space="preserve">Class </w:t>
            </w:r>
            <w:r w:rsidR="00260B7F" w:rsidRPr="005819B8">
              <w:t>4</w:t>
            </w:r>
          </w:p>
        </w:tc>
        <w:tc>
          <w:tcPr>
            <w:tcW w:w="1892" w:type="dxa"/>
          </w:tcPr>
          <w:p w14:paraId="45736C98" w14:textId="6FC4C2AE" w:rsidR="00260B7F" w:rsidRPr="005819B8" w:rsidRDefault="00260B7F" w:rsidP="000D0FD5">
            <w:pPr>
              <w:pStyle w:val="TableCell"/>
            </w:pPr>
            <w:r w:rsidRPr="005819B8">
              <w:t>1% to 15%</w:t>
            </w:r>
          </w:p>
        </w:tc>
        <w:tc>
          <w:tcPr>
            <w:tcW w:w="3785" w:type="dxa"/>
          </w:tcPr>
          <w:p w14:paraId="7819E7EB" w14:textId="716B205C" w:rsidR="00260B7F" w:rsidRPr="005819B8" w:rsidRDefault="00260B7F" w:rsidP="000D0FD5">
            <w:pPr>
              <w:pStyle w:val="TableCell"/>
            </w:pPr>
            <w:r w:rsidRPr="005819B8">
              <w:t xml:space="preserve">Concept </w:t>
            </w:r>
            <w:r w:rsidR="00B940EB" w:rsidRPr="005819B8">
              <w:t>s</w:t>
            </w:r>
            <w:r w:rsidRPr="005819B8">
              <w:t xml:space="preserve">tudy, </w:t>
            </w:r>
            <w:r w:rsidR="00B940EB" w:rsidRPr="005819B8">
              <w:t>o</w:t>
            </w:r>
            <w:r w:rsidRPr="005819B8">
              <w:t xml:space="preserve">rder of </w:t>
            </w:r>
            <w:r w:rsidR="00B940EB" w:rsidRPr="005819B8">
              <w:t>m</w:t>
            </w:r>
            <w:r w:rsidRPr="005819B8">
              <w:t xml:space="preserve">agnitude, </w:t>
            </w:r>
            <w:r w:rsidR="00B940EB" w:rsidRPr="005819B8">
              <w:t>f</w:t>
            </w:r>
            <w:r w:rsidRPr="005819B8">
              <w:t xml:space="preserve">easibility </w:t>
            </w:r>
            <w:r w:rsidR="00B940EB" w:rsidRPr="005819B8">
              <w:t>s</w:t>
            </w:r>
            <w:r w:rsidRPr="005819B8">
              <w:t>tudy</w:t>
            </w:r>
          </w:p>
        </w:tc>
        <w:tc>
          <w:tcPr>
            <w:tcW w:w="1798" w:type="dxa"/>
          </w:tcPr>
          <w:p w14:paraId="28FB922B" w14:textId="77777777" w:rsidR="00260B7F" w:rsidRPr="005819B8" w:rsidRDefault="00260B7F" w:rsidP="000D0FD5">
            <w:pPr>
              <w:pStyle w:val="TableCell"/>
            </w:pPr>
            <w:r w:rsidRPr="005819B8">
              <w:t>-30% to +50%</w:t>
            </w:r>
          </w:p>
        </w:tc>
      </w:tr>
      <w:tr w:rsidR="002314A3" w:rsidRPr="005819B8" w14:paraId="1B30AF68" w14:textId="77777777" w:rsidTr="00825CF3">
        <w:trPr>
          <w:trHeight w:val="224"/>
        </w:trPr>
        <w:tc>
          <w:tcPr>
            <w:tcW w:w="1403" w:type="dxa"/>
          </w:tcPr>
          <w:p w14:paraId="200ED588" w14:textId="3EB139DC" w:rsidR="00260B7F" w:rsidRPr="005819B8" w:rsidRDefault="002314A3" w:rsidP="000D0FD5">
            <w:pPr>
              <w:pStyle w:val="TableCell"/>
            </w:pPr>
            <w:r w:rsidRPr="005819B8">
              <w:t xml:space="preserve">Class </w:t>
            </w:r>
            <w:r w:rsidR="00260B7F" w:rsidRPr="005819B8">
              <w:t>3</w:t>
            </w:r>
          </w:p>
        </w:tc>
        <w:tc>
          <w:tcPr>
            <w:tcW w:w="1892" w:type="dxa"/>
          </w:tcPr>
          <w:p w14:paraId="74227C79" w14:textId="5956E969" w:rsidR="00260B7F" w:rsidRPr="005819B8" w:rsidRDefault="00260B7F" w:rsidP="000D0FD5">
            <w:pPr>
              <w:pStyle w:val="TableCell"/>
            </w:pPr>
            <w:r w:rsidRPr="005819B8">
              <w:t>10% to 40%</w:t>
            </w:r>
          </w:p>
        </w:tc>
        <w:tc>
          <w:tcPr>
            <w:tcW w:w="3785" w:type="dxa"/>
          </w:tcPr>
          <w:p w14:paraId="6A0E2564" w14:textId="6E4FF4E0" w:rsidR="00260B7F" w:rsidRPr="005819B8" w:rsidRDefault="00260B7F" w:rsidP="000D0FD5">
            <w:pPr>
              <w:pStyle w:val="TableCell"/>
            </w:pPr>
            <w:r w:rsidRPr="005819B8">
              <w:t xml:space="preserve">Budget, </w:t>
            </w:r>
            <w:r w:rsidR="00B940EB" w:rsidRPr="005819B8">
              <w:t>a</w:t>
            </w:r>
            <w:r w:rsidRPr="005819B8">
              <w:t xml:space="preserve">uthorization, </w:t>
            </w:r>
            <w:r w:rsidR="00B940EB" w:rsidRPr="005819B8">
              <w:t>c</w:t>
            </w:r>
            <w:r w:rsidRPr="005819B8">
              <w:t>ontrol</w:t>
            </w:r>
          </w:p>
        </w:tc>
        <w:tc>
          <w:tcPr>
            <w:tcW w:w="1798" w:type="dxa"/>
          </w:tcPr>
          <w:p w14:paraId="4EFB5675" w14:textId="77777777" w:rsidR="00260B7F" w:rsidRPr="005819B8" w:rsidRDefault="00260B7F" w:rsidP="000D0FD5">
            <w:pPr>
              <w:pStyle w:val="TableCell"/>
            </w:pPr>
            <w:r w:rsidRPr="005819B8">
              <w:t>-20% to +30%</w:t>
            </w:r>
          </w:p>
        </w:tc>
      </w:tr>
      <w:tr w:rsidR="002314A3" w:rsidRPr="005819B8" w14:paraId="49B74251" w14:textId="77777777" w:rsidTr="00825CF3">
        <w:trPr>
          <w:trHeight w:val="224"/>
        </w:trPr>
        <w:tc>
          <w:tcPr>
            <w:tcW w:w="1403" w:type="dxa"/>
          </w:tcPr>
          <w:p w14:paraId="35C5E7A6" w14:textId="63226F32" w:rsidR="00260B7F" w:rsidRPr="005819B8" w:rsidRDefault="002314A3" w:rsidP="000D0FD5">
            <w:pPr>
              <w:pStyle w:val="TableCell"/>
            </w:pPr>
            <w:r w:rsidRPr="005819B8">
              <w:t xml:space="preserve">Class </w:t>
            </w:r>
            <w:r w:rsidR="00260B7F" w:rsidRPr="005819B8">
              <w:t>2</w:t>
            </w:r>
          </w:p>
        </w:tc>
        <w:tc>
          <w:tcPr>
            <w:tcW w:w="1892" w:type="dxa"/>
          </w:tcPr>
          <w:p w14:paraId="04548DFF" w14:textId="67EBE49A" w:rsidR="00260B7F" w:rsidRPr="005819B8" w:rsidRDefault="00260B7F" w:rsidP="000D0FD5">
            <w:pPr>
              <w:pStyle w:val="TableCell"/>
            </w:pPr>
            <w:r w:rsidRPr="005819B8">
              <w:t>30% to 70%</w:t>
            </w:r>
          </w:p>
        </w:tc>
        <w:tc>
          <w:tcPr>
            <w:tcW w:w="3785" w:type="dxa"/>
          </w:tcPr>
          <w:p w14:paraId="3AD81613" w14:textId="53D02181" w:rsidR="00260B7F" w:rsidRPr="005819B8" w:rsidRDefault="00260B7F" w:rsidP="000D0FD5">
            <w:pPr>
              <w:pStyle w:val="TableCell"/>
            </w:pPr>
            <w:r w:rsidRPr="005819B8">
              <w:t>Control</w:t>
            </w:r>
          </w:p>
        </w:tc>
        <w:tc>
          <w:tcPr>
            <w:tcW w:w="1798" w:type="dxa"/>
          </w:tcPr>
          <w:p w14:paraId="66DD0FE2" w14:textId="77777777" w:rsidR="00260B7F" w:rsidRPr="005819B8" w:rsidRDefault="00260B7F" w:rsidP="000D0FD5">
            <w:pPr>
              <w:pStyle w:val="TableCell"/>
            </w:pPr>
            <w:r w:rsidRPr="005819B8">
              <w:t>-15% to +20%</w:t>
            </w:r>
          </w:p>
        </w:tc>
      </w:tr>
      <w:tr w:rsidR="002314A3" w:rsidRPr="005819B8" w14:paraId="78D1D22E" w14:textId="77777777" w:rsidTr="00825CF3">
        <w:trPr>
          <w:trHeight w:val="237"/>
        </w:trPr>
        <w:tc>
          <w:tcPr>
            <w:tcW w:w="1403" w:type="dxa"/>
          </w:tcPr>
          <w:p w14:paraId="167808E0" w14:textId="03C6CF1E" w:rsidR="00260B7F" w:rsidRPr="005819B8" w:rsidRDefault="002314A3" w:rsidP="000D0FD5">
            <w:pPr>
              <w:pStyle w:val="TableCell"/>
            </w:pPr>
            <w:r w:rsidRPr="005819B8">
              <w:t xml:space="preserve">Class </w:t>
            </w:r>
            <w:r w:rsidR="00260B7F" w:rsidRPr="005819B8">
              <w:t>1</w:t>
            </w:r>
          </w:p>
        </w:tc>
        <w:tc>
          <w:tcPr>
            <w:tcW w:w="1892" w:type="dxa"/>
          </w:tcPr>
          <w:p w14:paraId="15F93EFC" w14:textId="566053C6" w:rsidR="00260B7F" w:rsidRPr="005819B8" w:rsidRDefault="00260B7F" w:rsidP="000D0FD5">
            <w:pPr>
              <w:pStyle w:val="TableCell"/>
            </w:pPr>
            <w:r w:rsidRPr="005819B8">
              <w:t>70% to 100%</w:t>
            </w:r>
          </w:p>
        </w:tc>
        <w:tc>
          <w:tcPr>
            <w:tcW w:w="3785" w:type="dxa"/>
          </w:tcPr>
          <w:p w14:paraId="15F21993" w14:textId="15078E2F" w:rsidR="00260B7F" w:rsidRPr="005819B8" w:rsidRDefault="00260B7F" w:rsidP="000D0FD5">
            <w:pPr>
              <w:pStyle w:val="TableCell"/>
            </w:pPr>
            <w:r w:rsidRPr="005819B8">
              <w:t xml:space="preserve">Check </w:t>
            </w:r>
            <w:r w:rsidR="00B940EB" w:rsidRPr="005819B8">
              <w:t>e</w:t>
            </w:r>
            <w:r w:rsidRPr="005819B8">
              <w:t xml:space="preserve">stimate, </w:t>
            </w:r>
            <w:r w:rsidR="00B940EB" w:rsidRPr="005819B8">
              <w:t>b</w:t>
            </w:r>
            <w:r w:rsidRPr="005819B8">
              <w:t>id/</w:t>
            </w:r>
            <w:r w:rsidR="00B940EB" w:rsidRPr="005819B8">
              <w:t>t</w:t>
            </w:r>
            <w:r w:rsidRPr="005819B8">
              <w:t xml:space="preserve">ender, </w:t>
            </w:r>
            <w:r w:rsidR="00B940EB" w:rsidRPr="005819B8">
              <w:t>c</w:t>
            </w:r>
            <w:r w:rsidRPr="005819B8">
              <w:t xml:space="preserve">hange </w:t>
            </w:r>
            <w:r w:rsidR="00B940EB" w:rsidRPr="005819B8">
              <w:t>o</w:t>
            </w:r>
            <w:r w:rsidRPr="005819B8">
              <w:t>rder</w:t>
            </w:r>
          </w:p>
        </w:tc>
        <w:tc>
          <w:tcPr>
            <w:tcW w:w="1798" w:type="dxa"/>
          </w:tcPr>
          <w:p w14:paraId="0E1939FA" w14:textId="77777777" w:rsidR="00260B7F" w:rsidRPr="005819B8" w:rsidRDefault="00260B7F" w:rsidP="000D0FD5">
            <w:pPr>
              <w:pStyle w:val="TableCell"/>
            </w:pPr>
            <w:r w:rsidRPr="005819B8">
              <w:t>-10% to +15%</w:t>
            </w:r>
          </w:p>
        </w:tc>
      </w:tr>
    </w:tbl>
    <w:p w14:paraId="1A55324D" w14:textId="77777777" w:rsidR="00FD623B" w:rsidRPr="005819B8" w:rsidRDefault="00FD623B" w:rsidP="00FD623B">
      <w:pPr>
        <w:rPr>
          <w:sz w:val="18"/>
          <w:szCs w:val="18"/>
        </w:rPr>
      </w:pPr>
      <w:r w:rsidRPr="005819B8">
        <w:rPr>
          <w:sz w:val="18"/>
          <w:szCs w:val="18"/>
        </w:rPr>
        <w:t>Source: AACE International, 2005.</w:t>
      </w:r>
    </w:p>
    <w:p w14:paraId="4CEFD174" w14:textId="0F0B644C" w:rsidR="00260B7F" w:rsidRPr="005819B8" w:rsidRDefault="00F6195E" w:rsidP="007D0675">
      <w:pPr>
        <w:pStyle w:val="BodyText"/>
      </w:pPr>
      <w:r w:rsidRPr="005819B8">
        <w:t>In addition to the estimate classes listed above, AACE recognizes that special considerations apply when developing costs intended for planning</w:t>
      </w:r>
      <w:r w:rsidR="00556CC6" w:rsidRPr="005819B8">
        <w:t>-</w:t>
      </w:r>
      <w:r w:rsidRPr="005819B8">
        <w:t>level screening or long-range strategic planning</w:t>
      </w:r>
      <w:r w:rsidR="004822E2" w:rsidRPr="005819B8">
        <w:t xml:space="preserve">. </w:t>
      </w:r>
      <w:r w:rsidRPr="005819B8">
        <w:t>These estimates were designated as Class 10 estimates in AACE publication RP111r-20 and were designated as Pre-Class 5 by the CSO Long</w:t>
      </w:r>
      <w:r w:rsidR="0044248D" w:rsidRPr="005819B8">
        <w:t>-</w:t>
      </w:r>
      <w:r w:rsidRPr="005819B8">
        <w:t>Term Cont</w:t>
      </w:r>
      <w:r w:rsidR="0044248D" w:rsidRPr="005819B8">
        <w:t>r</w:t>
      </w:r>
      <w:r w:rsidRPr="005819B8">
        <w:t>ol Plan</w:t>
      </w:r>
      <w:r w:rsidR="0044248D" w:rsidRPr="005819B8">
        <w:t>ning</w:t>
      </w:r>
      <w:r w:rsidRPr="005819B8">
        <w:t xml:space="preserve"> team</w:t>
      </w:r>
      <w:r w:rsidR="004822E2" w:rsidRPr="005819B8">
        <w:t xml:space="preserve">. </w:t>
      </w:r>
      <w:r w:rsidR="0044248D" w:rsidRPr="005819B8">
        <w:t xml:space="preserve">Class 5 and </w:t>
      </w:r>
      <w:r w:rsidRPr="005819B8">
        <w:t>Pre-Class 5 (AACE Class 10) estimates are assigned the same accuracy range, contingency, and uncertainty allowances as the AACE Class 5</w:t>
      </w:r>
      <w:r w:rsidR="00556CC6" w:rsidRPr="005819B8">
        <w:t xml:space="preserve"> estimate</w:t>
      </w:r>
      <w:r w:rsidR="004822E2" w:rsidRPr="005819B8">
        <w:t xml:space="preserve">. </w:t>
      </w:r>
      <w:r w:rsidR="0044248D" w:rsidRPr="005819B8">
        <w:t>The distinguishing feature between an AACE Class 5 estimate and a Pre-Class 5 estimate is that traditionally, a Class 5 estimate is prepared for a near</w:t>
      </w:r>
      <w:r w:rsidR="00556CC6" w:rsidRPr="005819B8">
        <w:t>-</w:t>
      </w:r>
      <w:r w:rsidR="0044248D" w:rsidRPr="005819B8">
        <w:t>term project</w:t>
      </w:r>
      <w:r w:rsidR="004822E2" w:rsidRPr="005819B8">
        <w:t xml:space="preserve">. </w:t>
      </w:r>
      <w:r w:rsidR="0044248D" w:rsidRPr="005819B8">
        <w:t>Pre-Class 5 estimates are prepared to provide planning</w:t>
      </w:r>
      <w:r w:rsidR="00556CC6" w:rsidRPr="005819B8">
        <w:t>-</w:t>
      </w:r>
      <w:r w:rsidR="0044248D" w:rsidRPr="005819B8">
        <w:t>level comparisons or conceptual screening for projects that may be constructed 10 years or more in the future</w:t>
      </w:r>
      <w:r w:rsidR="004822E2" w:rsidRPr="005819B8">
        <w:t xml:space="preserve">. </w:t>
      </w:r>
    </w:p>
    <w:p w14:paraId="1AF1DC0D" w14:textId="19B97BD0" w:rsidR="00D7699D" w:rsidRPr="005819B8" w:rsidRDefault="00260B7F" w:rsidP="007D0675">
      <w:pPr>
        <w:pStyle w:val="BodyText"/>
      </w:pPr>
      <w:r w:rsidRPr="005819B8">
        <w:t>The WQBE U</w:t>
      </w:r>
      <w:r w:rsidR="00B762EB" w:rsidRPr="005819B8">
        <w:t xml:space="preserve">nit </w:t>
      </w:r>
      <w:r w:rsidR="00CB7343" w:rsidRPr="005819B8">
        <w:t xml:space="preserve">Action cost </w:t>
      </w:r>
      <w:r w:rsidR="007208E9" w:rsidRPr="005819B8">
        <w:t>estimates were designated and prepared as Pre-Class 5 estimates</w:t>
      </w:r>
      <w:r w:rsidR="0044248D" w:rsidRPr="005819B8">
        <w:t xml:space="preserve"> to provide for comparison and screening between different </w:t>
      </w:r>
      <w:r w:rsidR="001E2198">
        <w:t>U</w:t>
      </w:r>
      <w:r w:rsidR="0044248D" w:rsidRPr="005819B8">
        <w:t>nit Actions or a suite of Actions</w:t>
      </w:r>
      <w:r w:rsidR="004822E2" w:rsidRPr="005819B8">
        <w:t xml:space="preserve">. </w:t>
      </w:r>
      <w:r w:rsidR="007F51B1" w:rsidRPr="005819B8">
        <w:fldChar w:fldCharType="begin"/>
      </w:r>
      <w:r w:rsidR="007F51B1" w:rsidRPr="005819B8">
        <w:instrText xml:space="preserve"> REF _Ref72852611 \h </w:instrText>
      </w:r>
      <w:r w:rsidR="007F51B1" w:rsidRPr="005819B8">
        <w:fldChar w:fldCharType="separate"/>
      </w:r>
      <w:r w:rsidR="003257A0" w:rsidRPr="005819B8">
        <w:t xml:space="preserve">Table </w:t>
      </w:r>
      <w:r w:rsidR="003257A0">
        <w:rPr>
          <w:noProof/>
        </w:rPr>
        <w:t>2</w:t>
      </w:r>
      <w:r w:rsidR="007F51B1" w:rsidRPr="005819B8">
        <w:fldChar w:fldCharType="end"/>
      </w:r>
      <w:r w:rsidR="0044248D" w:rsidRPr="005819B8">
        <w:t xml:space="preserve"> lists the allowances and expected accuracy range for the AACE </w:t>
      </w:r>
      <w:r w:rsidR="001E2198">
        <w:t>e</w:t>
      </w:r>
      <w:r w:rsidR="0044248D" w:rsidRPr="005819B8">
        <w:t xml:space="preserve">stimate </w:t>
      </w:r>
      <w:r w:rsidR="001E2198">
        <w:t>c</w:t>
      </w:r>
      <w:r w:rsidR="0044248D" w:rsidRPr="005819B8">
        <w:t>lasses</w:t>
      </w:r>
      <w:r w:rsidR="004822E2" w:rsidRPr="005819B8">
        <w:t xml:space="preserve">. </w:t>
      </w:r>
      <w:r w:rsidR="0044248D" w:rsidRPr="005819B8">
        <w:t xml:space="preserve">For the purpose of this </w:t>
      </w:r>
      <w:r w:rsidR="006A5833" w:rsidRPr="005819B8">
        <w:t>TM</w:t>
      </w:r>
      <w:r w:rsidR="0044248D" w:rsidRPr="005819B8">
        <w:t>, Pre-Class 5 and Class 5 estimates are assigned the same estimating characteristics and may be used interchangeably</w:t>
      </w:r>
      <w:r w:rsidR="004822E2" w:rsidRPr="005819B8">
        <w:t xml:space="preserve">. </w:t>
      </w:r>
    </w:p>
    <w:p w14:paraId="2DC0B219" w14:textId="3E436CD7" w:rsidR="00716376" w:rsidRPr="005819B8" w:rsidRDefault="00C952F6" w:rsidP="007D0675">
      <w:pPr>
        <w:pStyle w:val="BodyText"/>
      </w:pPr>
      <w:r w:rsidRPr="005819B8">
        <w:t>Cost estimates for the WQBE toolkit were developed in two phases</w:t>
      </w:r>
      <w:r w:rsidR="004822E2" w:rsidRPr="005819B8">
        <w:t xml:space="preserve">. </w:t>
      </w:r>
      <w:r w:rsidR="005301D3" w:rsidRPr="005819B8">
        <w:t xml:space="preserve">In </w:t>
      </w:r>
      <w:r w:rsidR="007939FD" w:rsidRPr="005819B8">
        <w:t>Phase 1</w:t>
      </w:r>
      <w:r w:rsidR="005301D3" w:rsidRPr="005819B8">
        <w:t xml:space="preserve">, </w:t>
      </w:r>
      <w:r w:rsidRPr="005819B8">
        <w:t xml:space="preserve">Action </w:t>
      </w:r>
      <w:r w:rsidR="000E67A6" w:rsidRPr="005819B8">
        <w:t xml:space="preserve">total project cost </w:t>
      </w:r>
      <w:r w:rsidRPr="005819B8">
        <w:t xml:space="preserve">estimates were initially developed to support </w:t>
      </w:r>
      <w:r w:rsidR="005301D3" w:rsidRPr="005819B8">
        <w:t xml:space="preserve">Phase 1 </w:t>
      </w:r>
      <w:r w:rsidRPr="005819B8">
        <w:t>modeling</w:t>
      </w:r>
      <w:r w:rsidR="005301D3" w:rsidRPr="005819B8">
        <w:t>. Phase 2 of the cost estimating was focused on refining the total project and life</w:t>
      </w:r>
      <w:r w:rsidR="006A5833" w:rsidRPr="005819B8">
        <w:t>-</w:t>
      </w:r>
      <w:r w:rsidR="005301D3" w:rsidRPr="005819B8">
        <w:t xml:space="preserve">cycle costs to reflect a programmatic approach to the Actions. These </w:t>
      </w:r>
      <w:r w:rsidR="00A222FA">
        <w:t xml:space="preserve">Unit </w:t>
      </w:r>
      <w:r w:rsidR="005301D3" w:rsidRPr="005819B8">
        <w:t xml:space="preserve">Action costs provide reasonable estimates of </w:t>
      </w:r>
      <w:r w:rsidR="005301D3" w:rsidRPr="005819B8">
        <w:lastRenderedPageBreak/>
        <w:t>project costs, while also accounting for contingency and uncertainty. Including contingency and other allowances in the project costs includes risk and uncertainty in cost-effectiveness determinations</w:t>
      </w:r>
      <w:r w:rsidR="004822E2" w:rsidRPr="005819B8">
        <w:t xml:space="preserve">. </w:t>
      </w:r>
      <w:r w:rsidR="005301D3" w:rsidRPr="005819B8">
        <w:t>In both Phase</w:t>
      </w:r>
      <w:r w:rsidR="006A5833" w:rsidRPr="005819B8">
        <w:t>s</w:t>
      </w:r>
      <w:r w:rsidR="005301D3" w:rsidRPr="005819B8">
        <w:t xml:space="preserve"> 1 and 2, cost</w:t>
      </w:r>
      <w:r w:rsidR="008053FD" w:rsidRPr="005819B8">
        <w:t>s</w:t>
      </w:r>
      <w:r w:rsidR="005301D3" w:rsidRPr="005819B8">
        <w:t xml:space="preserve"> were determined </w:t>
      </w:r>
      <w:r w:rsidRPr="005819B8">
        <w:t xml:space="preserve">using the </w:t>
      </w:r>
      <w:r w:rsidR="001C669C" w:rsidRPr="005819B8">
        <w:t xml:space="preserve">WTD </w:t>
      </w:r>
      <w:r w:rsidR="00D049B2" w:rsidRPr="005819B8">
        <w:t xml:space="preserve">cost </w:t>
      </w:r>
      <w:r w:rsidR="001C669C" w:rsidRPr="005819B8">
        <w:t xml:space="preserve">estimating </w:t>
      </w:r>
      <w:r w:rsidR="00D65553" w:rsidRPr="005819B8">
        <w:t xml:space="preserve">tool, hereafter called the WTD cost estimate </w:t>
      </w:r>
      <w:r w:rsidR="007660AC" w:rsidRPr="005819B8">
        <w:t>sheet</w:t>
      </w:r>
      <w:r w:rsidR="00D65553" w:rsidRPr="005819B8">
        <w:t>,</w:t>
      </w:r>
      <w:r w:rsidR="001C669C" w:rsidRPr="005819B8">
        <w:t xml:space="preserve"> a Microsoft Excel workbook used to capture, organize, and develop the estimate from project components and assumptions</w:t>
      </w:r>
      <w:r w:rsidR="004822E2" w:rsidRPr="005819B8">
        <w:t xml:space="preserve">. </w:t>
      </w:r>
      <w:r w:rsidR="00501ED3" w:rsidRPr="005819B8">
        <w:t>T</w:t>
      </w:r>
      <w:r w:rsidR="002869E9" w:rsidRPr="005819B8">
        <w:t xml:space="preserve">he </w:t>
      </w:r>
      <w:r w:rsidRPr="005819B8">
        <w:t>WTD cost estimate sheet</w:t>
      </w:r>
      <w:r w:rsidR="002869E9" w:rsidRPr="005819B8">
        <w:t xml:space="preserve"> </w:t>
      </w:r>
      <w:r w:rsidR="00501ED3" w:rsidRPr="005819B8">
        <w:t>was</w:t>
      </w:r>
      <w:r w:rsidR="002869E9" w:rsidRPr="005819B8">
        <w:t xml:space="preserve"> selected for use in the WQBE toolkit</w:t>
      </w:r>
      <w:r w:rsidR="00501ED3" w:rsidRPr="005819B8">
        <w:t xml:space="preserve"> to </w:t>
      </w:r>
      <w:r w:rsidR="002869E9" w:rsidRPr="005819B8">
        <w:t xml:space="preserve">provide consistency in how the cost </w:t>
      </w:r>
      <w:r w:rsidR="005E301C" w:rsidRPr="005819B8">
        <w:t>estimates</w:t>
      </w:r>
      <w:r w:rsidR="002869E9" w:rsidRPr="005819B8">
        <w:t xml:space="preserve"> were developed to allow for cost comparison</w:t>
      </w:r>
      <w:r w:rsidR="005E301C" w:rsidRPr="005819B8">
        <w:t>s</w:t>
      </w:r>
      <w:r w:rsidR="002869E9" w:rsidRPr="005819B8">
        <w:t xml:space="preserve"> across the alternatives developed for the </w:t>
      </w:r>
      <w:r w:rsidRPr="005819B8">
        <w:t xml:space="preserve">CSO LTCP and </w:t>
      </w:r>
      <w:r w:rsidR="002869E9" w:rsidRPr="005819B8">
        <w:t xml:space="preserve">CSO Water Quality and Optimization </w:t>
      </w:r>
      <w:r w:rsidRPr="005819B8">
        <w:t>programs</w:t>
      </w:r>
      <w:r w:rsidR="004822E2" w:rsidRPr="005819B8">
        <w:t xml:space="preserve">. </w:t>
      </w:r>
    </w:p>
    <w:p w14:paraId="36E2898A" w14:textId="3BB34C85" w:rsidR="0071510C" w:rsidRPr="005819B8" w:rsidRDefault="00A42AE0" w:rsidP="007D0675">
      <w:pPr>
        <w:pStyle w:val="BodyText"/>
      </w:pPr>
      <w:r w:rsidRPr="005819B8">
        <w:t>A workshop was conducted following</w:t>
      </w:r>
      <w:r w:rsidR="002869E9" w:rsidRPr="005819B8">
        <w:t xml:space="preserve"> the initial </w:t>
      </w:r>
      <w:r w:rsidRPr="005819B8">
        <w:t xml:space="preserve">cost development to review the assumptions and methodologies used in developing Phase 1 </w:t>
      </w:r>
      <w:r w:rsidR="002869E9" w:rsidRPr="005819B8">
        <w:t>estimates</w:t>
      </w:r>
      <w:r w:rsidR="004822E2" w:rsidRPr="005819B8">
        <w:t xml:space="preserve">. </w:t>
      </w:r>
      <w:r w:rsidR="0071510C" w:rsidRPr="005819B8">
        <w:t xml:space="preserve">Details regarding the workshop as they relate to water quality development are provided in Section 1.2 of </w:t>
      </w:r>
      <w:r w:rsidR="0071510C" w:rsidRPr="00A222FA">
        <w:t>Appendix B</w:t>
      </w:r>
      <w:r w:rsidR="004822E2" w:rsidRPr="00A222FA">
        <w:t xml:space="preserve">. </w:t>
      </w:r>
      <w:r w:rsidR="00BD51E3" w:rsidRPr="00A222FA">
        <w:t>A</w:t>
      </w:r>
      <w:r w:rsidR="00BD51E3" w:rsidRPr="005819B8">
        <w:t xml:space="preserve"> summary of the e</w:t>
      </w:r>
      <w:r w:rsidR="0071510C" w:rsidRPr="005819B8">
        <w:t>stimating c</w:t>
      </w:r>
      <w:r w:rsidRPr="005819B8">
        <w:t>ost refinements</w:t>
      </w:r>
      <w:r w:rsidR="00BD51E3" w:rsidRPr="005819B8">
        <w:t xml:space="preserve"> that were identified and implemented with </w:t>
      </w:r>
      <w:r w:rsidR="0071510C" w:rsidRPr="005819B8">
        <w:t xml:space="preserve">WQBE Phase 2 cost development </w:t>
      </w:r>
      <w:r w:rsidR="00687223">
        <w:t>is</w:t>
      </w:r>
      <w:r w:rsidR="00687223" w:rsidRPr="005819B8">
        <w:t xml:space="preserve"> </w:t>
      </w:r>
      <w:r w:rsidR="002869E9" w:rsidRPr="005819B8">
        <w:t xml:space="preserve">listed </w:t>
      </w:r>
      <w:r w:rsidR="00BD51E3" w:rsidRPr="005819B8">
        <w:t>below</w:t>
      </w:r>
      <w:r w:rsidR="004822E2" w:rsidRPr="005819B8">
        <w:t xml:space="preserve">. </w:t>
      </w:r>
      <w:r w:rsidR="002869E9" w:rsidRPr="005819B8">
        <w:t>WQBE Phase 2 c</w:t>
      </w:r>
      <w:r w:rsidR="00BD51E3" w:rsidRPr="005819B8">
        <w:t>ost refinements include:</w:t>
      </w:r>
      <w:r w:rsidR="0071510C" w:rsidRPr="005819B8">
        <w:t xml:space="preserve">  </w:t>
      </w:r>
    </w:p>
    <w:p w14:paraId="1F2233F5" w14:textId="3435E69E" w:rsidR="0071510C" w:rsidRPr="005819B8" w:rsidRDefault="0071510C" w:rsidP="001C45D5">
      <w:pPr>
        <w:pStyle w:val="ListBullet"/>
      </w:pPr>
      <w:r w:rsidRPr="005819B8">
        <w:t>Revising the estimate class to Pre-Class 5 (AACE Class 10) to capture the long-term planning window associated with WQBE Action development and to be consistent with the CSO LTCP estimate development.</w:t>
      </w:r>
    </w:p>
    <w:p w14:paraId="719855C5" w14:textId="5C7DDED2" w:rsidR="00BD51E3" w:rsidRPr="005819B8" w:rsidRDefault="0071510C" w:rsidP="001C45D5">
      <w:pPr>
        <w:pStyle w:val="ListBullet"/>
      </w:pPr>
      <w:r w:rsidRPr="005819B8">
        <w:t xml:space="preserve">Revisiting the cost contingency and indeterminates allowance multipliers. The multipliers were evaluated based on specific complexity and assumed project complexity associated with the </w:t>
      </w:r>
      <w:r w:rsidR="002A18F9">
        <w:t>A</w:t>
      </w:r>
      <w:r w:rsidRPr="005819B8">
        <w:t xml:space="preserve">ctions. </w:t>
      </w:r>
      <w:r w:rsidR="00BD51E3" w:rsidRPr="005819B8">
        <w:t>C</w:t>
      </w:r>
      <w:r w:rsidRPr="005819B8">
        <w:t xml:space="preserve">omplexity assignments </w:t>
      </w:r>
      <w:r w:rsidR="00BD51E3" w:rsidRPr="005819B8">
        <w:t xml:space="preserve">based on Action categories </w:t>
      </w:r>
      <w:r w:rsidRPr="005819B8">
        <w:t>are describe</w:t>
      </w:r>
      <w:r w:rsidR="001E6CFF" w:rsidRPr="005819B8">
        <w:t>d</w:t>
      </w:r>
      <w:r w:rsidRPr="005819B8">
        <w:t xml:space="preserve"> within subsequent sections in this </w:t>
      </w:r>
      <w:r w:rsidR="001E6CFF" w:rsidRPr="005819B8">
        <w:t>TM</w:t>
      </w:r>
      <w:r w:rsidR="004822E2" w:rsidRPr="005819B8">
        <w:t xml:space="preserve">. </w:t>
      </w:r>
      <w:r w:rsidR="00BD51E3" w:rsidRPr="005819B8">
        <w:t>Specific contingency factors, uncertainty factors</w:t>
      </w:r>
      <w:r w:rsidR="001E6CFF" w:rsidRPr="005819B8">
        <w:t>,</w:t>
      </w:r>
      <w:r w:rsidR="00BD51E3" w:rsidRPr="005819B8">
        <w:t xml:space="preserve"> and complexity factor assignments are detailed within each Action </w:t>
      </w:r>
      <w:r w:rsidR="00687223">
        <w:t>e</w:t>
      </w:r>
      <w:r w:rsidR="00BD51E3" w:rsidRPr="005819B8">
        <w:t xml:space="preserve">stimate within the </w:t>
      </w:r>
      <w:r w:rsidR="003C075B" w:rsidRPr="005819B8">
        <w:t>B</w:t>
      </w:r>
      <w:r w:rsidR="00BD51E3" w:rsidRPr="005819B8">
        <w:t xml:space="preserve">asis of </w:t>
      </w:r>
      <w:r w:rsidR="003C075B" w:rsidRPr="005819B8">
        <w:t>E</w:t>
      </w:r>
      <w:r w:rsidR="00BD51E3" w:rsidRPr="005819B8">
        <w:t>stimate tab</w:t>
      </w:r>
      <w:r w:rsidR="004822E2" w:rsidRPr="005819B8">
        <w:t xml:space="preserve">. </w:t>
      </w:r>
    </w:p>
    <w:p w14:paraId="2BB280E6" w14:textId="63DA0204" w:rsidR="00BD51E3" w:rsidRPr="005819B8" w:rsidRDefault="00BD51E3" w:rsidP="001C45D5">
      <w:pPr>
        <w:pStyle w:val="ListBullet"/>
      </w:pPr>
      <w:r w:rsidRPr="005819B8">
        <w:t xml:space="preserve">Property </w:t>
      </w:r>
      <w:r w:rsidR="003C075B" w:rsidRPr="005819B8">
        <w:t>c</w:t>
      </w:r>
      <w:r w:rsidRPr="005819B8">
        <w:t>osts were initially referenced from appraised land values within the Seattle area. Land costs were revisited to provide land values outside of the Seattle area and that were more reflective of costs within King County</w:t>
      </w:r>
      <w:r w:rsidR="004822E2" w:rsidRPr="005819B8">
        <w:t xml:space="preserve">. </w:t>
      </w:r>
    </w:p>
    <w:p w14:paraId="00E8E666" w14:textId="3D8C4A97" w:rsidR="0071510C" w:rsidRPr="005819B8" w:rsidRDefault="00BD51E3" w:rsidP="001C45D5">
      <w:pPr>
        <w:pStyle w:val="ListBullet"/>
      </w:pPr>
      <w:r w:rsidRPr="005819B8">
        <w:t xml:space="preserve">The Actions were scaled within the WTD workbook to provide indirect costs that were more reflective of the anticipated cost for a suite of Actions or anticipated </w:t>
      </w:r>
      <w:r w:rsidR="00FF45EB">
        <w:t>P</w:t>
      </w:r>
      <w:r w:rsidRPr="005819B8">
        <w:t>rogram size</w:t>
      </w:r>
      <w:r w:rsidR="004822E2" w:rsidRPr="005819B8">
        <w:t xml:space="preserve">. </w:t>
      </w:r>
    </w:p>
    <w:p w14:paraId="78779F05" w14:textId="6FAC3558" w:rsidR="002F3CDF" w:rsidRPr="005819B8" w:rsidRDefault="0022054D" w:rsidP="007D0675">
      <w:pPr>
        <w:pStyle w:val="BodyText"/>
      </w:pPr>
      <w:r w:rsidRPr="005819B8">
        <w:t>To remain consistent with the CSO LTCP cost estimate development, the total project cost for each Action was used to update the LCC model workbooks</w:t>
      </w:r>
      <w:r w:rsidR="004822E2" w:rsidRPr="005819B8">
        <w:t xml:space="preserve">. </w:t>
      </w:r>
      <w:r w:rsidRPr="005819B8">
        <w:t>The LCC</w:t>
      </w:r>
      <w:r w:rsidR="003C075B" w:rsidRPr="005819B8">
        <w:t>s</w:t>
      </w:r>
      <w:r w:rsidRPr="005819B8">
        <w:t xml:space="preserve"> </w:t>
      </w:r>
      <w:r w:rsidR="002F3CDF" w:rsidRPr="005819B8">
        <w:t xml:space="preserve">(described in further detail in subsequent sections) were estimated for each </w:t>
      </w:r>
      <w:r w:rsidR="002A18F9">
        <w:t>A</w:t>
      </w:r>
      <w:r w:rsidR="002F3CDF" w:rsidRPr="005819B8">
        <w:t>ction</w:t>
      </w:r>
      <w:r w:rsidR="005301D3" w:rsidRPr="005819B8">
        <w:t>.</w:t>
      </w:r>
    </w:p>
    <w:p w14:paraId="5E8147DC" w14:textId="3EF77396" w:rsidR="007B5E62" w:rsidRPr="005819B8" w:rsidRDefault="005301D3" w:rsidP="007B5E62">
      <w:pPr>
        <w:pStyle w:val="BodyText"/>
      </w:pPr>
      <w:r w:rsidRPr="005819B8">
        <w:t>The</w:t>
      </w:r>
      <w:r w:rsidR="007B5E62" w:rsidRPr="005819B8">
        <w:t xml:space="preserve"> design basis, developed by Herrera and RKI, was used to develop a cost concept for each Action</w:t>
      </w:r>
      <w:r w:rsidR="004822E2" w:rsidRPr="005819B8">
        <w:t xml:space="preserve">. </w:t>
      </w:r>
      <w:r w:rsidR="007B5E62" w:rsidRPr="005819B8">
        <w:t xml:space="preserve">The design basis included concept scope and description, preliminary design assumptions, </w:t>
      </w:r>
      <w:r w:rsidR="005910F7" w:rsidRPr="005819B8">
        <w:t>dimensions,</w:t>
      </w:r>
      <w:r w:rsidR="007B5E62" w:rsidRPr="005819B8">
        <w:t xml:space="preserve"> and design standards</w:t>
      </w:r>
      <w:r w:rsidR="004822E2" w:rsidRPr="005819B8">
        <w:t xml:space="preserve">. </w:t>
      </w:r>
      <w:r w:rsidR="007B5E62" w:rsidRPr="005819B8">
        <w:t xml:space="preserve">Refer to </w:t>
      </w:r>
      <w:r w:rsidR="007B5E62" w:rsidRPr="00A222FA">
        <w:t>Appendix B</w:t>
      </w:r>
      <w:r w:rsidR="007B5E62" w:rsidRPr="005819B8">
        <w:t xml:space="preserve"> for details on the design assumptions used for developing the Action cost models</w:t>
      </w:r>
      <w:r w:rsidR="004822E2" w:rsidRPr="005819B8">
        <w:t xml:space="preserve">. </w:t>
      </w:r>
      <w:r w:rsidR="007B5E62" w:rsidRPr="005819B8">
        <w:t>The design basis was used to develop the quantities and estimated construction costs</w:t>
      </w:r>
      <w:r w:rsidR="006E1F94" w:rsidRPr="005819B8">
        <w:t xml:space="preserve"> for each Action</w:t>
      </w:r>
      <w:r w:rsidR="004822E2" w:rsidRPr="005819B8">
        <w:t xml:space="preserve">. </w:t>
      </w:r>
      <w:r w:rsidR="007B5E62" w:rsidRPr="005819B8">
        <w:t>Cost allowances were assigned where there was insufficient information to develop quantities within the estimate</w:t>
      </w:r>
      <w:r w:rsidR="004822E2" w:rsidRPr="005819B8">
        <w:t xml:space="preserve">. </w:t>
      </w:r>
    </w:p>
    <w:p w14:paraId="20AE9BA4" w14:textId="77777777" w:rsidR="007B5E62" w:rsidRPr="005819B8" w:rsidRDefault="007B5E62" w:rsidP="00B336FD">
      <w:pPr>
        <w:pStyle w:val="BodyText"/>
        <w:keepNext/>
      </w:pPr>
      <w:r w:rsidRPr="005819B8">
        <w:lastRenderedPageBreak/>
        <w:t xml:space="preserve">The design basis was augmented using referenced requirements from the following sources: </w:t>
      </w:r>
    </w:p>
    <w:p w14:paraId="65959873" w14:textId="3C876735" w:rsidR="007B5E62" w:rsidRPr="001C45D5" w:rsidRDefault="007B5E62" w:rsidP="001C45D5">
      <w:pPr>
        <w:pStyle w:val="ListBullet"/>
        <w:rPr>
          <w:i/>
          <w:iCs/>
        </w:rPr>
      </w:pPr>
      <w:r w:rsidRPr="001C45D5">
        <w:rPr>
          <w:i/>
          <w:iCs/>
        </w:rPr>
        <w:t>King County Surface Water Design Manual</w:t>
      </w:r>
    </w:p>
    <w:p w14:paraId="3706649F" w14:textId="77777777" w:rsidR="007B5E62" w:rsidRPr="001C45D5" w:rsidRDefault="007B5E62" w:rsidP="001C45D5">
      <w:pPr>
        <w:pStyle w:val="ListBullet"/>
        <w:rPr>
          <w:i/>
          <w:iCs/>
        </w:rPr>
      </w:pPr>
      <w:r w:rsidRPr="001C45D5">
        <w:rPr>
          <w:i/>
          <w:iCs/>
        </w:rPr>
        <w:t>City of Seattle Stormwater Manual</w:t>
      </w:r>
    </w:p>
    <w:p w14:paraId="0B4EF05F" w14:textId="318F2802" w:rsidR="007B5E62" w:rsidRPr="005819B8" w:rsidRDefault="007B5E62" w:rsidP="001C45D5">
      <w:pPr>
        <w:pStyle w:val="ListBullet"/>
      </w:pPr>
      <w:r w:rsidRPr="005819B8">
        <w:t xml:space="preserve">Ecology </w:t>
      </w:r>
      <w:r w:rsidRPr="001C45D5">
        <w:rPr>
          <w:i/>
          <w:iCs/>
        </w:rPr>
        <w:t xml:space="preserve">Stormwater </w:t>
      </w:r>
      <w:r w:rsidR="002C5893" w:rsidRPr="001C45D5">
        <w:rPr>
          <w:i/>
          <w:iCs/>
        </w:rPr>
        <w:t xml:space="preserve">Management </w:t>
      </w:r>
      <w:r w:rsidRPr="001C45D5">
        <w:rPr>
          <w:i/>
          <w:iCs/>
        </w:rPr>
        <w:t>Manual for Western Washington</w:t>
      </w:r>
    </w:p>
    <w:p w14:paraId="6E68205C" w14:textId="02CB3FDC" w:rsidR="007B5E62" w:rsidRPr="005819B8" w:rsidRDefault="007B5E62" w:rsidP="001C45D5">
      <w:pPr>
        <w:pStyle w:val="ListBullet"/>
      </w:pPr>
      <w:r w:rsidRPr="005819B8">
        <w:t>Historic</w:t>
      </w:r>
      <w:r w:rsidR="002C5893" w:rsidRPr="005819B8">
        <w:t>al</w:t>
      </w:r>
      <w:r w:rsidRPr="005819B8">
        <w:t xml:space="preserve"> agency and vendor design and detail information  </w:t>
      </w:r>
    </w:p>
    <w:p w14:paraId="76EAA084" w14:textId="4F2471B9" w:rsidR="007B5E62" w:rsidRPr="005819B8" w:rsidRDefault="0022054D">
      <w:pPr>
        <w:pStyle w:val="BodyText"/>
      </w:pPr>
      <w:r w:rsidRPr="005819B8">
        <w:t xml:space="preserve">A </w:t>
      </w:r>
      <w:r w:rsidR="00CA6DBA" w:rsidRPr="005819B8">
        <w:t xml:space="preserve">BOE </w:t>
      </w:r>
      <w:r w:rsidR="00501ED3" w:rsidRPr="005819B8">
        <w:t xml:space="preserve">summary sheet </w:t>
      </w:r>
      <w:r w:rsidR="005301D3" w:rsidRPr="005819B8">
        <w:t xml:space="preserve">(within the spreadsheet cost estimating tool) </w:t>
      </w:r>
      <w:r w:rsidR="00501ED3" w:rsidRPr="005819B8">
        <w:t>was</w:t>
      </w:r>
      <w:r w:rsidRPr="005819B8">
        <w:t xml:space="preserve"> prepared </w:t>
      </w:r>
      <w:r w:rsidR="00C6391C" w:rsidRPr="005819B8">
        <w:t xml:space="preserve">to document key </w:t>
      </w:r>
      <w:r w:rsidR="00501ED3" w:rsidRPr="005819B8">
        <w:t xml:space="preserve">estimating assumptions, design details, estimating factors, </w:t>
      </w:r>
      <w:r w:rsidR="00C6391C" w:rsidRPr="005819B8">
        <w:t>and exclusions for each Action</w:t>
      </w:r>
      <w:r w:rsidR="004822E2" w:rsidRPr="005819B8">
        <w:t xml:space="preserve">. </w:t>
      </w:r>
      <w:r w:rsidR="00CA6DBA" w:rsidRPr="005819B8">
        <w:t xml:space="preserve">A copy of the BOE summary sheet </w:t>
      </w:r>
      <w:r w:rsidR="003F227C">
        <w:t>is</w:t>
      </w:r>
      <w:r w:rsidR="003F227C" w:rsidRPr="005819B8">
        <w:t xml:space="preserve"> </w:t>
      </w:r>
      <w:r w:rsidR="00CA6DBA" w:rsidRPr="005819B8">
        <w:t>provided with the cost spreadsheets in Attachment A</w:t>
      </w:r>
      <w:r w:rsidR="00C6391C" w:rsidRPr="005819B8">
        <w:t>.</w:t>
      </w:r>
    </w:p>
    <w:p w14:paraId="3234A902" w14:textId="4B8F85A6" w:rsidR="00661F8A" w:rsidRPr="005819B8" w:rsidRDefault="005910F7" w:rsidP="00661F8A">
      <w:pPr>
        <w:pStyle w:val="Heading2"/>
        <w:rPr>
          <w:smallCaps w:val="0"/>
        </w:rPr>
      </w:pPr>
      <w:bookmarkStart w:id="22" w:name="_Toc72913195"/>
      <w:r w:rsidRPr="005819B8">
        <w:rPr>
          <w:smallCaps w:val="0"/>
        </w:rPr>
        <w:t xml:space="preserve">Total </w:t>
      </w:r>
      <w:r w:rsidR="003470F1" w:rsidRPr="005819B8">
        <w:rPr>
          <w:smallCaps w:val="0"/>
        </w:rPr>
        <w:t>P</w:t>
      </w:r>
      <w:r w:rsidR="000E67A6" w:rsidRPr="005819B8">
        <w:rPr>
          <w:smallCaps w:val="0"/>
        </w:rPr>
        <w:t xml:space="preserve">roject </w:t>
      </w:r>
      <w:r w:rsidR="003470F1" w:rsidRPr="005819B8">
        <w:rPr>
          <w:smallCaps w:val="0"/>
        </w:rPr>
        <w:t>C</w:t>
      </w:r>
      <w:r w:rsidR="000E67A6" w:rsidRPr="005819B8">
        <w:rPr>
          <w:smallCaps w:val="0"/>
        </w:rPr>
        <w:t xml:space="preserve">ost </w:t>
      </w:r>
      <w:r w:rsidR="003470F1" w:rsidRPr="005819B8">
        <w:rPr>
          <w:smallCaps w:val="0"/>
        </w:rPr>
        <w:t>E</w:t>
      </w:r>
      <w:r w:rsidR="000E67A6" w:rsidRPr="005819B8">
        <w:rPr>
          <w:smallCaps w:val="0"/>
        </w:rPr>
        <w:t>stimates</w:t>
      </w:r>
      <w:bookmarkEnd w:id="22"/>
      <w:r w:rsidR="00661F8A" w:rsidRPr="005819B8">
        <w:rPr>
          <w:smallCaps w:val="0"/>
        </w:rPr>
        <w:t xml:space="preserve"> </w:t>
      </w:r>
    </w:p>
    <w:p w14:paraId="5B97042F" w14:textId="2625A1BD" w:rsidR="000E67A6" w:rsidRPr="005819B8" w:rsidRDefault="000E67A6" w:rsidP="000E67A6">
      <w:pPr>
        <w:pStyle w:val="BodyText"/>
      </w:pPr>
      <w:r w:rsidRPr="005819B8">
        <w:t xml:space="preserve">The WTD cost estimating </w:t>
      </w:r>
      <w:r w:rsidR="005301D3" w:rsidRPr="005819B8">
        <w:t>spreadsheet</w:t>
      </w:r>
      <w:r w:rsidRPr="005819B8">
        <w:t xml:space="preserve"> was used to develop a total project cost for each Action</w:t>
      </w:r>
      <w:r w:rsidR="004822E2" w:rsidRPr="005819B8">
        <w:t xml:space="preserve">. </w:t>
      </w:r>
      <w:r w:rsidR="00501ED3" w:rsidRPr="005819B8">
        <w:t>The t</w:t>
      </w:r>
      <w:r w:rsidRPr="005819B8">
        <w:t xml:space="preserve">otal project cost consists of:   </w:t>
      </w:r>
    </w:p>
    <w:p w14:paraId="4D3D0756" w14:textId="442B97BB" w:rsidR="000E67A6" w:rsidRPr="005819B8" w:rsidRDefault="000E67A6" w:rsidP="001C45D5">
      <w:pPr>
        <w:pStyle w:val="ListBullet"/>
      </w:pPr>
      <w:r w:rsidRPr="005819B8">
        <w:t>Direct construction cost, which represents the probable cost of construction</w:t>
      </w:r>
    </w:p>
    <w:p w14:paraId="32B3AE5B" w14:textId="5768AC63" w:rsidR="00661F8A" w:rsidRPr="005819B8" w:rsidRDefault="000E67A6" w:rsidP="001C45D5">
      <w:pPr>
        <w:pStyle w:val="ListBullet"/>
      </w:pPr>
      <w:r w:rsidRPr="005819B8">
        <w:t>Indirect or non-construction costs, which represent design, permitting, real estate, and other costs associated with the development and administration of a project</w:t>
      </w:r>
    </w:p>
    <w:p w14:paraId="4EE6AE30" w14:textId="77777777" w:rsidR="00AD7472" w:rsidRPr="005819B8" w:rsidRDefault="00AD7472" w:rsidP="00AD7472">
      <w:pPr>
        <w:pStyle w:val="Heading3"/>
      </w:pPr>
      <w:bookmarkStart w:id="23" w:name="_Toc72913196"/>
      <w:r w:rsidRPr="005819B8">
        <w:t>Direct Construction Cost</w:t>
      </w:r>
      <w:bookmarkEnd w:id="23"/>
    </w:p>
    <w:p w14:paraId="02B5463A" w14:textId="0AAAE34E" w:rsidR="00AD7472" w:rsidRPr="005819B8" w:rsidRDefault="00AD7472" w:rsidP="00AD7472">
      <w:pPr>
        <w:pStyle w:val="BodyText"/>
      </w:pPr>
      <w:r w:rsidRPr="005819B8">
        <w:t>This section describes the methodologies and assumptions used to estimate direct construction costs for the Unit Actions</w:t>
      </w:r>
      <w:r w:rsidR="004822E2" w:rsidRPr="005819B8">
        <w:t xml:space="preserve">. </w:t>
      </w:r>
      <w:r w:rsidRPr="005819B8">
        <w:t xml:space="preserve">Direct construction costs represent the costs associated with physical construction of a project and include:  </w:t>
      </w:r>
    </w:p>
    <w:p w14:paraId="51F84310" w14:textId="22AACA1B" w:rsidR="00501ED3" w:rsidRPr="005819B8" w:rsidRDefault="00AD7472" w:rsidP="00DA5CD5">
      <w:pPr>
        <w:pStyle w:val="ListBullet"/>
      </w:pPr>
      <w:r w:rsidRPr="005819B8">
        <w:t>Subtotal construction costs</w:t>
      </w:r>
      <w:r w:rsidR="00AD6BFA" w:rsidRPr="005819B8">
        <w:t>,</w:t>
      </w:r>
      <w:r w:rsidR="00501ED3" w:rsidRPr="005819B8">
        <w:t xml:space="preserve"> which is also called the probable cost of construction bid</w:t>
      </w:r>
      <w:r w:rsidR="004822E2" w:rsidRPr="005819B8">
        <w:t xml:space="preserve">. </w:t>
      </w:r>
      <w:r w:rsidR="00501ED3" w:rsidRPr="005819B8">
        <w:t>The subtotal construction costs include:</w:t>
      </w:r>
    </w:p>
    <w:p w14:paraId="0DE65256" w14:textId="65AA286E" w:rsidR="00501ED3" w:rsidRPr="005819B8" w:rsidRDefault="00501ED3" w:rsidP="00DA5CD5">
      <w:pPr>
        <w:pStyle w:val="ListBullet2"/>
      </w:pPr>
      <w:r w:rsidRPr="005819B8">
        <w:t>Contractor overhead and profit and general conditions (included in line</w:t>
      </w:r>
      <w:r w:rsidR="00AD6BFA" w:rsidRPr="005819B8">
        <w:t>-</w:t>
      </w:r>
      <w:r w:rsidRPr="005819B8">
        <w:t>item unit prices)</w:t>
      </w:r>
    </w:p>
    <w:p w14:paraId="57F16583" w14:textId="4BDDF554" w:rsidR="00501ED3" w:rsidRPr="005819B8" w:rsidRDefault="00501ED3" w:rsidP="00DA5CD5">
      <w:pPr>
        <w:pStyle w:val="ListBullet2"/>
      </w:pPr>
      <w:r w:rsidRPr="005819B8">
        <w:t>Contractor bonds and insurance (included in line</w:t>
      </w:r>
      <w:r w:rsidR="00806C5C" w:rsidRPr="005819B8">
        <w:t>-</w:t>
      </w:r>
      <w:r w:rsidRPr="005819B8">
        <w:t>item unit prices)</w:t>
      </w:r>
    </w:p>
    <w:p w14:paraId="7F53C9ED" w14:textId="1D196A8A" w:rsidR="00AD7472" w:rsidRPr="005819B8" w:rsidRDefault="00501ED3" w:rsidP="00DA5CD5">
      <w:pPr>
        <w:pStyle w:val="ListBullet2"/>
      </w:pPr>
      <w:r w:rsidRPr="005819B8">
        <w:t>Contractor mobilization and demobilization (10</w:t>
      </w:r>
      <w:r w:rsidR="00806C5C" w:rsidRPr="005819B8">
        <w:t xml:space="preserve"> percent</w:t>
      </w:r>
      <w:r w:rsidRPr="005819B8">
        <w:t xml:space="preserve">) based on County experience </w:t>
      </w:r>
      <w:r w:rsidR="00AD7472" w:rsidRPr="005819B8">
        <w:t xml:space="preserve">   </w:t>
      </w:r>
    </w:p>
    <w:p w14:paraId="3DBE3504" w14:textId="7318ED7F" w:rsidR="007B5E62" w:rsidRPr="005819B8" w:rsidRDefault="00AD7472" w:rsidP="00DA5CD5">
      <w:pPr>
        <w:pStyle w:val="ListBullet"/>
      </w:pPr>
      <w:r w:rsidRPr="005819B8">
        <w:t xml:space="preserve">Allowance for </w:t>
      </w:r>
      <w:r w:rsidR="007B1BF2">
        <w:t>i</w:t>
      </w:r>
      <w:r w:rsidRPr="005819B8">
        <w:t>ndeterminates</w:t>
      </w:r>
      <w:r w:rsidR="00501ED3" w:rsidRPr="005819B8">
        <w:t xml:space="preserve"> or design allowance</w:t>
      </w:r>
      <w:r w:rsidR="007B5E62" w:rsidRPr="005819B8">
        <w:t xml:space="preserve"> for undefined scope work</w:t>
      </w:r>
      <w:r w:rsidR="004822E2" w:rsidRPr="005819B8">
        <w:t xml:space="preserve">. </w:t>
      </w:r>
      <w:r w:rsidR="007B5E62" w:rsidRPr="005819B8">
        <w:t xml:space="preserve">The amount is based on a percentage of the subtotal construction costs assigned based on Action type and anticipated complexity as follows: </w:t>
      </w:r>
    </w:p>
    <w:p w14:paraId="7342DA71" w14:textId="1E5C1846" w:rsidR="007B5E62" w:rsidRPr="005819B8" w:rsidRDefault="007B5E62" w:rsidP="00B336FD">
      <w:pPr>
        <w:pStyle w:val="ListBullet2"/>
        <w:keepNext/>
      </w:pPr>
      <w:r w:rsidRPr="005819B8">
        <w:lastRenderedPageBreak/>
        <w:t>15</w:t>
      </w:r>
      <w:r w:rsidR="00806C5C" w:rsidRPr="005819B8">
        <w:t xml:space="preserve"> percent</w:t>
      </w:r>
      <w:r w:rsidRPr="005819B8">
        <w:t xml:space="preserve"> for </w:t>
      </w:r>
      <w:r w:rsidR="00806C5C" w:rsidRPr="005819B8">
        <w:t>Green Stormwater Infrastructure (</w:t>
      </w:r>
      <w:r w:rsidRPr="005819B8">
        <w:t>GSI</w:t>
      </w:r>
      <w:r w:rsidR="00806C5C" w:rsidRPr="005819B8">
        <w:t>)</w:t>
      </w:r>
      <w:r w:rsidRPr="005819B8">
        <w:t xml:space="preserve"> Actions  </w:t>
      </w:r>
    </w:p>
    <w:p w14:paraId="66C30BAC" w14:textId="4E1C0813" w:rsidR="007B5E62" w:rsidRPr="005819B8" w:rsidRDefault="007B5E62" w:rsidP="00DA5CD5">
      <w:pPr>
        <w:pStyle w:val="ListBullet2"/>
      </w:pPr>
      <w:r w:rsidRPr="005819B8">
        <w:t>20</w:t>
      </w:r>
      <w:r w:rsidR="00806C5C" w:rsidRPr="005819B8">
        <w:t xml:space="preserve"> percent</w:t>
      </w:r>
      <w:r w:rsidRPr="005819B8">
        <w:t xml:space="preserve"> for </w:t>
      </w:r>
      <w:r w:rsidR="00DA4E2C" w:rsidRPr="005819B8">
        <w:t>Stormwater Retention/Detention/Infiltration and Gray Stormwater Treatment Actions</w:t>
      </w:r>
      <w:r w:rsidRPr="005819B8">
        <w:t xml:space="preserve"> </w:t>
      </w:r>
    </w:p>
    <w:p w14:paraId="4C768568" w14:textId="246EA828" w:rsidR="00AD7472" w:rsidRPr="005819B8" w:rsidRDefault="007B5E62" w:rsidP="00DA5CD5">
      <w:pPr>
        <w:pStyle w:val="ListBullet2"/>
      </w:pPr>
      <w:r w:rsidRPr="005819B8">
        <w:t>25</w:t>
      </w:r>
      <w:r w:rsidR="00806C5C" w:rsidRPr="005819B8">
        <w:t xml:space="preserve"> percent</w:t>
      </w:r>
      <w:r w:rsidRPr="005819B8">
        <w:t xml:space="preserve"> for the Regional Vegetated Media Stormwater Facility (regional facility) Action</w:t>
      </w:r>
    </w:p>
    <w:p w14:paraId="79E8BE5F" w14:textId="3630C59B" w:rsidR="00AD7472" w:rsidRPr="005819B8" w:rsidRDefault="00AD7472" w:rsidP="00DA5CD5">
      <w:pPr>
        <w:pStyle w:val="ListBullet"/>
      </w:pPr>
      <w:r w:rsidRPr="005819B8">
        <w:t xml:space="preserve">Street </w:t>
      </w:r>
      <w:r w:rsidR="007B1BF2">
        <w:t>u</w:t>
      </w:r>
      <w:r w:rsidRPr="005819B8">
        <w:t xml:space="preserve">se </w:t>
      </w:r>
      <w:r w:rsidR="007B1BF2">
        <w:t>p</w:t>
      </w:r>
      <w:r w:rsidRPr="005819B8">
        <w:t>ermits</w:t>
      </w:r>
      <w:r w:rsidR="00452D0E" w:rsidRPr="005819B8">
        <w:t>:</w:t>
      </w:r>
      <w:r w:rsidR="007B5E62" w:rsidRPr="005819B8">
        <w:t xml:space="preserve"> Seattle Department of Transportation (SDOT) street use permit fees for work within Seattle right-of-way </w:t>
      </w:r>
      <w:r w:rsidR="00022040">
        <w:t xml:space="preserve">(ROW) </w:t>
      </w:r>
      <w:r w:rsidR="007B5E62" w:rsidRPr="005819B8">
        <w:t>(varies by Unit Action).</w:t>
      </w:r>
    </w:p>
    <w:p w14:paraId="5BCAFAB8" w14:textId="0819ACDE" w:rsidR="00AD7472" w:rsidRPr="005819B8" w:rsidRDefault="006E1F94" w:rsidP="00DA5CD5">
      <w:pPr>
        <w:pStyle w:val="ListBullet"/>
      </w:pPr>
      <w:r w:rsidRPr="005819B8">
        <w:t xml:space="preserve">Project </w:t>
      </w:r>
      <w:r w:rsidR="00452D0E" w:rsidRPr="005819B8">
        <w:t>c</w:t>
      </w:r>
      <w:r w:rsidRPr="005819B8">
        <w:t>ontingency multipliers were assigned based on anticipated project complexity and the level of uncertainty as follows:</w:t>
      </w:r>
    </w:p>
    <w:p w14:paraId="61AFCA2E" w14:textId="5C098728" w:rsidR="006E1F94" w:rsidRPr="005819B8" w:rsidRDefault="006E1F94" w:rsidP="00DA5CD5">
      <w:pPr>
        <w:pStyle w:val="ListBullet2"/>
      </w:pPr>
      <w:r w:rsidRPr="005819B8">
        <w:t>15</w:t>
      </w:r>
      <w:r w:rsidR="00452D0E" w:rsidRPr="005819B8">
        <w:t xml:space="preserve"> percent</w:t>
      </w:r>
      <w:r w:rsidRPr="005819B8">
        <w:t xml:space="preserve"> for GSI Actions  </w:t>
      </w:r>
    </w:p>
    <w:p w14:paraId="2FEC3C20" w14:textId="7492E072" w:rsidR="006E1F94" w:rsidRPr="005819B8" w:rsidRDefault="006E1F94" w:rsidP="00DA5CD5">
      <w:pPr>
        <w:pStyle w:val="ListBullet2"/>
      </w:pPr>
      <w:r w:rsidRPr="005819B8">
        <w:t>25</w:t>
      </w:r>
      <w:r w:rsidR="00452D0E" w:rsidRPr="005819B8">
        <w:t xml:space="preserve"> percent</w:t>
      </w:r>
      <w:r w:rsidRPr="005819B8">
        <w:t xml:space="preserve"> </w:t>
      </w:r>
      <w:r w:rsidR="00DA4E2C" w:rsidRPr="005819B8">
        <w:t>for Stormwater Retention/Detention/Infiltration and Gray Stormwater Treatment Actions</w:t>
      </w:r>
    </w:p>
    <w:p w14:paraId="411AC0DA" w14:textId="41B96A3A" w:rsidR="006E1F94" w:rsidRPr="005819B8" w:rsidRDefault="006E1F94" w:rsidP="00DA5CD5">
      <w:pPr>
        <w:pStyle w:val="ListBullet2"/>
      </w:pPr>
      <w:r w:rsidRPr="005819B8">
        <w:t>30</w:t>
      </w:r>
      <w:r w:rsidR="00452D0E" w:rsidRPr="005819B8">
        <w:t xml:space="preserve"> percent</w:t>
      </w:r>
      <w:r w:rsidRPr="005819B8">
        <w:t xml:space="preserve"> for the Regional Vegetated Media Stormwater Facility (regional facility) Action</w:t>
      </w:r>
    </w:p>
    <w:p w14:paraId="3064F52F" w14:textId="02683C6A" w:rsidR="00B21141" w:rsidRPr="005819B8" w:rsidRDefault="00B21141" w:rsidP="001C45D5">
      <w:pPr>
        <w:pStyle w:val="Heading3"/>
        <w:spacing w:before="240"/>
      </w:pPr>
      <w:bookmarkStart w:id="24" w:name="_Toc72913197"/>
      <w:r w:rsidRPr="005819B8">
        <w:t>Additional Construction Costs</w:t>
      </w:r>
      <w:bookmarkEnd w:id="24"/>
      <w:r w:rsidRPr="005819B8">
        <w:t xml:space="preserve"> </w:t>
      </w:r>
    </w:p>
    <w:p w14:paraId="31DE4657" w14:textId="7BA51E31" w:rsidR="006E1F94" w:rsidRPr="005819B8" w:rsidRDefault="006E1F94" w:rsidP="006E1F94">
      <w:pPr>
        <w:pStyle w:val="BodyText"/>
      </w:pPr>
      <w:r w:rsidRPr="005819B8">
        <w:t>Additional direct construction costs are included within the WTD cost estimate model and reflect the cost of markups and contingencies in addition to the calculated subtotal of construction costs</w:t>
      </w:r>
      <w:r w:rsidR="004822E2" w:rsidRPr="005819B8">
        <w:t xml:space="preserve">. </w:t>
      </w:r>
      <w:r w:rsidRPr="005819B8">
        <w:t xml:space="preserve">These costs include:  </w:t>
      </w:r>
    </w:p>
    <w:p w14:paraId="57373E95" w14:textId="4D9C6245" w:rsidR="006E5B73" w:rsidRPr="005819B8" w:rsidRDefault="006E5B73" w:rsidP="00DA5CD5">
      <w:pPr>
        <w:pStyle w:val="ListBullet"/>
      </w:pPr>
      <w:r w:rsidRPr="005819B8">
        <w:t xml:space="preserve">Construction </w:t>
      </w:r>
      <w:r w:rsidR="00506D76" w:rsidRPr="005819B8">
        <w:t>c</w:t>
      </w:r>
      <w:r w:rsidRPr="005819B8">
        <w:t xml:space="preserve">hange </w:t>
      </w:r>
      <w:r w:rsidR="00506D76" w:rsidRPr="005819B8">
        <w:t>o</w:t>
      </w:r>
      <w:r w:rsidRPr="005819B8">
        <w:t xml:space="preserve">rder </w:t>
      </w:r>
      <w:r w:rsidR="00506D76" w:rsidRPr="005819B8">
        <w:t>a</w:t>
      </w:r>
      <w:r w:rsidRPr="005819B8">
        <w:t>llowance (10</w:t>
      </w:r>
      <w:r w:rsidR="00452D0E" w:rsidRPr="005819B8">
        <w:t xml:space="preserve"> percent</w:t>
      </w:r>
      <w:r w:rsidRPr="005819B8">
        <w:t xml:space="preserve">) based on County experience </w:t>
      </w:r>
    </w:p>
    <w:p w14:paraId="7D68ABCC" w14:textId="78D4983B" w:rsidR="006E5B73" w:rsidRPr="005819B8" w:rsidRDefault="006E5B73" w:rsidP="00DA5CD5">
      <w:pPr>
        <w:pStyle w:val="ListBullet"/>
      </w:pPr>
      <w:r w:rsidRPr="005819B8">
        <w:t xml:space="preserve">Retail </w:t>
      </w:r>
      <w:r w:rsidR="00506D76" w:rsidRPr="005819B8">
        <w:t>s</w:t>
      </w:r>
      <w:r w:rsidRPr="005819B8">
        <w:t xml:space="preserve">ales </w:t>
      </w:r>
      <w:r w:rsidR="00506D76" w:rsidRPr="005819B8">
        <w:t>t</w:t>
      </w:r>
      <w:r w:rsidRPr="005819B8">
        <w:t>ax (10.1</w:t>
      </w:r>
      <w:r w:rsidR="00452D0E" w:rsidRPr="005819B8">
        <w:t xml:space="preserve"> percent</w:t>
      </w:r>
      <w:r w:rsidRPr="005819B8">
        <w:t>) in Seattle</w:t>
      </w:r>
    </w:p>
    <w:p w14:paraId="0F9B04A8" w14:textId="68C60D1E" w:rsidR="006E5B73" w:rsidRPr="005819B8" w:rsidRDefault="006E5B73" w:rsidP="00DA5CD5">
      <w:pPr>
        <w:pStyle w:val="ListBullet"/>
      </w:pPr>
      <w:r w:rsidRPr="005819B8">
        <w:t xml:space="preserve">Outside </w:t>
      </w:r>
      <w:r w:rsidR="00506D76" w:rsidRPr="005819B8">
        <w:t>a</w:t>
      </w:r>
      <w:r w:rsidRPr="005819B8">
        <w:t xml:space="preserve">gency </w:t>
      </w:r>
      <w:r w:rsidR="00506D76" w:rsidRPr="005819B8">
        <w:t>c</w:t>
      </w:r>
      <w:r w:rsidRPr="005819B8">
        <w:t>onstruction (e.g., utility relocations; user-defined, varies by Unit Action)</w:t>
      </w:r>
    </w:p>
    <w:p w14:paraId="2B54220D" w14:textId="77777777" w:rsidR="00AD7472" w:rsidRPr="005819B8" w:rsidRDefault="00AD7472" w:rsidP="00DA5CD5">
      <w:pPr>
        <w:pStyle w:val="Heading4"/>
      </w:pPr>
      <w:bookmarkStart w:id="25" w:name="_Toc72913198"/>
      <w:r w:rsidRPr="005819B8">
        <w:t>Year of Construction Cost</w:t>
      </w:r>
      <w:bookmarkEnd w:id="25"/>
    </w:p>
    <w:p w14:paraId="55AB1793" w14:textId="35CF8118" w:rsidR="00AD7472" w:rsidRPr="005819B8" w:rsidRDefault="00AD7472" w:rsidP="001C45D5">
      <w:pPr>
        <w:pStyle w:val="BodyText"/>
      </w:pPr>
      <w:r w:rsidRPr="001C45D5">
        <w:rPr>
          <w:i/>
          <w:iCs/>
        </w:rPr>
        <w:t>Engineering News</w:t>
      </w:r>
      <w:r w:rsidR="00506D76" w:rsidRPr="001C45D5">
        <w:rPr>
          <w:i/>
          <w:iCs/>
        </w:rPr>
        <w:t>-</w:t>
      </w:r>
      <w:r w:rsidRPr="001C45D5">
        <w:rPr>
          <w:i/>
          <w:iCs/>
        </w:rPr>
        <w:t>Record</w:t>
      </w:r>
      <w:r w:rsidRPr="005819B8">
        <w:t xml:space="preserve"> (ENR) monitors construction costs </w:t>
      </w:r>
      <w:r w:rsidR="005208E1" w:rsidRPr="005819B8">
        <w:t xml:space="preserve">across </w:t>
      </w:r>
      <w:r w:rsidRPr="005819B8">
        <w:t xml:space="preserve">the country. The ENR Construction Cost Index (CCI) averages the cost of a set amount of labor and materials over a 20-city average of labor rates and material costs. In addition, ENR has specific CCI average values for the Seattle area. </w:t>
      </w:r>
    </w:p>
    <w:p w14:paraId="4A51E069" w14:textId="7A2E1EF2" w:rsidR="006E1F94" w:rsidRPr="005819B8" w:rsidRDefault="00AD7472" w:rsidP="001C45D5">
      <w:pPr>
        <w:pStyle w:val="BodyText"/>
        <w:sectPr w:rsidR="006E1F94" w:rsidRPr="005819B8" w:rsidSect="00D44A1E">
          <w:headerReference w:type="default" r:id="rId11"/>
          <w:footerReference w:type="default" r:id="rId12"/>
          <w:headerReference w:type="first" r:id="rId13"/>
          <w:footerReference w:type="first" r:id="rId14"/>
          <w:type w:val="oddPage"/>
          <w:pgSz w:w="12240" w:h="15840" w:code="1"/>
          <w:pgMar w:top="1440" w:right="1440" w:bottom="1440" w:left="1440" w:header="1008" w:footer="720" w:gutter="0"/>
          <w:cols w:space="720"/>
          <w:titlePg/>
          <w:docGrid w:linePitch="360"/>
        </w:sectPr>
      </w:pPr>
      <w:r w:rsidRPr="005819B8">
        <w:t xml:space="preserve">To maintain estimating consistency between Unit Actions, all costs were escalated to August 2019 dollars using Seattle ENR CCI values. Should a Unit Action be selected for future development, it is recommended that construction costs be adjusted to the projected mid-year of construction. </w:t>
      </w:r>
    </w:p>
    <w:p w14:paraId="672D6E65" w14:textId="0FB17953" w:rsidR="00296AFB" w:rsidRPr="005819B8" w:rsidRDefault="00296AFB" w:rsidP="009A70E4">
      <w:pPr>
        <w:pStyle w:val="Heading3"/>
      </w:pPr>
      <w:bookmarkStart w:id="28" w:name="_Toc31121111"/>
      <w:bookmarkStart w:id="29" w:name="_Toc31121112"/>
      <w:bookmarkStart w:id="30" w:name="_Toc31121113"/>
      <w:bookmarkStart w:id="31" w:name="_Toc31121114"/>
      <w:bookmarkStart w:id="32" w:name="_Toc31121139"/>
      <w:bookmarkStart w:id="33" w:name="_Toc31121140"/>
      <w:bookmarkStart w:id="34" w:name="_Toc31121141"/>
      <w:bookmarkStart w:id="35" w:name="_Toc31121142"/>
      <w:bookmarkStart w:id="36" w:name="_Toc31121143"/>
      <w:bookmarkStart w:id="37" w:name="_Toc72913199"/>
      <w:bookmarkEnd w:id="28"/>
      <w:bookmarkEnd w:id="29"/>
      <w:bookmarkEnd w:id="30"/>
      <w:bookmarkEnd w:id="31"/>
      <w:bookmarkEnd w:id="32"/>
      <w:bookmarkEnd w:id="33"/>
      <w:bookmarkEnd w:id="34"/>
      <w:bookmarkEnd w:id="35"/>
      <w:bookmarkEnd w:id="36"/>
      <w:r w:rsidRPr="005819B8">
        <w:lastRenderedPageBreak/>
        <w:t xml:space="preserve">Indirect </w:t>
      </w:r>
      <w:r w:rsidR="006E5B73" w:rsidRPr="005819B8">
        <w:t xml:space="preserve">Non-Construction </w:t>
      </w:r>
      <w:r w:rsidR="00EF0CEB" w:rsidRPr="005819B8">
        <w:t>Costs</w:t>
      </w:r>
      <w:bookmarkEnd w:id="37"/>
    </w:p>
    <w:p w14:paraId="4421BA62" w14:textId="2B489B1B" w:rsidR="000A4061" w:rsidRPr="005819B8" w:rsidRDefault="000A4061" w:rsidP="003C71EF">
      <w:pPr>
        <w:pStyle w:val="BodyText"/>
      </w:pPr>
      <w:r w:rsidRPr="005819B8">
        <w:t>Indirect costs represent “soft costs</w:t>
      </w:r>
      <w:r w:rsidR="005208E1" w:rsidRPr="005819B8">
        <w:t>,</w:t>
      </w:r>
      <w:r w:rsidRPr="005819B8">
        <w:t>” which are costs outside of those that are directly part of the construction (or installation), but are required to complete the construction</w:t>
      </w:r>
      <w:r w:rsidR="004822E2" w:rsidRPr="005819B8">
        <w:t xml:space="preserve">. </w:t>
      </w:r>
      <w:r w:rsidRPr="005819B8">
        <w:t>Examples of indirect costs include design, permitting, real estate procurement, etc</w:t>
      </w:r>
      <w:r w:rsidR="004822E2" w:rsidRPr="005819B8">
        <w:t xml:space="preserve">. </w:t>
      </w:r>
      <w:r w:rsidRPr="005819B8">
        <w:t xml:space="preserve">WTD tracked indirect project costs </w:t>
      </w:r>
      <w:r w:rsidR="00095721" w:rsidRPr="005819B8">
        <w:t xml:space="preserve">for </w:t>
      </w:r>
      <w:r w:rsidR="00225E17" w:rsidRPr="005819B8">
        <w:t xml:space="preserve">completed capital improvement projects </w:t>
      </w:r>
      <w:r w:rsidRPr="005819B8">
        <w:t xml:space="preserve">using </w:t>
      </w:r>
      <w:r w:rsidR="008C4F53" w:rsidRPr="005819B8">
        <w:t>its Project Reporting and Information System Management</w:t>
      </w:r>
      <w:r w:rsidRPr="005819B8">
        <w:t xml:space="preserve"> (PRISM) Database</w:t>
      </w:r>
      <w:r w:rsidR="004822E2" w:rsidRPr="005819B8">
        <w:t xml:space="preserve">. </w:t>
      </w:r>
      <w:r w:rsidRPr="005819B8">
        <w:t xml:space="preserve">In 2011 WTD updated </w:t>
      </w:r>
      <w:r w:rsidR="008C4F53" w:rsidRPr="005819B8">
        <w:t xml:space="preserve">its </w:t>
      </w:r>
      <w:r w:rsidR="00D65553" w:rsidRPr="005819B8">
        <w:t xml:space="preserve">WTD </w:t>
      </w:r>
      <w:r w:rsidRPr="005819B8">
        <w:t>cost estimate sheet to incorporate indirect project cost information from the PRISM database</w:t>
      </w:r>
      <w:r w:rsidR="004822E2" w:rsidRPr="005819B8">
        <w:t xml:space="preserve">. </w:t>
      </w:r>
      <w:r w:rsidRPr="005819B8">
        <w:t xml:space="preserve">The </w:t>
      </w:r>
      <w:r w:rsidR="00D65553" w:rsidRPr="005819B8">
        <w:t>WTD PRISM cost database information</w:t>
      </w:r>
      <w:r w:rsidR="007660AC" w:rsidRPr="005819B8">
        <w:t xml:space="preserve">, </w:t>
      </w:r>
      <w:r w:rsidR="00D65553" w:rsidRPr="005819B8">
        <w:t>built into the WTD cost estimating sheet</w:t>
      </w:r>
      <w:r w:rsidR="00225E17" w:rsidRPr="005819B8">
        <w:t>,</w:t>
      </w:r>
      <w:r w:rsidR="00D65553" w:rsidRPr="005819B8">
        <w:t xml:space="preserve"> </w:t>
      </w:r>
      <w:r w:rsidR="00D50A19" w:rsidRPr="005819B8">
        <w:t xml:space="preserve">was used to estimate indirect costs for each </w:t>
      </w:r>
      <w:r w:rsidR="002A18F9">
        <w:t>A</w:t>
      </w:r>
      <w:r w:rsidR="00D50A19" w:rsidRPr="005819B8">
        <w:t>ction using the conveyance project type</w:t>
      </w:r>
      <w:r w:rsidR="004822E2" w:rsidRPr="005819B8">
        <w:t xml:space="preserve">. </w:t>
      </w:r>
    </w:p>
    <w:p w14:paraId="05CBCB2F" w14:textId="58F72E4E" w:rsidR="00D50A19" w:rsidRPr="005819B8" w:rsidRDefault="00D50A19" w:rsidP="003C71EF">
      <w:pPr>
        <w:pStyle w:val="BodyText"/>
      </w:pPr>
      <w:r w:rsidRPr="005819B8">
        <w:t xml:space="preserve">WTD </w:t>
      </w:r>
      <w:r w:rsidR="00A15859" w:rsidRPr="005819B8">
        <w:t xml:space="preserve">gathered </w:t>
      </w:r>
      <w:r w:rsidRPr="005819B8">
        <w:t xml:space="preserve">indirect project cost data from the PRISM database for 53 projects </w:t>
      </w:r>
      <w:r w:rsidR="00202381" w:rsidRPr="005819B8">
        <w:t xml:space="preserve">that were </w:t>
      </w:r>
      <w:r w:rsidRPr="005819B8">
        <w:t>over $1 million in construction cost and from 27 baselined projects that were under $1 million in construction costs</w:t>
      </w:r>
      <w:r w:rsidR="004822E2" w:rsidRPr="005819B8">
        <w:t xml:space="preserve">. </w:t>
      </w:r>
      <w:r w:rsidRPr="005819B8">
        <w:t>The costs from these referenced key projects were used to develop indirect project costs based on project construction costs</w:t>
      </w:r>
      <w:r w:rsidR="004822E2" w:rsidRPr="005819B8">
        <w:t xml:space="preserve">. </w:t>
      </w:r>
      <w:bookmarkStart w:id="38" w:name="_Hlk72844787"/>
      <w:r w:rsidR="007F51B1" w:rsidRPr="005819B8">
        <w:fldChar w:fldCharType="begin"/>
      </w:r>
      <w:r w:rsidR="007F51B1" w:rsidRPr="005819B8">
        <w:instrText xml:space="preserve"> REF _Ref71812659 \h </w:instrText>
      </w:r>
      <w:r w:rsidR="007F51B1" w:rsidRPr="005819B8">
        <w:fldChar w:fldCharType="separate"/>
      </w:r>
      <w:r w:rsidR="003257A0" w:rsidRPr="005819B8">
        <w:t xml:space="preserve">Table </w:t>
      </w:r>
      <w:r w:rsidR="003257A0">
        <w:rPr>
          <w:noProof/>
        </w:rPr>
        <w:t>3</w:t>
      </w:r>
      <w:r w:rsidR="007F51B1" w:rsidRPr="005819B8">
        <w:fldChar w:fldCharType="end"/>
      </w:r>
      <w:r w:rsidR="00431B31" w:rsidRPr="005819B8">
        <w:t xml:space="preserve"> </w:t>
      </w:r>
      <w:r w:rsidRPr="005819B8">
        <w:t>d</w:t>
      </w:r>
      <w:bookmarkEnd w:id="38"/>
      <w:r w:rsidRPr="005819B8">
        <w:t xml:space="preserve">epicts how the </w:t>
      </w:r>
      <w:r w:rsidR="00300E64" w:rsidRPr="005819B8">
        <w:t>WTD cost estimate sheet</w:t>
      </w:r>
      <w:r w:rsidRPr="005819B8">
        <w:t xml:space="preserve"> assigns indirect project costs as a percentage of the </w:t>
      </w:r>
      <w:r w:rsidR="00202381" w:rsidRPr="005819B8">
        <w:t>A</w:t>
      </w:r>
      <w:r w:rsidR="000F0CAE" w:rsidRPr="005819B8">
        <w:t xml:space="preserve">ction’s </w:t>
      </w:r>
      <w:r w:rsidRPr="005819B8">
        <w:t>subtotal of construction cost</w:t>
      </w:r>
      <w:r w:rsidR="004822E2" w:rsidRPr="005819B8">
        <w:t xml:space="preserve">. </w:t>
      </w:r>
    </w:p>
    <w:p w14:paraId="3979DCAF" w14:textId="77777777" w:rsidR="00431B31" w:rsidRPr="00B336FD" w:rsidRDefault="00431B31" w:rsidP="00B336FD"/>
    <w:tbl>
      <w:tblPr>
        <w:tblStyle w:val="HerreraTable"/>
        <w:tblW w:w="9360" w:type="dxa"/>
        <w:tblLook w:val="04A0" w:firstRow="1" w:lastRow="0" w:firstColumn="1" w:lastColumn="0" w:noHBand="0" w:noVBand="1"/>
      </w:tblPr>
      <w:tblGrid>
        <w:gridCol w:w="5007"/>
        <w:gridCol w:w="4353"/>
      </w:tblGrid>
      <w:tr w:rsidR="00D50A19" w:rsidRPr="005819B8" w14:paraId="3BDCCDE7" w14:textId="77777777" w:rsidTr="008902BC">
        <w:trPr>
          <w:cnfStyle w:val="100000000000" w:firstRow="1" w:lastRow="0" w:firstColumn="0" w:lastColumn="0" w:oddVBand="0" w:evenVBand="0" w:oddHBand="0" w:evenHBand="0" w:firstRowFirstColumn="0" w:firstRowLastColumn="0" w:lastRowFirstColumn="0" w:lastRowLastColumn="0"/>
          <w:trHeight w:val="337"/>
        </w:trPr>
        <w:tc>
          <w:tcPr>
            <w:tcW w:w="7995" w:type="dxa"/>
            <w:gridSpan w:val="2"/>
          </w:tcPr>
          <w:p w14:paraId="2CC926A8" w14:textId="4D1FC7FB" w:rsidR="00D50A19" w:rsidRPr="005819B8" w:rsidRDefault="00A052D0" w:rsidP="008902BC">
            <w:pPr>
              <w:pStyle w:val="TableHeading"/>
              <w:tabs>
                <w:tab w:val="left" w:pos="855"/>
              </w:tabs>
            </w:pPr>
            <w:bookmarkStart w:id="39" w:name="_Ref71812659"/>
            <w:bookmarkStart w:id="40" w:name="_Toc72930101"/>
            <w:r w:rsidRPr="005819B8">
              <w:t xml:space="preserve">Table </w:t>
            </w:r>
            <w:r w:rsidRPr="005819B8">
              <w:fldChar w:fldCharType="begin"/>
            </w:r>
            <w:r w:rsidRPr="005819B8">
              <w:instrText>SEQ Table \* ARABIC</w:instrText>
            </w:r>
            <w:r w:rsidRPr="005819B8">
              <w:fldChar w:fldCharType="separate"/>
            </w:r>
            <w:r w:rsidR="003257A0">
              <w:rPr>
                <w:noProof/>
              </w:rPr>
              <w:t>3</w:t>
            </w:r>
            <w:r w:rsidRPr="005819B8">
              <w:fldChar w:fldCharType="end"/>
            </w:r>
            <w:bookmarkEnd w:id="39"/>
            <w:r w:rsidR="004822E2" w:rsidRPr="005819B8">
              <w:t>.</w:t>
            </w:r>
            <w:r w:rsidR="008902BC">
              <w:tab/>
            </w:r>
            <w:r w:rsidR="00431B31" w:rsidRPr="005819B8">
              <w:t xml:space="preserve">WQBE </w:t>
            </w:r>
            <w:r w:rsidR="00D50A19" w:rsidRPr="005819B8">
              <w:t xml:space="preserve">Indirect Costs </w:t>
            </w:r>
            <w:r w:rsidR="00431B31" w:rsidRPr="005819B8">
              <w:t>Assigned Based on Subtotal Construction Cost</w:t>
            </w:r>
            <w:r w:rsidR="00664CCE" w:rsidRPr="005819B8">
              <w:t>.</w:t>
            </w:r>
            <w:bookmarkEnd w:id="40"/>
          </w:p>
        </w:tc>
      </w:tr>
      <w:tr w:rsidR="00D50A19" w:rsidRPr="005819B8" w14:paraId="559AE095" w14:textId="77777777" w:rsidTr="008902BC">
        <w:trPr>
          <w:trHeight w:val="285"/>
        </w:trPr>
        <w:tc>
          <w:tcPr>
            <w:tcW w:w="4277" w:type="dxa"/>
          </w:tcPr>
          <w:p w14:paraId="20D3F837" w14:textId="45DC0098" w:rsidR="00D50A19" w:rsidRPr="005819B8" w:rsidRDefault="00D50A19" w:rsidP="00431B31">
            <w:pPr>
              <w:pStyle w:val="TableColumnHeadings"/>
              <w:keepNext w:val="0"/>
            </w:pPr>
            <w:r w:rsidRPr="005819B8">
              <w:t>Subtotal Construction Cost Range</w:t>
            </w:r>
          </w:p>
        </w:tc>
        <w:tc>
          <w:tcPr>
            <w:tcW w:w="3718" w:type="dxa"/>
          </w:tcPr>
          <w:p w14:paraId="5C196740" w14:textId="4E7CACAF" w:rsidR="00D50A19" w:rsidRPr="005819B8" w:rsidRDefault="00D50A19" w:rsidP="00431B31">
            <w:pPr>
              <w:pStyle w:val="TableColumnHeadings"/>
              <w:keepNext w:val="0"/>
            </w:pPr>
            <w:r w:rsidRPr="005819B8">
              <w:t>Indirect Costs Assigned (%)</w:t>
            </w:r>
          </w:p>
        </w:tc>
      </w:tr>
      <w:tr w:rsidR="00431B31" w:rsidRPr="005819B8" w14:paraId="1661B89E" w14:textId="77777777" w:rsidTr="008902BC">
        <w:trPr>
          <w:trHeight w:val="356"/>
        </w:trPr>
        <w:tc>
          <w:tcPr>
            <w:tcW w:w="4277" w:type="dxa"/>
          </w:tcPr>
          <w:p w14:paraId="31A6A845" w14:textId="16345BB7" w:rsidR="00431B31" w:rsidRPr="005819B8" w:rsidRDefault="00431B31" w:rsidP="00431B31">
            <w:pPr>
              <w:pStyle w:val="TableTextLeft"/>
              <w:jc w:val="center"/>
            </w:pPr>
            <w:r w:rsidRPr="005819B8">
              <w:t>$1,000,000–$5,000,000</w:t>
            </w:r>
          </w:p>
        </w:tc>
        <w:tc>
          <w:tcPr>
            <w:tcW w:w="3718" w:type="dxa"/>
          </w:tcPr>
          <w:p w14:paraId="3EFD4C37" w14:textId="4C786F12" w:rsidR="00431B31" w:rsidRPr="005819B8" w:rsidRDefault="00431B31" w:rsidP="00431B31">
            <w:pPr>
              <w:pStyle w:val="TableTextLeft"/>
              <w:jc w:val="center"/>
            </w:pPr>
            <w:r w:rsidRPr="005819B8">
              <w:t>82.12%</w:t>
            </w:r>
          </w:p>
        </w:tc>
      </w:tr>
      <w:tr w:rsidR="00431B31" w:rsidRPr="005819B8" w14:paraId="6C071884" w14:textId="77777777" w:rsidTr="008902BC">
        <w:trPr>
          <w:trHeight w:val="390"/>
        </w:trPr>
        <w:tc>
          <w:tcPr>
            <w:tcW w:w="4277" w:type="dxa"/>
          </w:tcPr>
          <w:p w14:paraId="7A2A6081" w14:textId="10E40249" w:rsidR="00431B31" w:rsidRPr="005819B8" w:rsidRDefault="00431B31" w:rsidP="00431B31">
            <w:pPr>
              <w:pStyle w:val="TableTextLeft"/>
              <w:jc w:val="center"/>
            </w:pPr>
            <w:r w:rsidRPr="005819B8">
              <w:t>$5,000,000–$10,000,000</w:t>
            </w:r>
          </w:p>
        </w:tc>
        <w:tc>
          <w:tcPr>
            <w:tcW w:w="3718" w:type="dxa"/>
          </w:tcPr>
          <w:p w14:paraId="13A6408D" w14:textId="176FB94E" w:rsidR="00431B31" w:rsidRPr="005819B8" w:rsidRDefault="00431B31" w:rsidP="00431B31">
            <w:pPr>
              <w:pStyle w:val="TableTextLeft"/>
              <w:jc w:val="center"/>
            </w:pPr>
            <w:r w:rsidRPr="005819B8">
              <w:t>68.36%</w:t>
            </w:r>
          </w:p>
        </w:tc>
      </w:tr>
      <w:tr w:rsidR="00431B31" w:rsidRPr="005819B8" w14:paraId="6DB7F44A" w14:textId="77777777" w:rsidTr="008902BC">
        <w:trPr>
          <w:trHeight w:val="390"/>
        </w:trPr>
        <w:tc>
          <w:tcPr>
            <w:tcW w:w="4277" w:type="dxa"/>
            <w:hideMark/>
          </w:tcPr>
          <w:p w14:paraId="0060CAA4" w14:textId="71396A31" w:rsidR="00431B31" w:rsidRPr="005819B8" w:rsidRDefault="00431B31" w:rsidP="00431B31">
            <w:pPr>
              <w:pStyle w:val="TableTextLeft"/>
              <w:jc w:val="center"/>
            </w:pPr>
            <w:r w:rsidRPr="005819B8">
              <w:t>More than $10,000,000</w:t>
            </w:r>
          </w:p>
        </w:tc>
        <w:tc>
          <w:tcPr>
            <w:tcW w:w="3718" w:type="dxa"/>
          </w:tcPr>
          <w:p w14:paraId="74B20D5F" w14:textId="1F1C9776" w:rsidR="00431B31" w:rsidRPr="005819B8" w:rsidRDefault="00431B31" w:rsidP="00431B31">
            <w:pPr>
              <w:pStyle w:val="TableTextLeft"/>
              <w:jc w:val="center"/>
            </w:pPr>
            <w:r w:rsidRPr="005819B8">
              <w:t>61.17%</w:t>
            </w:r>
          </w:p>
        </w:tc>
      </w:tr>
    </w:tbl>
    <w:p w14:paraId="56BD7482" w14:textId="54C30490" w:rsidR="00080953" w:rsidRPr="005819B8" w:rsidRDefault="008053FD">
      <w:pPr>
        <w:pStyle w:val="BodyText"/>
      </w:pPr>
      <w:r w:rsidRPr="005819B8">
        <w:t xml:space="preserve">The WTD </w:t>
      </w:r>
      <w:r w:rsidR="00080953" w:rsidRPr="005819B8">
        <w:t xml:space="preserve">cost </w:t>
      </w:r>
      <w:r w:rsidR="00300E64" w:rsidRPr="005819B8">
        <w:t xml:space="preserve">estimate </w:t>
      </w:r>
      <w:r w:rsidR="003119D3" w:rsidRPr="005819B8">
        <w:t>spreadsheet</w:t>
      </w:r>
      <w:r w:rsidR="00300E64" w:rsidRPr="005819B8">
        <w:t xml:space="preserve"> </w:t>
      </w:r>
      <w:r w:rsidRPr="005819B8">
        <w:t xml:space="preserve">assigns indirect costs based </w:t>
      </w:r>
      <w:r w:rsidR="00202381" w:rsidRPr="005819B8">
        <w:t xml:space="preserve">on </w:t>
      </w:r>
      <w:r w:rsidR="00FE47DF" w:rsidRPr="005819B8">
        <w:t xml:space="preserve">a percentage of </w:t>
      </w:r>
      <w:r w:rsidRPr="005819B8">
        <w:t>a project’s subtotal construction costs</w:t>
      </w:r>
      <w:r w:rsidR="004822E2" w:rsidRPr="005819B8">
        <w:t xml:space="preserve">. </w:t>
      </w:r>
      <w:r w:rsidRPr="005819B8">
        <w:t xml:space="preserve">The </w:t>
      </w:r>
      <w:r w:rsidR="00FE47DF" w:rsidRPr="005819B8">
        <w:t xml:space="preserve">indirect cost model </w:t>
      </w:r>
      <w:r w:rsidR="00CA6DBA" w:rsidRPr="005819B8">
        <w:t xml:space="preserve">within the estimate spreadsheet </w:t>
      </w:r>
      <w:r w:rsidR="00FE47DF" w:rsidRPr="005819B8">
        <w:t xml:space="preserve">was developed and intended for </w:t>
      </w:r>
      <w:r w:rsidRPr="005819B8">
        <w:t>use on large, capital improvement projects</w:t>
      </w:r>
      <w:r w:rsidR="004822E2" w:rsidRPr="005819B8">
        <w:t xml:space="preserve">. </w:t>
      </w:r>
      <w:r w:rsidR="00CA6DBA" w:rsidRPr="005819B8">
        <w:t xml:space="preserve">The projects used to develop the indirect cost model generally had </w:t>
      </w:r>
      <w:r w:rsidR="00FE47DF" w:rsidRPr="005819B8">
        <w:t xml:space="preserve">construction cost ranges shown in </w:t>
      </w:r>
      <w:r w:rsidR="007F51B1" w:rsidRPr="005819B8">
        <w:fldChar w:fldCharType="begin"/>
      </w:r>
      <w:r w:rsidR="007F51B1" w:rsidRPr="005819B8">
        <w:instrText xml:space="preserve"> REF _Ref71812659 \h </w:instrText>
      </w:r>
      <w:r w:rsidR="007F51B1" w:rsidRPr="005819B8">
        <w:fldChar w:fldCharType="separate"/>
      </w:r>
      <w:r w:rsidR="003257A0" w:rsidRPr="005819B8">
        <w:t xml:space="preserve">Table </w:t>
      </w:r>
      <w:r w:rsidR="003257A0">
        <w:rPr>
          <w:noProof/>
        </w:rPr>
        <w:t>3</w:t>
      </w:r>
      <w:r w:rsidR="007F51B1" w:rsidRPr="005819B8">
        <w:fldChar w:fldCharType="end"/>
      </w:r>
      <w:r w:rsidR="00CA6DBA" w:rsidRPr="005819B8">
        <w:t xml:space="preserve"> </w:t>
      </w:r>
      <w:r w:rsidR="00FE47DF" w:rsidRPr="005819B8">
        <w:t>above</w:t>
      </w:r>
      <w:r w:rsidR="004822E2" w:rsidRPr="005819B8">
        <w:t xml:space="preserve">. </w:t>
      </w:r>
      <w:r w:rsidRPr="005819B8">
        <w:t xml:space="preserve">Singularly, </w:t>
      </w:r>
      <w:r w:rsidR="00FE47DF" w:rsidRPr="005819B8">
        <w:t xml:space="preserve">the </w:t>
      </w:r>
      <w:r w:rsidRPr="005819B8">
        <w:t xml:space="preserve">subtotal construction cost </w:t>
      </w:r>
      <w:r w:rsidR="00FE47DF" w:rsidRPr="005819B8">
        <w:t xml:space="preserve">for </w:t>
      </w:r>
      <w:r w:rsidR="00CA6DBA" w:rsidRPr="005819B8">
        <w:t>each</w:t>
      </w:r>
      <w:r w:rsidR="00FE47DF" w:rsidRPr="005819B8">
        <w:t xml:space="preserve"> WQBE Action</w:t>
      </w:r>
      <w:r w:rsidR="00CA6DBA" w:rsidRPr="005819B8">
        <w:t xml:space="preserve"> is less</w:t>
      </w:r>
      <w:r w:rsidRPr="005819B8">
        <w:t xml:space="preserve"> than the </w:t>
      </w:r>
      <w:r w:rsidR="00FE47DF" w:rsidRPr="005819B8">
        <w:t xml:space="preserve">WTD cost estimate spreadsheet’s indirect cost </w:t>
      </w:r>
      <w:r w:rsidRPr="005819B8">
        <w:t>tool was intended to model</w:t>
      </w:r>
      <w:r w:rsidR="004822E2" w:rsidRPr="005819B8">
        <w:t xml:space="preserve">. </w:t>
      </w:r>
      <w:r w:rsidR="00FE47DF" w:rsidRPr="005819B8">
        <w:t>However, w</w:t>
      </w:r>
      <w:r w:rsidR="00F878E8" w:rsidRPr="005819B8">
        <w:t xml:space="preserve">hile the WQBE Action unit costs are </w:t>
      </w:r>
      <w:r w:rsidR="003119D3" w:rsidRPr="005819B8">
        <w:t>discrete</w:t>
      </w:r>
      <w:r w:rsidR="00F878E8" w:rsidRPr="005819B8">
        <w:t xml:space="preserve">, it is anticipated that each </w:t>
      </w:r>
      <w:r w:rsidR="003119D3" w:rsidRPr="005819B8">
        <w:t>A</w:t>
      </w:r>
      <w:r w:rsidR="00F878E8" w:rsidRPr="005819B8">
        <w:t xml:space="preserve">ction will be part of a larger project, suite of combined Actions, or installed as part of a </w:t>
      </w:r>
      <w:r w:rsidR="00900A3A" w:rsidRPr="005819B8">
        <w:t>P</w:t>
      </w:r>
      <w:r w:rsidR="00F878E8" w:rsidRPr="005819B8">
        <w:t>rogram</w:t>
      </w:r>
      <w:r w:rsidR="004822E2" w:rsidRPr="005819B8">
        <w:t xml:space="preserve">. </w:t>
      </w:r>
      <w:r w:rsidR="00FE47DF" w:rsidRPr="005819B8">
        <w:t xml:space="preserve">Indirect costs for the WQBE Actions were assigned using a scaled subtotal construction cost assuming the total project or </w:t>
      </w:r>
      <w:r w:rsidR="00FF45EB">
        <w:t>P</w:t>
      </w:r>
      <w:r w:rsidR="00FE47DF" w:rsidRPr="005819B8">
        <w:t>rogram cost ranges listed below</w:t>
      </w:r>
      <w:r w:rsidR="00D840C1" w:rsidRPr="005819B8">
        <w:t xml:space="preserve">:  </w:t>
      </w:r>
      <w:r w:rsidR="00080953" w:rsidRPr="005819B8">
        <w:t xml:space="preserve">   </w:t>
      </w:r>
    </w:p>
    <w:p w14:paraId="71BFB243" w14:textId="18E8F9A0" w:rsidR="00D840C1" w:rsidRPr="005819B8" w:rsidRDefault="00D5015B" w:rsidP="00C61CE4">
      <w:pPr>
        <w:pStyle w:val="ListBullet"/>
        <w:numPr>
          <w:ilvl w:val="0"/>
          <w:numId w:val="53"/>
        </w:numPr>
      </w:pPr>
      <w:r w:rsidRPr="005819B8">
        <w:t>Indirect cost</w:t>
      </w:r>
      <w:r w:rsidR="00351CD9">
        <w:t>s</w:t>
      </w:r>
      <w:r w:rsidRPr="005819B8">
        <w:t xml:space="preserve"> for </w:t>
      </w:r>
      <w:r w:rsidR="00D840C1" w:rsidRPr="005819B8">
        <w:t xml:space="preserve">GSI Actions </w:t>
      </w:r>
      <w:r w:rsidRPr="005819B8">
        <w:t>were</w:t>
      </w:r>
      <w:r w:rsidR="003119D3" w:rsidRPr="005819B8">
        <w:t xml:space="preserve"> </w:t>
      </w:r>
      <w:r w:rsidR="00D840C1" w:rsidRPr="005819B8">
        <w:t>based on $20</w:t>
      </w:r>
      <w:r w:rsidR="00900A3A" w:rsidRPr="005819B8">
        <w:t xml:space="preserve"> million to</w:t>
      </w:r>
      <w:r w:rsidR="00D840C1" w:rsidRPr="005819B8">
        <w:t xml:space="preserve"> </w:t>
      </w:r>
      <w:r w:rsidR="00300E64" w:rsidRPr="005819B8">
        <w:t>$</w:t>
      </w:r>
      <w:r w:rsidR="00D840C1" w:rsidRPr="005819B8">
        <w:t>2</w:t>
      </w:r>
      <w:r w:rsidR="00577314" w:rsidRPr="005819B8">
        <w:t>5</w:t>
      </w:r>
      <w:r w:rsidR="00D840C1" w:rsidRPr="005819B8">
        <w:t xml:space="preserve"> million construction cost</w:t>
      </w:r>
      <w:r w:rsidR="004822E2" w:rsidRPr="005819B8">
        <w:t xml:space="preserve">. </w:t>
      </w:r>
      <w:r w:rsidR="00D53DCF" w:rsidRPr="005819B8">
        <w:t xml:space="preserve">The subtotal cost range was selected as typical for a GSI </w:t>
      </w:r>
      <w:r w:rsidR="00FF45EB">
        <w:t>P</w:t>
      </w:r>
      <w:r w:rsidR="00D53DCF" w:rsidRPr="005819B8">
        <w:t>rogram.</w:t>
      </w:r>
    </w:p>
    <w:p w14:paraId="5073CAF2" w14:textId="3CBD1F61" w:rsidR="00D840C1" w:rsidRPr="005819B8" w:rsidRDefault="00DA4E2C" w:rsidP="00C61CE4">
      <w:pPr>
        <w:pStyle w:val="ListBullet"/>
        <w:numPr>
          <w:ilvl w:val="0"/>
          <w:numId w:val="53"/>
        </w:numPr>
      </w:pPr>
      <w:r w:rsidRPr="005819B8">
        <w:t xml:space="preserve">Indirect costs for </w:t>
      </w:r>
      <w:r w:rsidR="00D5015B" w:rsidRPr="005819B8">
        <w:t xml:space="preserve">Stormwater </w:t>
      </w:r>
      <w:r w:rsidRPr="005819B8">
        <w:t xml:space="preserve">Retention/Detention/Infiltration and Gray Stormwater Treatment </w:t>
      </w:r>
      <w:r w:rsidR="00D840C1" w:rsidRPr="005819B8">
        <w:t xml:space="preserve">Actions </w:t>
      </w:r>
      <w:r w:rsidRPr="005819B8">
        <w:t>were</w:t>
      </w:r>
      <w:r w:rsidR="003119D3" w:rsidRPr="005819B8">
        <w:t xml:space="preserve"> </w:t>
      </w:r>
      <w:r w:rsidR="00D840C1" w:rsidRPr="005819B8">
        <w:t>based on $10</w:t>
      </w:r>
      <w:r w:rsidR="00900A3A" w:rsidRPr="005819B8">
        <w:t xml:space="preserve"> million to</w:t>
      </w:r>
      <w:r w:rsidR="00D840C1" w:rsidRPr="005819B8">
        <w:t xml:space="preserve"> </w:t>
      </w:r>
      <w:r w:rsidR="00300E64" w:rsidRPr="005819B8">
        <w:t>$</w:t>
      </w:r>
      <w:r w:rsidR="00D840C1" w:rsidRPr="005819B8">
        <w:t>1</w:t>
      </w:r>
      <w:r w:rsidR="00577314" w:rsidRPr="005819B8">
        <w:t>5</w:t>
      </w:r>
      <w:r w:rsidR="00D840C1" w:rsidRPr="005819B8">
        <w:t xml:space="preserve"> million subtotal construction cost</w:t>
      </w:r>
      <w:r w:rsidR="004822E2" w:rsidRPr="005819B8">
        <w:t xml:space="preserve">. </w:t>
      </w:r>
      <w:r w:rsidR="00D53DCF" w:rsidRPr="005819B8">
        <w:t>The construction cost range was selected as a typical project size for this type of Action.</w:t>
      </w:r>
    </w:p>
    <w:p w14:paraId="056D87C9" w14:textId="2A40EBD8" w:rsidR="00431B31" w:rsidRPr="005819B8" w:rsidRDefault="00431B31" w:rsidP="00431B31">
      <w:pPr>
        <w:pStyle w:val="BodyText"/>
      </w:pPr>
      <w:r w:rsidRPr="005819B8">
        <w:lastRenderedPageBreak/>
        <w:t xml:space="preserve">In addition to project type and estimated construction cost, </w:t>
      </w:r>
      <w:r w:rsidR="0005770A" w:rsidRPr="005819B8">
        <w:t xml:space="preserve">the following series of project calibrations were selected in </w:t>
      </w:r>
      <w:r w:rsidRPr="005819B8">
        <w:t xml:space="preserve">the cost model </w:t>
      </w:r>
      <w:r w:rsidR="0005770A" w:rsidRPr="005819B8">
        <w:t>to develop an indirect cost profile</w:t>
      </w:r>
      <w:r w:rsidRPr="005819B8">
        <w:t>:</w:t>
      </w:r>
    </w:p>
    <w:p w14:paraId="55FEE86F" w14:textId="42E557A2" w:rsidR="00431B31" w:rsidRPr="005819B8" w:rsidRDefault="00431B31" w:rsidP="00C61CE4">
      <w:pPr>
        <w:pStyle w:val="ListBullet"/>
        <w:numPr>
          <w:ilvl w:val="0"/>
          <w:numId w:val="39"/>
        </w:numPr>
      </w:pPr>
      <w:r w:rsidRPr="005819B8">
        <w:t>Initiatives (art, sustainability)</w:t>
      </w:r>
      <w:r w:rsidR="00E26311" w:rsidRPr="005819B8">
        <w:t>:</w:t>
      </w:r>
      <w:r w:rsidRPr="005819B8">
        <w:t xml:space="preserve"> </w:t>
      </w:r>
      <w:r w:rsidR="00E26311" w:rsidRPr="005819B8">
        <w:t>d</w:t>
      </w:r>
      <w:r w:rsidR="00EF01C2" w:rsidRPr="005819B8">
        <w:t xml:space="preserve">etermined that the </w:t>
      </w:r>
      <w:r w:rsidR="00E26311" w:rsidRPr="005819B8">
        <w:t>A</w:t>
      </w:r>
      <w:r w:rsidR="00EF01C2" w:rsidRPr="005819B8">
        <w:t xml:space="preserve">ctions would </w:t>
      </w:r>
      <w:r w:rsidR="00D53DCF" w:rsidRPr="005819B8">
        <w:t>not be considered eligible for the initiatives</w:t>
      </w:r>
    </w:p>
    <w:p w14:paraId="30315265" w14:textId="026F9C07" w:rsidR="00D53DCF" w:rsidRPr="005819B8" w:rsidRDefault="00D53DCF" w:rsidP="00C61CE4">
      <w:pPr>
        <w:pStyle w:val="ListBullet"/>
        <w:numPr>
          <w:ilvl w:val="0"/>
          <w:numId w:val="39"/>
        </w:numPr>
      </w:pPr>
      <w:r w:rsidRPr="005819B8">
        <w:t xml:space="preserve">Operations </w:t>
      </w:r>
      <w:r w:rsidR="00E26311" w:rsidRPr="005819B8">
        <w:t>s</w:t>
      </w:r>
      <w:r w:rsidRPr="005819B8">
        <w:t xml:space="preserve">upport  </w:t>
      </w:r>
    </w:p>
    <w:p w14:paraId="6F32AD6D" w14:textId="263D6BB5" w:rsidR="00D53DCF" w:rsidRPr="005819B8" w:rsidRDefault="00D53DCF" w:rsidP="00C61CE4">
      <w:pPr>
        <w:pStyle w:val="ListBullet"/>
        <w:numPr>
          <w:ilvl w:val="0"/>
          <w:numId w:val="39"/>
        </w:numPr>
      </w:pPr>
      <w:r w:rsidRPr="005819B8">
        <w:t xml:space="preserve">Facility </w:t>
      </w:r>
      <w:r w:rsidR="00E26311" w:rsidRPr="005819B8">
        <w:t>i</w:t>
      </w:r>
      <w:r w:rsidRPr="005819B8">
        <w:t xml:space="preserve">nspection </w:t>
      </w:r>
      <w:r w:rsidR="00E26311" w:rsidRPr="005819B8">
        <w:t>u</w:t>
      </w:r>
      <w:r w:rsidRPr="005819B8">
        <w:t xml:space="preserve">sed </w:t>
      </w:r>
    </w:p>
    <w:p w14:paraId="06342C68" w14:textId="1844CE82" w:rsidR="00D53DCF" w:rsidRPr="005819B8" w:rsidRDefault="00D53DCF" w:rsidP="00C61CE4">
      <w:pPr>
        <w:pStyle w:val="ListBullet"/>
        <w:numPr>
          <w:ilvl w:val="0"/>
          <w:numId w:val="39"/>
        </w:numPr>
      </w:pPr>
      <w:r w:rsidRPr="005819B8">
        <w:t xml:space="preserve">In-house </w:t>
      </w:r>
      <w:r w:rsidR="00E26311" w:rsidRPr="005819B8">
        <w:t>l</w:t>
      </w:r>
      <w:r w:rsidRPr="005819B8">
        <w:t xml:space="preserve">egal </w:t>
      </w:r>
      <w:r w:rsidR="00E26311" w:rsidRPr="005819B8">
        <w:t>u</w:t>
      </w:r>
      <w:r w:rsidRPr="005819B8">
        <w:t>sed</w:t>
      </w:r>
    </w:p>
    <w:p w14:paraId="1A98445C" w14:textId="22B31B42" w:rsidR="00D53DCF" w:rsidRPr="005819B8" w:rsidRDefault="00D53DCF" w:rsidP="00C61CE4">
      <w:pPr>
        <w:pStyle w:val="ListBullet"/>
        <w:numPr>
          <w:ilvl w:val="0"/>
          <w:numId w:val="39"/>
        </w:numPr>
      </w:pPr>
      <w:r w:rsidRPr="005819B8">
        <w:t xml:space="preserve">Modeling </w:t>
      </w:r>
      <w:r w:rsidR="00E26311" w:rsidRPr="005819B8">
        <w:t>u</w:t>
      </w:r>
      <w:r w:rsidRPr="005819B8">
        <w:t>sed</w:t>
      </w:r>
    </w:p>
    <w:p w14:paraId="534F70D5" w14:textId="106F4027" w:rsidR="00D53DCF" w:rsidRPr="005819B8" w:rsidRDefault="00E26311" w:rsidP="00C61CE4">
      <w:pPr>
        <w:pStyle w:val="ListBullet"/>
        <w:numPr>
          <w:ilvl w:val="0"/>
          <w:numId w:val="39"/>
        </w:numPr>
      </w:pPr>
      <w:r w:rsidRPr="005819B8">
        <w:t>Water and Land Resources Division</w:t>
      </w:r>
      <w:r w:rsidR="00D53DCF" w:rsidRPr="005819B8">
        <w:t xml:space="preserve"> </w:t>
      </w:r>
      <w:r w:rsidRPr="005819B8">
        <w:t>s</w:t>
      </w:r>
      <w:r w:rsidR="00D53DCF" w:rsidRPr="005819B8">
        <w:t xml:space="preserve">upport </w:t>
      </w:r>
      <w:r w:rsidRPr="005819B8">
        <w:t>u</w:t>
      </w:r>
      <w:r w:rsidR="00D53DCF" w:rsidRPr="005819B8">
        <w:t>sed</w:t>
      </w:r>
    </w:p>
    <w:p w14:paraId="543894DA" w14:textId="16FCCBCC" w:rsidR="00D50A19" w:rsidRPr="005819B8" w:rsidRDefault="00431B31" w:rsidP="003C71EF">
      <w:pPr>
        <w:pStyle w:val="BodyText"/>
      </w:pPr>
      <w:r w:rsidRPr="005819B8">
        <w:t xml:space="preserve">The WTD </w:t>
      </w:r>
      <w:r w:rsidR="00300E64" w:rsidRPr="005819B8">
        <w:t xml:space="preserve">cost estimate sheet </w:t>
      </w:r>
      <w:r w:rsidRPr="005819B8">
        <w:t xml:space="preserve">assigned indirect costs as a percentage of the estimated </w:t>
      </w:r>
      <w:r w:rsidR="0005770A" w:rsidRPr="005819B8">
        <w:t xml:space="preserve">subtotal </w:t>
      </w:r>
      <w:r w:rsidRPr="005819B8">
        <w:t xml:space="preserve">construction cost based on a developed cost profile from </w:t>
      </w:r>
      <w:r w:rsidR="00EA5775">
        <w:t xml:space="preserve">the following </w:t>
      </w:r>
      <w:r w:rsidRPr="005819B8">
        <w:t>nine key PRISM categories:</w:t>
      </w:r>
    </w:p>
    <w:p w14:paraId="33BC9E72" w14:textId="6F62222B" w:rsidR="00431B31" w:rsidRPr="005819B8" w:rsidRDefault="00431B31" w:rsidP="00C61CE4">
      <w:pPr>
        <w:pStyle w:val="ListBullet"/>
        <w:numPr>
          <w:ilvl w:val="0"/>
          <w:numId w:val="40"/>
        </w:numPr>
      </w:pPr>
      <w:r w:rsidRPr="005819B8">
        <w:t>Design Engineering</w:t>
      </w:r>
    </w:p>
    <w:p w14:paraId="1AC5022E" w14:textId="77777777" w:rsidR="00D53DCF" w:rsidRPr="005819B8" w:rsidRDefault="00D53DCF" w:rsidP="00C61CE4">
      <w:pPr>
        <w:pStyle w:val="ListBullet"/>
        <w:numPr>
          <w:ilvl w:val="0"/>
          <w:numId w:val="40"/>
        </w:numPr>
      </w:pPr>
      <w:r w:rsidRPr="005819B8">
        <w:t>Construction Management</w:t>
      </w:r>
    </w:p>
    <w:p w14:paraId="12F15E2E" w14:textId="7B230A5A" w:rsidR="00D53DCF" w:rsidRPr="005819B8" w:rsidRDefault="00D53DCF" w:rsidP="00C61CE4">
      <w:pPr>
        <w:pStyle w:val="ListBullet"/>
        <w:numPr>
          <w:ilvl w:val="0"/>
          <w:numId w:val="40"/>
        </w:numPr>
      </w:pPr>
      <w:r w:rsidRPr="005819B8">
        <w:t xml:space="preserve">Permitting </w:t>
      </w:r>
      <w:r w:rsidR="00131D40" w:rsidRPr="005819B8">
        <w:t>and</w:t>
      </w:r>
      <w:r w:rsidRPr="005819B8">
        <w:t xml:space="preserve"> Licenses</w:t>
      </w:r>
    </w:p>
    <w:p w14:paraId="50B6B86B" w14:textId="77777777" w:rsidR="00D53DCF" w:rsidRPr="005819B8" w:rsidRDefault="00D53DCF" w:rsidP="00C61CE4">
      <w:pPr>
        <w:pStyle w:val="ListBullet"/>
        <w:numPr>
          <w:ilvl w:val="0"/>
          <w:numId w:val="40"/>
        </w:numPr>
      </w:pPr>
      <w:r w:rsidRPr="005819B8">
        <w:t>Operations Support</w:t>
      </w:r>
    </w:p>
    <w:p w14:paraId="0CCDB312" w14:textId="77777777" w:rsidR="00D53DCF" w:rsidRPr="005819B8" w:rsidRDefault="00D53DCF" w:rsidP="00C61CE4">
      <w:pPr>
        <w:pStyle w:val="ListBullet"/>
        <w:numPr>
          <w:ilvl w:val="0"/>
          <w:numId w:val="40"/>
        </w:numPr>
      </w:pPr>
      <w:r w:rsidRPr="005819B8">
        <w:t>Community Relations</w:t>
      </w:r>
    </w:p>
    <w:p w14:paraId="4A5B76FB" w14:textId="0A511636" w:rsidR="00D53DCF" w:rsidRPr="005819B8" w:rsidRDefault="00D53DCF" w:rsidP="00C61CE4">
      <w:pPr>
        <w:pStyle w:val="ListBullet"/>
        <w:numPr>
          <w:ilvl w:val="0"/>
          <w:numId w:val="40"/>
        </w:numPr>
      </w:pPr>
      <w:r w:rsidRPr="005819B8">
        <w:t xml:space="preserve">Environmental Planning </w:t>
      </w:r>
      <w:r w:rsidR="00131D40" w:rsidRPr="005819B8">
        <w:t>and</w:t>
      </w:r>
      <w:r w:rsidRPr="005819B8">
        <w:t xml:space="preserve"> Management</w:t>
      </w:r>
    </w:p>
    <w:p w14:paraId="31F052ED" w14:textId="63CDBE4D" w:rsidR="00D53DCF" w:rsidRPr="005819B8" w:rsidRDefault="00D53DCF" w:rsidP="00C61CE4">
      <w:pPr>
        <w:pStyle w:val="ListBullet"/>
        <w:numPr>
          <w:ilvl w:val="0"/>
          <w:numId w:val="40"/>
        </w:numPr>
      </w:pPr>
      <w:r w:rsidRPr="005819B8">
        <w:t xml:space="preserve">Real Estate: Permitting, Right-of-Way, </w:t>
      </w:r>
      <w:r w:rsidR="00131D40" w:rsidRPr="005819B8">
        <w:t>and</w:t>
      </w:r>
      <w:r w:rsidRPr="005819B8">
        <w:t xml:space="preserve"> Monitoring</w:t>
      </w:r>
    </w:p>
    <w:p w14:paraId="6BAA1C78" w14:textId="77777777" w:rsidR="00D53DCF" w:rsidRPr="005819B8" w:rsidRDefault="00D53DCF" w:rsidP="00C61CE4">
      <w:pPr>
        <w:pStyle w:val="ListBullet"/>
        <w:numPr>
          <w:ilvl w:val="0"/>
          <w:numId w:val="40"/>
        </w:numPr>
      </w:pPr>
      <w:r w:rsidRPr="005819B8">
        <w:t>Project Management</w:t>
      </w:r>
    </w:p>
    <w:p w14:paraId="22C5B1FA" w14:textId="781327A5" w:rsidR="00D53DCF" w:rsidRPr="005819B8" w:rsidRDefault="00D53DCF" w:rsidP="00C61CE4">
      <w:pPr>
        <w:pStyle w:val="ListBullet"/>
        <w:numPr>
          <w:ilvl w:val="0"/>
          <w:numId w:val="40"/>
        </w:numPr>
      </w:pPr>
      <w:r w:rsidRPr="005819B8">
        <w:t>Project Controls</w:t>
      </w:r>
    </w:p>
    <w:p w14:paraId="4E0D0FB1" w14:textId="670A8203" w:rsidR="0005770A" w:rsidRPr="005819B8" w:rsidRDefault="0005770A" w:rsidP="003C71EF">
      <w:pPr>
        <w:pStyle w:val="BodyText"/>
      </w:pPr>
      <w:r w:rsidRPr="005819B8">
        <w:t xml:space="preserve">The </w:t>
      </w:r>
      <w:r w:rsidR="00300E64" w:rsidRPr="005819B8">
        <w:t xml:space="preserve">WTD cost estimate sheet </w:t>
      </w:r>
      <w:r w:rsidRPr="005819B8">
        <w:t>cost model profile assigns indirect costs based on project complexity within the key PRISM categories</w:t>
      </w:r>
      <w:r w:rsidR="004822E2" w:rsidRPr="005819B8">
        <w:t xml:space="preserve">. </w:t>
      </w:r>
      <w:r w:rsidRPr="005819B8">
        <w:t>There are four complexity levels within the PRISM categories:</w:t>
      </w:r>
    </w:p>
    <w:p w14:paraId="035E32A7" w14:textId="192A9877" w:rsidR="00987905" w:rsidRPr="005819B8" w:rsidRDefault="00987905" w:rsidP="00C61CE4">
      <w:pPr>
        <w:pStyle w:val="ListBullet"/>
        <w:numPr>
          <w:ilvl w:val="0"/>
          <w:numId w:val="38"/>
        </w:numPr>
      </w:pPr>
      <w:r w:rsidRPr="005819B8">
        <w:t>Low complexity indicates a simplified or straightforward cost profile</w:t>
      </w:r>
      <w:r w:rsidR="004822E2" w:rsidRPr="005819B8">
        <w:t xml:space="preserve">. </w:t>
      </w:r>
      <w:r w:rsidRPr="005819B8">
        <w:t>For example, the Rain Garden Action</w:t>
      </w:r>
      <w:r w:rsidR="00116907" w:rsidRPr="005819B8">
        <w:t>, which</w:t>
      </w:r>
      <w:r w:rsidRPr="005819B8">
        <w:t xml:space="preserve"> uses a simple, preapproved design with little permitting required</w:t>
      </w:r>
      <w:r w:rsidR="00116907" w:rsidRPr="005819B8">
        <w:t>,</w:t>
      </w:r>
      <w:r w:rsidRPr="005819B8">
        <w:t xml:space="preserve"> was assigned a low complexity profile. </w:t>
      </w:r>
    </w:p>
    <w:p w14:paraId="4FC9F36E" w14:textId="1BC4FE29" w:rsidR="00987905" w:rsidRPr="005819B8" w:rsidRDefault="00987905" w:rsidP="00C61CE4">
      <w:pPr>
        <w:pStyle w:val="ListBullet"/>
        <w:numPr>
          <w:ilvl w:val="0"/>
          <w:numId w:val="38"/>
        </w:numPr>
      </w:pPr>
      <w:r w:rsidRPr="005819B8">
        <w:lastRenderedPageBreak/>
        <w:t>Routine complexity indicates typical design or duties without unique issues or concerns</w:t>
      </w:r>
      <w:r w:rsidR="004822E2" w:rsidRPr="005819B8">
        <w:t xml:space="preserve">. </w:t>
      </w:r>
      <w:r w:rsidRPr="005819B8">
        <w:t>For example, the Detention Vault Action was assumed to require typical design and construction monitoring</w:t>
      </w:r>
      <w:r w:rsidR="004822E2" w:rsidRPr="005819B8">
        <w:t xml:space="preserve">. </w:t>
      </w:r>
      <w:r w:rsidRPr="005819B8">
        <w:t xml:space="preserve">While the </w:t>
      </w:r>
      <w:r w:rsidR="002D3004" w:rsidRPr="005819B8">
        <w:t>A</w:t>
      </w:r>
      <w:r w:rsidRPr="005819B8">
        <w:t xml:space="preserve">ction requires permitting, no unique permitting issues </w:t>
      </w:r>
      <w:r w:rsidR="002D3004" w:rsidRPr="005819B8">
        <w:t xml:space="preserve">were </w:t>
      </w:r>
      <w:r w:rsidRPr="005819B8">
        <w:t>anticipated with this installation</w:t>
      </w:r>
      <w:r w:rsidR="004822E2" w:rsidRPr="005819B8">
        <w:t xml:space="preserve">. </w:t>
      </w:r>
      <w:r w:rsidRPr="005819B8">
        <w:t>The Detention Vault Action was assigned a routine complexity profile</w:t>
      </w:r>
      <w:r w:rsidR="004822E2" w:rsidRPr="005819B8">
        <w:t xml:space="preserve">. </w:t>
      </w:r>
    </w:p>
    <w:p w14:paraId="118C96BC" w14:textId="360ECF86" w:rsidR="00987905" w:rsidRPr="005819B8" w:rsidRDefault="00987905" w:rsidP="00C61CE4">
      <w:pPr>
        <w:pStyle w:val="ListBullet"/>
        <w:numPr>
          <w:ilvl w:val="0"/>
          <w:numId w:val="38"/>
        </w:numPr>
      </w:pPr>
      <w:r w:rsidRPr="005819B8">
        <w:t>Moderate complexity indicates that there will be elevated costs or concerns associated that are higher than normally found with that type of project</w:t>
      </w:r>
      <w:r w:rsidR="004822E2" w:rsidRPr="005819B8">
        <w:t xml:space="preserve">. </w:t>
      </w:r>
      <w:r w:rsidRPr="005819B8">
        <w:t xml:space="preserve">For example, the Stormwater Treatment Wetland Action was assumed to require elevated support for permitting, and </w:t>
      </w:r>
      <w:r w:rsidR="002D3004" w:rsidRPr="005819B8">
        <w:t>e</w:t>
      </w:r>
      <w:r w:rsidRPr="005819B8">
        <w:t xml:space="preserve">nvironmental </w:t>
      </w:r>
      <w:r w:rsidR="002D3004" w:rsidRPr="005819B8">
        <w:t>p</w:t>
      </w:r>
      <w:r w:rsidRPr="005819B8">
        <w:t xml:space="preserve">lanning and </w:t>
      </w:r>
      <w:r w:rsidR="002D3004" w:rsidRPr="005819B8">
        <w:t>m</w:t>
      </w:r>
      <w:r w:rsidRPr="005819B8">
        <w:t>anagement</w:t>
      </w:r>
      <w:r w:rsidR="004822E2" w:rsidRPr="005819B8">
        <w:t xml:space="preserve">. </w:t>
      </w:r>
      <w:r w:rsidRPr="005819B8">
        <w:t>The Stormwater Treatment Wetland Action was assigned a moderate complexity profile</w:t>
      </w:r>
      <w:r w:rsidR="004822E2" w:rsidRPr="005819B8">
        <w:t xml:space="preserve">. </w:t>
      </w:r>
    </w:p>
    <w:p w14:paraId="6CCF670F" w14:textId="713C1993" w:rsidR="00987905" w:rsidRPr="005819B8" w:rsidRDefault="00987905" w:rsidP="00C61CE4">
      <w:pPr>
        <w:pStyle w:val="ListBullet"/>
        <w:numPr>
          <w:ilvl w:val="0"/>
          <w:numId w:val="38"/>
        </w:numPr>
      </w:pPr>
      <w:r w:rsidRPr="005819B8">
        <w:t>High complexity indicates that the project may have risks associated with it that can require intense support or concerns that may cause significant delivery and schedule delays</w:t>
      </w:r>
      <w:r w:rsidR="004822E2" w:rsidRPr="005819B8">
        <w:t xml:space="preserve">. </w:t>
      </w:r>
      <w:r w:rsidRPr="005819B8">
        <w:t>For example, a tunnel project that crosses a bay or requires disturbance along the shoreline area may require extensive permitting, have elevated risk associated with the construction, or may require extensive community</w:t>
      </w:r>
      <w:r w:rsidR="00EE18AD">
        <w:t>-</w:t>
      </w:r>
      <w:r w:rsidRPr="005819B8">
        <w:t>relations outreach</w:t>
      </w:r>
      <w:r w:rsidR="004822E2" w:rsidRPr="005819B8">
        <w:t xml:space="preserve">. </w:t>
      </w:r>
      <w:r w:rsidRPr="005819B8">
        <w:t>The tunnel project may be assigned a high complexity profile</w:t>
      </w:r>
      <w:r w:rsidR="004822E2" w:rsidRPr="005819B8">
        <w:t xml:space="preserve">. </w:t>
      </w:r>
      <w:r w:rsidRPr="005819B8">
        <w:t>None of the WQBE Phase 2 Actions were considered to have a high complexity profile</w:t>
      </w:r>
      <w:r w:rsidR="004822E2" w:rsidRPr="005819B8">
        <w:t xml:space="preserve">. </w:t>
      </w:r>
    </w:p>
    <w:p w14:paraId="4A5F94AD" w14:textId="14DD36E4" w:rsidR="0005770A" w:rsidRPr="005819B8" w:rsidRDefault="0005770A" w:rsidP="008A25F0">
      <w:pPr>
        <w:pStyle w:val="BodyText"/>
      </w:pPr>
      <w:r w:rsidRPr="005819B8">
        <w:t>The cost model was established to calculate the indirect cost for each of the key PRISM categories</w:t>
      </w:r>
      <w:r w:rsidR="00EE18AD">
        <w:t>’</w:t>
      </w:r>
      <w:r w:rsidRPr="005819B8">
        <w:t xml:space="preserve"> </w:t>
      </w:r>
      <w:r w:rsidR="00577314" w:rsidRPr="005819B8">
        <w:t xml:space="preserve">project complexity </w:t>
      </w:r>
      <w:r w:rsidRPr="005819B8">
        <w:t>with baseline cost</w:t>
      </w:r>
      <w:r w:rsidR="00577314" w:rsidRPr="005819B8">
        <w:t>s</w:t>
      </w:r>
      <w:r w:rsidRPr="005819B8">
        <w:t xml:space="preserve"> set </w:t>
      </w:r>
      <w:r w:rsidR="00577314" w:rsidRPr="005819B8">
        <w:t>at the</w:t>
      </w:r>
      <w:r w:rsidRPr="005819B8">
        <w:t xml:space="preserve"> “Routine” complexity</w:t>
      </w:r>
      <w:r w:rsidR="00577314" w:rsidRPr="005819B8">
        <w:t xml:space="preserve"> setting</w:t>
      </w:r>
      <w:r w:rsidR="004822E2" w:rsidRPr="005819B8">
        <w:t xml:space="preserve">. </w:t>
      </w:r>
      <w:r w:rsidRPr="005819B8">
        <w:t xml:space="preserve">Indirect costs within </w:t>
      </w:r>
      <w:r w:rsidR="00577314" w:rsidRPr="005819B8">
        <w:t xml:space="preserve">each </w:t>
      </w:r>
      <w:r w:rsidRPr="005819B8">
        <w:t xml:space="preserve">key category </w:t>
      </w:r>
      <w:r w:rsidR="00266632" w:rsidRPr="005819B8">
        <w:t xml:space="preserve">were </w:t>
      </w:r>
      <w:r w:rsidRPr="005819B8">
        <w:t>refined</w:t>
      </w:r>
      <w:r w:rsidR="00577314" w:rsidRPr="005819B8">
        <w:t xml:space="preserve"> </w:t>
      </w:r>
      <w:r w:rsidR="007428D3" w:rsidRPr="005819B8">
        <w:t xml:space="preserve">(increased or decreased) </w:t>
      </w:r>
      <w:r w:rsidR="00577314" w:rsidRPr="005819B8">
        <w:t xml:space="preserve">for each Action </w:t>
      </w:r>
      <w:r w:rsidRPr="005819B8">
        <w:t>by selecting a lower or higher complexity input value</w:t>
      </w:r>
      <w:r w:rsidR="004822E2" w:rsidRPr="005819B8">
        <w:t xml:space="preserve">. </w:t>
      </w:r>
      <w:r w:rsidRPr="005819B8">
        <w:t>Complexity factors for the WQBE Action units were assigned based on the following:</w:t>
      </w:r>
    </w:p>
    <w:p w14:paraId="6991A068" w14:textId="77777777" w:rsidR="00987905" w:rsidRPr="005819B8" w:rsidRDefault="00432F83" w:rsidP="00DA5CD5">
      <w:pPr>
        <w:pStyle w:val="ListBullet"/>
      </w:pPr>
      <w:r w:rsidRPr="005819B8">
        <w:t xml:space="preserve">Low complexity for GSI Actions </w:t>
      </w:r>
    </w:p>
    <w:p w14:paraId="681B5F26" w14:textId="2FB9F7DB" w:rsidR="00987905" w:rsidRPr="005819B8" w:rsidRDefault="00987905" w:rsidP="00DA5CD5">
      <w:pPr>
        <w:pStyle w:val="ListBullet"/>
      </w:pPr>
      <w:r w:rsidRPr="005819B8">
        <w:t xml:space="preserve">Routine complexity </w:t>
      </w:r>
      <w:r w:rsidR="00DA4E2C" w:rsidRPr="005819B8">
        <w:t>for Stormwater Retention/Detention/Infiltration and Gray Stormwater Treatment Actions</w:t>
      </w:r>
    </w:p>
    <w:p w14:paraId="6773CB5E" w14:textId="302DD6AE" w:rsidR="00432F83" w:rsidRPr="005819B8" w:rsidRDefault="00432F83" w:rsidP="00DA5CD5">
      <w:pPr>
        <w:pStyle w:val="ListBullet"/>
      </w:pPr>
      <w:r w:rsidRPr="005819B8">
        <w:t xml:space="preserve">Moderate complexity for Regional Vegetated Media (regional) Action  </w:t>
      </w:r>
    </w:p>
    <w:p w14:paraId="14D234D9" w14:textId="497A2661" w:rsidR="0005770A" w:rsidRPr="005819B8" w:rsidRDefault="00987905" w:rsidP="008A25F0">
      <w:pPr>
        <w:pStyle w:val="BodyText"/>
      </w:pPr>
      <w:r w:rsidRPr="005819B8">
        <w:t>The complexity factors used in developing the cost model for each Action were documented in the BOE assumptions</w:t>
      </w:r>
      <w:r w:rsidR="004822E2" w:rsidRPr="005819B8">
        <w:t xml:space="preserve">. </w:t>
      </w:r>
    </w:p>
    <w:p w14:paraId="5F1C3078" w14:textId="3203F5D9" w:rsidR="007133D6" w:rsidRPr="005819B8" w:rsidRDefault="007133D6" w:rsidP="007133D6">
      <w:pPr>
        <w:keepNext/>
        <w:keepLines/>
        <w:spacing w:before="360"/>
        <w:outlineLvl w:val="3"/>
        <w:rPr>
          <w:rFonts w:ascii="Franklin Gothic Medium" w:hAnsi="Franklin Gothic Medium"/>
          <w:b/>
          <w:i/>
          <w:color w:val="006A71"/>
          <w:spacing w:val="8"/>
          <w:kern w:val="28"/>
          <w:sz w:val="28"/>
          <w:szCs w:val="28"/>
        </w:rPr>
      </w:pPr>
      <w:r w:rsidRPr="005819B8">
        <w:rPr>
          <w:rFonts w:ascii="Franklin Gothic Medium" w:hAnsi="Franklin Gothic Medium"/>
          <w:b/>
          <w:i/>
          <w:color w:val="006A71"/>
          <w:spacing w:val="8"/>
          <w:kern w:val="28"/>
          <w:sz w:val="28"/>
          <w:szCs w:val="28"/>
        </w:rPr>
        <w:t>Real Estate Costs</w:t>
      </w:r>
    </w:p>
    <w:p w14:paraId="519333AB" w14:textId="058F95B5" w:rsidR="00EF01C2" w:rsidRPr="005819B8" w:rsidRDefault="00ED1115" w:rsidP="00987905">
      <w:pPr>
        <w:pStyle w:val="BodyText"/>
      </w:pPr>
      <w:r w:rsidRPr="005819B8">
        <w:t xml:space="preserve">The </w:t>
      </w:r>
      <w:r w:rsidR="00300E64" w:rsidRPr="005819B8">
        <w:t xml:space="preserve">WQBE </w:t>
      </w:r>
      <w:r w:rsidRPr="005819B8">
        <w:t>Action</w:t>
      </w:r>
      <w:r w:rsidR="00300E64" w:rsidRPr="005819B8">
        <w:t>s</w:t>
      </w:r>
      <w:r w:rsidRPr="005819B8">
        <w:t xml:space="preserve"> represent high</w:t>
      </w:r>
      <w:r w:rsidR="00266632" w:rsidRPr="005819B8">
        <w:t>-</w:t>
      </w:r>
      <w:r w:rsidRPr="005819B8">
        <w:t>level concepts and it is unknown where construction will occur</w:t>
      </w:r>
      <w:r w:rsidR="004822E2" w:rsidRPr="005819B8">
        <w:t xml:space="preserve">. </w:t>
      </w:r>
      <w:r w:rsidR="00EF01C2" w:rsidRPr="005819B8">
        <w:t xml:space="preserve">In determining real estate costs, </w:t>
      </w:r>
      <w:r w:rsidR="00300E64" w:rsidRPr="005819B8">
        <w:t xml:space="preserve">the following </w:t>
      </w:r>
      <w:r w:rsidR="00EF01C2" w:rsidRPr="005819B8">
        <w:t>sources were considered:</w:t>
      </w:r>
    </w:p>
    <w:p w14:paraId="6070992E" w14:textId="706F022A" w:rsidR="00987905" w:rsidRPr="005819B8" w:rsidRDefault="00987905" w:rsidP="00DA5CD5">
      <w:pPr>
        <w:pStyle w:val="ListBullet"/>
      </w:pPr>
      <w:r w:rsidRPr="005819B8">
        <w:t xml:space="preserve">WTD appraised land values from the CSO LTCP cost estimates </w:t>
      </w:r>
      <w:r w:rsidR="00846E5E" w:rsidRPr="005819B8">
        <w:t xml:space="preserve">were </w:t>
      </w:r>
      <w:r w:rsidRPr="005819B8">
        <w:t>used to determine property costs from the Seattle area</w:t>
      </w:r>
      <w:r w:rsidR="004822E2" w:rsidRPr="005819B8">
        <w:t xml:space="preserve">. </w:t>
      </w:r>
    </w:p>
    <w:p w14:paraId="518C3791" w14:textId="6DB2F50C" w:rsidR="00987905" w:rsidRPr="005819B8" w:rsidRDefault="00987905" w:rsidP="00DA5CD5">
      <w:pPr>
        <w:pStyle w:val="ListBullet"/>
      </w:pPr>
      <w:r w:rsidRPr="005819B8">
        <w:lastRenderedPageBreak/>
        <w:t>Assessed land costs from areas within King Co</w:t>
      </w:r>
      <w:r w:rsidR="00846E5E" w:rsidRPr="005819B8">
        <w:t>unty</w:t>
      </w:r>
      <w:r w:rsidRPr="005819B8">
        <w:t xml:space="preserve"> that were outside of the Seattle area </w:t>
      </w:r>
      <w:r w:rsidR="00846E5E" w:rsidRPr="005819B8">
        <w:t xml:space="preserve">were </w:t>
      </w:r>
      <w:r w:rsidRPr="005819B8">
        <w:t>obtained from the King County Department of Assessments appraised land values</w:t>
      </w:r>
      <w:r w:rsidR="004822E2" w:rsidRPr="005819B8">
        <w:t xml:space="preserve">. </w:t>
      </w:r>
    </w:p>
    <w:p w14:paraId="7A077CB6" w14:textId="0CECCA60" w:rsidR="00296AFB" w:rsidRPr="005819B8" w:rsidRDefault="00ED1115" w:rsidP="007D0675">
      <w:pPr>
        <w:pStyle w:val="BodyText"/>
      </w:pPr>
      <w:r w:rsidRPr="005819B8">
        <w:t>An average land cost of $54</w:t>
      </w:r>
      <w:r w:rsidR="00341584" w:rsidRPr="005819B8">
        <w:t xml:space="preserve"> per square foot (SF)</w:t>
      </w:r>
      <w:r w:rsidRPr="005819B8">
        <w:t xml:space="preserve"> was assigned for acquisition based on an average of Seattle area land costs</w:t>
      </w:r>
      <w:r w:rsidR="00EF01C2" w:rsidRPr="005819B8">
        <w:t xml:space="preserve"> </w:t>
      </w:r>
      <w:r w:rsidRPr="005819B8">
        <w:t xml:space="preserve">and assessed land costs </w:t>
      </w:r>
      <w:r w:rsidR="0023143A" w:rsidRPr="005819B8">
        <w:t xml:space="preserve">in </w:t>
      </w:r>
      <w:r w:rsidRPr="005819B8">
        <w:t>King Co</w:t>
      </w:r>
      <w:r w:rsidR="00341584" w:rsidRPr="005819B8">
        <w:t>unty</w:t>
      </w:r>
      <w:r w:rsidRPr="005819B8">
        <w:t xml:space="preserve"> outside of the Seattle area. </w:t>
      </w:r>
      <w:r w:rsidR="0067644D" w:rsidRPr="005819B8">
        <w:t xml:space="preserve">The overall project contingencies are applied to the property costs. </w:t>
      </w:r>
      <w:r w:rsidRPr="005819B8">
        <w:t xml:space="preserve">Real estate cost assumptions, where used, are documented in the estimate </w:t>
      </w:r>
      <w:r w:rsidR="0067644D" w:rsidRPr="005819B8">
        <w:t>spreadsheet</w:t>
      </w:r>
      <w:r w:rsidRPr="005819B8">
        <w:t xml:space="preserve"> for each </w:t>
      </w:r>
      <w:r w:rsidR="00A95B84" w:rsidRPr="005819B8">
        <w:t xml:space="preserve">Unit </w:t>
      </w:r>
      <w:r w:rsidRPr="005819B8">
        <w:t>Action</w:t>
      </w:r>
      <w:r w:rsidR="004822E2" w:rsidRPr="005819B8">
        <w:t xml:space="preserve">. </w:t>
      </w:r>
    </w:p>
    <w:p w14:paraId="70AA67F1" w14:textId="3B827BA0" w:rsidR="00893306" w:rsidRPr="005819B8" w:rsidRDefault="0023143A" w:rsidP="009C263F">
      <w:pPr>
        <w:pStyle w:val="Heading3"/>
      </w:pPr>
      <w:bookmarkStart w:id="41" w:name="_Toc498603851"/>
      <w:bookmarkStart w:id="42" w:name="_Toc498622794"/>
      <w:bookmarkStart w:id="43" w:name="_Toc72913200"/>
      <w:r w:rsidRPr="005819B8">
        <w:t xml:space="preserve">Total </w:t>
      </w:r>
      <w:r w:rsidR="00893306" w:rsidRPr="005819B8">
        <w:t>Project Cost</w:t>
      </w:r>
      <w:bookmarkEnd w:id="41"/>
      <w:bookmarkEnd w:id="42"/>
      <w:r w:rsidR="00D65553" w:rsidRPr="005819B8">
        <w:t>s</w:t>
      </w:r>
      <w:bookmarkEnd w:id="43"/>
    </w:p>
    <w:p w14:paraId="54626E4D" w14:textId="4A56F6B2" w:rsidR="00893306" w:rsidRPr="005819B8" w:rsidRDefault="0023143A" w:rsidP="007E422F">
      <w:pPr>
        <w:pStyle w:val="BodyText"/>
      </w:pPr>
      <w:r w:rsidRPr="005819B8">
        <w:t>Total p</w:t>
      </w:r>
      <w:r w:rsidR="00893306" w:rsidRPr="005819B8">
        <w:t>roject cost</w:t>
      </w:r>
      <w:r w:rsidR="00D65553" w:rsidRPr="005819B8">
        <w:t>s</w:t>
      </w:r>
      <w:r w:rsidR="00893306" w:rsidRPr="005819B8">
        <w:t xml:space="preserve"> </w:t>
      </w:r>
      <w:r w:rsidR="00296AFB" w:rsidRPr="005819B8">
        <w:t>w</w:t>
      </w:r>
      <w:r w:rsidR="00D65553" w:rsidRPr="005819B8">
        <w:t>ere</w:t>
      </w:r>
      <w:r w:rsidR="00893306" w:rsidRPr="005819B8">
        <w:t xml:space="preserve"> estimated for each </w:t>
      </w:r>
      <w:r w:rsidR="00DE5522" w:rsidRPr="005819B8">
        <w:t>Unit Action</w:t>
      </w:r>
      <w:r w:rsidR="00893306" w:rsidRPr="005819B8">
        <w:t xml:space="preserve"> by summing the direct </w:t>
      </w:r>
      <w:r w:rsidR="00383154" w:rsidRPr="005819B8">
        <w:t xml:space="preserve">construction </w:t>
      </w:r>
      <w:r w:rsidR="00893306" w:rsidRPr="005819B8">
        <w:t xml:space="preserve">costs and indirect </w:t>
      </w:r>
      <w:r w:rsidR="00383154" w:rsidRPr="005819B8">
        <w:t xml:space="preserve">non-construction </w:t>
      </w:r>
      <w:r w:rsidR="00893306" w:rsidRPr="005819B8">
        <w:t>costs</w:t>
      </w:r>
      <w:r w:rsidR="009A0E7E" w:rsidRPr="005819B8">
        <w:t xml:space="preserve"> using the WTD cost estimating tool</w:t>
      </w:r>
      <w:r w:rsidR="007D37B2" w:rsidRPr="005819B8">
        <w:t xml:space="preserve">. </w:t>
      </w:r>
      <w:r w:rsidR="00893306" w:rsidRPr="005819B8">
        <w:t xml:space="preserve">The summary </w:t>
      </w:r>
      <w:r w:rsidR="009A0E7E" w:rsidRPr="005819B8">
        <w:t xml:space="preserve">sheet provides a summary of costs for each </w:t>
      </w:r>
      <w:r w:rsidR="00A95B84" w:rsidRPr="005819B8">
        <w:t xml:space="preserve">Unit </w:t>
      </w:r>
      <w:r w:rsidR="009A0E7E" w:rsidRPr="005819B8">
        <w:t>Action that includes the following information</w:t>
      </w:r>
      <w:r w:rsidR="00893306" w:rsidRPr="005819B8">
        <w:t>:</w:t>
      </w:r>
    </w:p>
    <w:p w14:paraId="516A7F1D" w14:textId="70ECE64F" w:rsidR="0080612A" w:rsidRPr="005819B8" w:rsidRDefault="00893306" w:rsidP="00C61CE4">
      <w:pPr>
        <w:pStyle w:val="ListBullet"/>
      </w:pPr>
      <w:r w:rsidRPr="005819B8">
        <w:t xml:space="preserve">Total </w:t>
      </w:r>
      <w:r w:rsidR="002315CB" w:rsidRPr="005819B8">
        <w:t>d</w:t>
      </w:r>
      <w:r w:rsidRPr="005819B8">
        <w:t xml:space="preserve">irect </w:t>
      </w:r>
      <w:r w:rsidR="002315CB" w:rsidRPr="005819B8">
        <w:t>c</w:t>
      </w:r>
      <w:r w:rsidRPr="005819B8">
        <w:t xml:space="preserve">onstruction </w:t>
      </w:r>
      <w:r w:rsidR="002315CB" w:rsidRPr="005819B8">
        <w:t>c</w:t>
      </w:r>
      <w:r w:rsidRPr="005819B8">
        <w:t>osts</w:t>
      </w:r>
      <w:r w:rsidR="00341584" w:rsidRPr="005819B8">
        <w:t>,</w:t>
      </w:r>
      <w:r w:rsidR="0080612A" w:rsidRPr="005819B8">
        <w:t xml:space="preserve"> which includes:</w:t>
      </w:r>
    </w:p>
    <w:p w14:paraId="5658B244" w14:textId="4D4C1F78" w:rsidR="0080612A" w:rsidRPr="005819B8" w:rsidRDefault="0080612A" w:rsidP="00DA5CD5">
      <w:pPr>
        <w:pStyle w:val="ListBullet2"/>
      </w:pPr>
      <w:r w:rsidRPr="005819B8">
        <w:t xml:space="preserve">Estimated </w:t>
      </w:r>
      <w:r w:rsidR="002315CB" w:rsidRPr="005819B8">
        <w:t>p</w:t>
      </w:r>
      <w:r w:rsidRPr="005819B8">
        <w:t xml:space="preserve">robable </w:t>
      </w:r>
      <w:r w:rsidR="002315CB" w:rsidRPr="005819B8">
        <w:t>c</w:t>
      </w:r>
      <w:r w:rsidRPr="005819B8">
        <w:t xml:space="preserve">ost of </w:t>
      </w:r>
      <w:r w:rsidR="002315CB" w:rsidRPr="005819B8">
        <w:t>c</w:t>
      </w:r>
      <w:r w:rsidRPr="005819B8">
        <w:t xml:space="preserve">onstruction </w:t>
      </w:r>
      <w:r w:rsidR="002315CB" w:rsidRPr="005819B8">
        <w:t>b</w:t>
      </w:r>
      <w:r w:rsidRPr="005819B8">
        <w:t>id (directly estimated using engineered quantities and unit pricing analysis)</w:t>
      </w:r>
    </w:p>
    <w:p w14:paraId="23BBC747" w14:textId="37834C2F" w:rsidR="0080612A" w:rsidRPr="005819B8" w:rsidRDefault="0080612A" w:rsidP="00DA5CD5">
      <w:pPr>
        <w:pStyle w:val="ListBullet2"/>
      </w:pPr>
      <w:r w:rsidRPr="005819B8">
        <w:t xml:space="preserve">Additional </w:t>
      </w:r>
      <w:r w:rsidR="002315CB" w:rsidRPr="005819B8">
        <w:t>d</w:t>
      </w:r>
      <w:r w:rsidRPr="005819B8">
        <w:t xml:space="preserve">irect </w:t>
      </w:r>
      <w:r w:rsidR="002315CB" w:rsidRPr="005819B8">
        <w:t>c</w:t>
      </w:r>
      <w:r w:rsidRPr="005819B8">
        <w:t>ost</w:t>
      </w:r>
    </w:p>
    <w:p w14:paraId="75D8A9D5" w14:textId="1A892FD1" w:rsidR="0080612A" w:rsidRPr="005819B8" w:rsidRDefault="0080612A" w:rsidP="00DA5CD5">
      <w:pPr>
        <w:pStyle w:val="ListBullet2"/>
      </w:pPr>
      <w:r w:rsidRPr="005819B8">
        <w:t xml:space="preserve">Additional </w:t>
      </w:r>
      <w:r w:rsidR="002315CB" w:rsidRPr="005819B8">
        <w:t>c</w:t>
      </w:r>
      <w:r w:rsidRPr="005819B8">
        <w:t xml:space="preserve">onstruction </w:t>
      </w:r>
      <w:r w:rsidR="002315CB" w:rsidRPr="005819B8">
        <w:t>c</w:t>
      </w:r>
      <w:r w:rsidRPr="005819B8">
        <w:t>osts (from PRISM and user-defined allowances)</w:t>
      </w:r>
    </w:p>
    <w:p w14:paraId="13F855AE" w14:textId="34013968" w:rsidR="0080612A" w:rsidRPr="005819B8" w:rsidRDefault="0080612A" w:rsidP="00DA5CD5">
      <w:pPr>
        <w:pStyle w:val="ListBullet2"/>
      </w:pPr>
      <w:r w:rsidRPr="005819B8">
        <w:t xml:space="preserve">Other </w:t>
      </w:r>
      <w:r w:rsidR="002315CB" w:rsidRPr="005819B8">
        <w:t>c</w:t>
      </w:r>
      <w:r w:rsidRPr="005819B8">
        <w:t xml:space="preserve">apital </w:t>
      </w:r>
      <w:r w:rsidR="002315CB" w:rsidRPr="005819B8">
        <w:t>c</w:t>
      </w:r>
      <w:r w:rsidRPr="005819B8">
        <w:t>harges (from PRISM)</w:t>
      </w:r>
    </w:p>
    <w:p w14:paraId="38FBAD15" w14:textId="6E8A3870" w:rsidR="0080612A" w:rsidRPr="005819B8" w:rsidRDefault="0080612A" w:rsidP="00C61CE4">
      <w:pPr>
        <w:pStyle w:val="ListBullet"/>
      </w:pPr>
      <w:r w:rsidRPr="005819B8">
        <w:t xml:space="preserve">Total </w:t>
      </w:r>
      <w:r w:rsidR="002315CB" w:rsidRPr="005819B8">
        <w:t>i</w:t>
      </w:r>
      <w:r w:rsidRPr="005819B8">
        <w:t xml:space="preserve">ndirect </w:t>
      </w:r>
      <w:r w:rsidR="002315CB" w:rsidRPr="005819B8">
        <w:t>n</w:t>
      </w:r>
      <w:r w:rsidRPr="005819B8">
        <w:t>on-</w:t>
      </w:r>
      <w:r w:rsidR="002315CB" w:rsidRPr="005819B8">
        <w:t>c</w:t>
      </w:r>
      <w:r w:rsidRPr="005819B8">
        <w:t xml:space="preserve">onstruction </w:t>
      </w:r>
      <w:r w:rsidR="002315CB" w:rsidRPr="005819B8">
        <w:t>c</w:t>
      </w:r>
      <w:r w:rsidRPr="005819B8">
        <w:t>osts (from PRISM and user-defined allowances):</w:t>
      </w:r>
    </w:p>
    <w:p w14:paraId="0C479131" w14:textId="65B4B7EF" w:rsidR="0080612A" w:rsidRPr="005819B8" w:rsidRDefault="0080612A" w:rsidP="00DA5CD5">
      <w:pPr>
        <w:pStyle w:val="ListBullet2"/>
      </w:pPr>
      <w:r w:rsidRPr="005819B8">
        <w:t>Design and construction consulting services</w:t>
      </w:r>
    </w:p>
    <w:p w14:paraId="610149B4" w14:textId="08DF5D2E" w:rsidR="0080612A" w:rsidRPr="005819B8" w:rsidRDefault="0080612A" w:rsidP="00DA5CD5">
      <w:pPr>
        <w:pStyle w:val="ListBullet2"/>
      </w:pPr>
      <w:r w:rsidRPr="005819B8">
        <w:t>Permitting and agency support</w:t>
      </w:r>
    </w:p>
    <w:p w14:paraId="7C065785" w14:textId="47A40025" w:rsidR="0080612A" w:rsidRPr="005819B8" w:rsidRDefault="00022040" w:rsidP="00DA5CD5">
      <w:pPr>
        <w:pStyle w:val="ListBullet2"/>
      </w:pPr>
      <w:r>
        <w:t>ROW</w:t>
      </w:r>
    </w:p>
    <w:p w14:paraId="6ADD905D" w14:textId="02FF5F27" w:rsidR="0080612A" w:rsidRPr="005819B8" w:rsidRDefault="0080612A" w:rsidP="00DA5CD5">
      <w:pPr>
        <w:pStyle w:val="ListBullet2"/>
      </w:pPr>
      <w:r w:rsidRPr="005819B8">
        <w:t>WTD staff labor</w:t>
      </w:r>
    </w:p>
    <w:p w14:paraId="19F209C7" w14:textId="79A67529" w:rsidR="0080612A" w:rsidRPr="005819B8" w:rsidRDefault="0080612A" w:rsidP="00DA5CD5">
      <w:pPr>
        <w:pStyle w:val="ListBullet2"/>
      </w:pPr>
      <w:r w:rsidRPr="005819B8">
        <w:t>Misc</w:t>
      </w:r>
      <w:r w:rsidR="002315CB" w:rsidRPr="005819B8">
        <w:t>ellaneous</w:t>
      </w:r>
      <w:r w:rsidRPr="005819B8">
        <w:t xml:space="preserve"> services and materials</w:t>
      </w:r>
    </w:p>
    <w:p w14:paraId="487678CF" w14:textId="1BC44400" w:rsidR="0080612A" w:rsidRPr="005819B8" w:rsidRDefault="0080612A" w:rsidP="00DA5CD5">
      <w:pPr>
        <w:pStyle w:val="ListBullet2"/>
      </w:pPr>
      <w:r w:rsidRPr="005819B8">
        <w:t>Non-WTD support</w:t>
      </w:r>
    </w:p>
    <w:p w14:paraId="5F2E7396" w14:textId="7D47EB5F" w:rsidR="00893306" w:rsidRPr="005819B8" w:rsidRDefault="0080612A" w:rsidP="00C61CE4">
      <w:pPr>
        <w:pStyle w:val="ListBullet"/>
      </w:pPr>
      <w:r w:rsidRPr="005819B8">
        <w:t xml:space="preserve">Total </w:t>
      </w:r>
      <w:r w:rsidR="002315CB" w:rsidRPr="005819B8">
        <w:t>p</w:t>
      </w:r>
      <w:r w:rsidRPr="005819B8">
        <w:t xml:space="preserve">roject </w:t>
      </w:r>
      <w:r w:rsidR="002315CB" w:rsidRPr="005819B8">
        <w:t>c</w:t>
      </w:r>
      <w:r w:rsidRPr="005819B8">
        <w:t>ost</w:t>
      </w:r>
      <w:r w:rsidR="002315CB" w:rsidRPr="005819B8">
        <w:t>,</w:t>
      </w:r>
      <w:r w:rsidRPr="005819B8">
        <w:t xml:space="preserve"> which includes both direct and indirect construction costs</w:t>
      </w:r>
    </w:p>
    <w:p w14:paraId="23FA4A1E" w14:textId="0B6FEC47" w:rsidR="002778F3" w:rsidRPr="005819B8" w:rsidRDefault="0080612A" w:rsidP="00A96F5E">
      <w:pPr>
        <w:pStyle w:val="BodyText"/>
      </w:pPr>
      <w:r w:rsidRPr="005819B8">
        <w:t xml:space="preserve">As detailed under the </w:t>
      </w:r>
      <w:r w:rsidR="0070283F">
        <w:t xml:space="preserve">Cost </w:t>
      </w:r>
      <w:r w:rsidRPr="005819B8">
        <w:t>Estimate Development section, the WQBE estimates were prepared as Pre-Class 5 estimates intended for planning</w:t>
      </w:r>
      <w:r w:rsidR="00CC27A3" w:rsidRPr="005819B8">
        <w:t>-</w:t>
      </w:r>
      <w:r w:rsidRPr="005819B8">
        <w:t>level screening or alternative comparison for long</w:t>
      </w:r>
      <w:r w:rsidR="00CC27A3" w:rsidRPr="005819B8">
        <w:t>-</w:t>
      </w:r>
      <w:r w:rsidRPr="005819B8">
        <w:t>range strategic planning</w:t>
      </w:r>
      <w:r w:rsidR="004822E2" w:rsidRPr="005819B8">
        <w:t xml:space="preserve">. </w:t>
      </w:r>
      <w:r w:rsidR="00A0343E" w:rsidRPr="005819B8">
        <w:t>Attachment A</w:t>
      </w:r>
      <w:r w:rsidR="009A0E7E" w:rsidRPr="005819B8">
        <w:t xml:space="preserve"> </w:t>
      </w:r>
      <w:r w:rsidR="002778F3" w:rsidRPr="005819B8">
        <w:t xml:space="preserve">contains </w:t>
      </w:r>
      <w:r w:rsidR="00CC27A3" w:rsidRPr="005819B8">
        <w:t>Portable Document Format (PDF) files</w:t>
      </w:r>
      <w:r w:rsidR="002778F3" w:rsidRPr="005819B8">
        <w:t xml:space="preserve"> of the WTD estimating </w:t>
      </w:r>
      <w:r w:rsidR="00067D80" w:rsidRPr="005819B8">
        <w:t xml:space="preserve">spreadsheet </w:t>
      </w:r>
      <w:r w:rsidR="002778F3" w:rsidRPr="005819B8">
        <w:t>tool</w:t>
      </w:r>
      <w:r w:rsidR="00067D80" w:rsidRPr="005819B8">
        <w:t xml:space="preserve"> </w:t>
      </w:r>
      <w:r w:rsidR="002778F3" w:rsidRPr="005819B8">
        <w:t xml:space="preserve">for each of the </w:t>
      </w:r>
      <w:r w:rsidR="00DE5522" w:rsidRPr="005819B8">
        <w:t>Unit Action</w:t>
      </w:r>
      <w:r w:rsidR="002778F3" w:rsidRPr="005819B8">
        <w:t>s</w:t>
      </w:r>
      <w:r w:rsidR="008F073A">
        <w:t>’</w:t>
      </w:r>
      <w:r w:rsidR="002778F3" w:rsidRPr="005819B8">
        <w:t xml:space="preserve"> cost estimate</w:t>
      </w:r>
      <w:r w:rsidR="008F073A">
        <w:t>s</w:t>
      </w:r>
      <w:r w:rsidR="002778F3" w:rsidRPr="005819B8">
        <w:t>.</w:t>
      </w:r>
    </w:p>
    <w:p w14:paraId="71400991" w14:textId="5FC821CE" w:rsidR="00B3549B" w:rsidRPr="005819B8" w:rsidRDefault="00A96F5E" w:rsidP="009A2B9A">
      <w:pPr>
        <w:pStyle w:val="Heading3"/>
      </w:pPr>
      <w:bookmarkStart w:id="44" w:name="_Toc72913201"/>
      <w:r w:rsidRPr="005819B8">
        <w:lastRenderedPageBreak/>
        <w:t>Life</w:t>
      </w:r>
      <w:r w:rsidR="00CC27A3" w:rsidRPr="005819B8">
        <w:t>-</w:t>
      </w:r>
      <w:r w:rsidRPr="005819B8">
        <w:t>Cycle Cost</w:t>
      </w:r>
      <w:bookmarkEnd w:id="44"/>
    </w:p>
    <w:p w14:paraId="096C33EB" w14:textId="0AFCDDD8" w:rsidR="009A0E7E" w:rsidRPr="005819B8" w:rsidRDefault="009A0E7E" w:rsidP="0055510C">
      <w:pPr>
        <w:pStyle w:val="BodyText"/>
      </w:pPr>
      <w:r w:rsidRPr="005819B8">
        <w:t>A life-cycle cost analysis (LCCA) was prepared using the WTD LCC Model to provide an evaluation of the developed concepts over an established analysis period</w:t>
      </w:r>
      <w:r w:rsidR="004822E2" w:rsidRPr="005819B8">
        <w:t xml:space="preserve">. </w:t>
      </w:r>
      <w:r w:rsidRPr="005819B8">
        <w:t>The LCCA considers initial capital costs and future costs, such as capital replacement</w:t>
      </w:r>
      <w:r w:rsidR="00B35487" w:rsidRPr="005819B8">
        <w:t xml:space="preserve"> and</w:t>
      </w:r>
      <w:r w:rsidRPr="005819B8">
        <w:t xml:space="preserve"> </w:t>
      </w:r>
      <w:r w:rsidR="00B35487" w:rsidRPr="005819B8">
        <w:t>O&amp;M</w:t>
      </w:r>
      <w:r w:rsidRPr="005819B8">
        <w:t xml:space="preserve"> costs</w:t>
      </w:r>
      <w:r w:rsidR="004822E2" w:rsidRPr="005819B8">
        <w:t xml:space="preserve">. </w:t>
      </w:r>
      <w:r w:rsidRPr="005819B8">
        <w:t>A 30-year</w:t>
      </w:r>
      <w:r w:rsidR="00A95B84" w:rsidRPr="005819B8">
        <w:t xml:space="preserve"> analysis</w:t>
      </w:r>
      <w:r w:rsidRPr="005819B8">
        <w:t xml:space="preserve"> period was selected for the LCCA</w:t>
      </w:r>
      <w:r w:rsidR="004822E2" w:rsidRPr="005819B8">
        <w:t xml:space="preserve">. </w:t>
      </w:r>
    </w:p>
    <w:p w14:paraId="4FB6D4C5" w14:textId="73212BBB" w:rsidR="009A0E7E" w:rsidRPr="005819B8" w:rsidRDefault="009A0E7E" w:rsidP="009A0E7E">
      <w:pPr>
        <w:pStyle w:val="BodyText"/>
      </w:pPr>
      <w:r w:rsidRPr="005819B8">
        <w:t>For the WQBE Actions, the LCC was the total project</w:t>
      </w:r>
      <w:r w:rsidR="003D736A" w:rsidRPr="005819B8">
        <w:t xml:space="preserve"> capital</w:t>
      </w:r>
      <w:r w:rsidRPr="005819B8">
        <w:t xml:space="preserve"> cost plus the </w:t>
      </w:r>
      <w:r w:rsidR="00B35487" w:rsidRPr="005819B8">
        <w:t>n</w:t>
      </w:r>
      <w:r w:rsidR="003D736A" w:rsidRPr="005819B8">
        <w:t xml:space="preserve">et </w:t>
      </w:r>
      <w:r w:rsidR="00B35487" w:rsidRPr="005819B8">
        <w:t>p</w:t>
      </w:r>
      <w:r w:rsidR="003D736A" w:rsidRPr="005819B8">
        <w:t xml:space="preserve">resent </w:t>
      </w:r>
      <w:r w:rsidR="00B35487" w:rsidRPr="005819B8">
        <w:t>v</w:t>
      </w:r>
      <w:r w:rsidR="003D736A" w:rsidRPr="005819B8">
        <w:t>alue (</w:t>
      </w:r>
      <w:r w:rsidRPr="005819B8">
        <w:t>NPV</w:t>
      </w:r>
      <w:r w:rsidR="003D736A" w:rsidRPr="005819B8">
        <w:t>)</w:t>
      </w:r>
      <w:r w:rsidRPr="005819B8">
        <w:t xml:space="preserve"> of ongoing capital replacement and O&amp;M over the analysis period of the project. Project LCCs combine capital replacement and O&amp;M costs to allow reasonable comparisons between concepts with high project costs and those with high O&amp;M costs. Project LCCs were estimated by considering:</w:t>
      </w:r>
    </w:p>
    <w:p w14:paraId="6FB37F62" w14:textId="5A9797F2" w:rsidR="003B0491" w:rsidRPr="005819B8" w:rsidRDefault="003B0491" w:rsidP="007A5C55">
      <w:pPr>
        <w:pStyle w:val="ListBullet"/>
      </w:pPr>
      <w:r w:rsidRPr="005819B8">
        <w:t>Total project cost compris</w:t>
      </w:r>
      <w:r w:rsidR="0056693C" w:rsidRPr="005819B8">
        <w:t>ing</w:t>
      </w:r>
      <w:r w:rsidRPr="005819B8">
        <w:t xml:space="preserve"> both direct construction cost and indirect project costs</w:t>
      </w:r>
    </w:p>
    <w:p w14:paraId="542AC444" w14:textId="04AD183A" w:rsidR="003B0491" w:rsidRPr="005819B8" w:rsidRDefault="003B0491" w:rsidP="007A5C55">
      <w:pPr>
        <w:pStyle w:val="ListBullet"/>
      </w:pPr>
      <w:r w:rsidRPr="005819B8">
        <w:t>Capital replacement cost</w:t>
      </w:r>
      <w:r w:rsidR="00B35487" w:rsidRPr="005819B8">
        <w:t>,</w:t>
      </w:r>
      <w:r w:rsidRPr="005819B8">
        <w:t xml:space="preserve"> which was the cost to replace components during the life</w:t>
      </w:r>
      <w:r w:rsidR="00B35487" w:rsidRPr="005819B8">
        <w:t>-</w:t>
      </w:r>
      <w:r w:rsidRPr="005819B8">
        <w:t>cycle period</w:t>
      </w:r>
    </w:p>
    <w:p w14:paraId="014FD81E" w14:textId="7F871F77" w:rsidR="00ED4EB6" w:rsidRPr="005819B8" w:rsidRDefault="003B0491" w:rsidP="007A5C55">
      <w:pPr>
        <w:pStyle w:val="ListBullet"/>
      </w:pPr>
      <w:r w:rsidRPr="005819B8">
        <w:t xml:space="preserve">Annual </w:t>
      </w:r>
      <w:r w:rsidR="00FF45EB">
        <w:t xml:space="preserve">O&amp;M </w:t>
      </w:r>
      <w:r w:rsidRPr="005819B8">
        <w:t>costs, which included labor, chemicals, supplies, and energy costs</w:t>
      </w:r>
    </w:p>
    <w:p w14:paraId="30F2D68E" w14:textId="6716CA67" w:rsidR="00F8008E" w:rsidRPr="005819B8" w:rsidRDefault="009A0E7E" w:rsidP="0055510C">
      <w:pPr>
        <w:pStyle w:val="BodyText"/>
      </w:pPr>
      <w:r w:rsidRPr="005819B8">
        <w:t>The LCC</w:t>
      </w:r>
      <w:r w:rsidR="00A95B84" w:rsidRPr="005819B8">
        <w:t>A</w:t>
      </w:r>
      <w:r w:rsidRPr="005819B8">
        <w:t xml:space="preserve"> estimates are to be considered preliminary level (Pre-Class 5) because of the limited information available and the planning-level engineering that has occurred</w:t>
      </w:r>
      <w:r w:rsidR="00DA1FD1" w:rsidRPr="005819B8">
        <w:t>.</w:t>
      </w:r>
    </w:p>
    <w:p w14:paraId="5270053D" w14:textId="7DCF137C" w:rsidR="00AF1E52" w:rsidRPr="005819B8" w:rsidRDefault="00661620" w:rsidP="009C263F">
      <w:pPr>
        <w:pStyle w:val="Heading4"/>
      </w:pPr>
      <w:bookmarkStart w:id="45" w:name="_Toc72913202"/>
      <w:r w:rsidRPr="005819B8">
        <w:t>Life</w:t>
      </w:r>
      <w:r w:rsidR="0097562C" w:rsidRPr="005819B8">
        <w:t>-</w:t>
      </w:r>
      <w:r w:rsidRPr="005819B8">
        <w:t xml:space="preserve">Cycle Cost Analysis </w:t>
      </w:r>
      <w:r w:rsidR="00AF1E52" w:rsidRPr="005819B8">
        <w:t>Assumptions</w:t>
      </w:r>
      <w:bookmarkEnd w:id="45"/>
    </w:p>
    <w:p w14:paraId="65FDB503" w14:textId="7A25422F" w:rsidR="00DA1FD1" w:rsidRPr="005819B8" w:rsidRDefault="00DA1FD1" w:rsidP="00DA1FD1">
      <w:pPr>
        <w:pStyle w:val="BodyText"/>
      </w:pPr>
      <w:r w:rsidRPr="005819B8">
        <w:t xml:space="preserve">The following </w:t>
      </w:r>
      <w:r w:rsidR="00AE0256" w:rsidRPr="005819B8">
        <w:t xml:space="preserve">general </w:t>
      </w:r>
      <w:r w:rsidRPr="005819B8">
        <w:t xml:space="preserve">assumptions </w:t>
      </w:r>
      <w:r w:rsidR="009C263F" w:rsidRPr="005819B8">
        <w:t>were</w:t>
      </w:r>
      <w:r w:rsidRPr="005819B8">
        <w:t xml:space="preserve"> used in the WTD </w:t>
      </w:r>
      <w:r w:rsidR="00C17DA3" w:rsidRPr="005819B8">
        <w:t>LCC</w:t>
      </w:r>
      <w:r w:rsidRPr="005819B8">
        <w:t xml:space="preserve"> Model:</w:t>
      </w:r>
    </w:p>
    <w:p w14:paraId="24C62BC4" w14:textId="12B71E10" w:rsidR="009418DC" w:rsidRPr="005819B8" w:rsidRDefault="009418DC" w:rsidP="00C61CE4">
      <w:pPr>
        <w:pStyle w:val="ListBullet"/>
      </w:pPr>
      <w:r w:rsidRPr="005819B8">
        <w:t xml:space="preserve">Initial </w:t>
      </w:r>
      <w:r w:rsidR="0097562C" w:rsidRPr="005819B8">
        <w:t>c</w:t>
      </w:r>
      <w:r w:rsidRPr="005819B8">
        <w:t xml:space="preserve">apital </w:t>
      </w:r>
      <w:r w:rsidR="0097562C" w:rsidRPr="005819B8">
        <w:t>c</w:t>
      </w:r>
      <w:r w:rsidRPr="005819B8">
        <w:t>ost:</w:t>
      </w:r>
    </w:p>
    <w:p w14:paraId="2DD6F04C" w14:textId="00AF23AB" w:rsidR="005D3A62" w:rsidRPr="005819B8" w:rsidRDefault="005D3A62" w:rsidP="00C61CE4">
      <w:pPr>
        <w:pStyle w:val="ListBullet2"/>
      </w:pPr>
      <w:r w:rsidRPr="005819B8">
        <w:t>Initial capital cost is input into the WTD LCC Model as total project cost and not construction cost. Indirect non-construction cost is estimated using the WTD PRISM database program and cost model and not estimated using standard WTD LCC Model assumptions.</w:t>
      </w:r>
    </w:p>
    <w:p w14:paraId="63BE9223" w14:textId="77777777" w:rsidR="00AE0256" w:rsidRPr="005819B8" w:rsidRDefault="00AE0256" w:rsidP="00C61CE4">
      <w:pPr>
        <w:pStyle w:val="ListBullet2"/>
      </w:pPr>
      <w:r w:rsidRPr="005819B8">
        <w:t>Initial capital cost was assumed to occur in a single year.</w:t>
      </w:r>
    </w:p>
    <w:p w14:paraId="20F93A9C" w14:textId="7FDA55F1" w:rsidR="00AE0256" w:rsidRPr="005819B8" w:rsidRDefault="00AE0256" w:rsidP="00C61CE4">
      <w:pPr>
        <w:pStyle w:val="ListBullet2"/>
      </w:pPr>
      <w:r w:rsidRPr="005819B8">
        <w:t xml:space="preserve">If capital costs are incurred over multiple years (large projects), total project cost was entered into the WTD LCC Model as a fraction of the total project cost depending on the number of years for implementation. For example, if a </w:t>
      </w:r>
      <w:r w:rsidR="00FF45EB">
        <w:t>P</w:t>
      </w:r>
      <w:r w:rsidRPr="005819B8">
        <w:t xml:space="preserve">rogram is implemented over 10 years, 1/10 of the total project cost will be entered into the WTD LCC Model for each year for 10 years. The first year will be listed as initial capital cost, and subsequent years will be entered as one-time capital replacements. </w:t>
      </w:r>
    </w:p>
    <w:p w14:paraId="22210887" w14:textId="430D146A" w:rsidR="005D3A62" w:rsidRPr="005819B8" w:rsidRDefault="005D3A62" w:rsidP="00B336FD">
      <w:pPr>
        <w:pStyle w:val="ListBullet"/>
        <w:keepNext/>
      </w:pPr>
      <w:r w:rsidRPr="005819B8">
        <w:lastRenderedPageBreak/>
        <w:t xml:space="preserve">Capital </w:t>
      </w:r>
      <w:r w:rsidR="00544BE1" w:rsidRPr="005819B8">
        <w:t>r</w:t>
      </w:r>
      <w:r w:rsidRPr="005819B8">
        <w:t xml:space="preserve">eplacement </w:t>
      </w:r>
      <w:r w:rsidR="00544BE1" w:rsidRPr="005819B8">
        <w:t>c</w:t>
      </w:r>
      <w:r w:rsidRPr="005819B8">
        <w:t>ost:</w:t>
      </w:r>
    </w:p>
    <w:p w14:paraId="10A5C422" w14:textId="77777777" w:rsidR="005D3A62" w:rsidRPr="005819B8" w:rsidRDefault="005D3A62" w:rsidP="00C61CE4">
      <w:pPr>
        <w:pStyle w:val="ListBullet2"/>
      </w:pPr>
      <w:r w:rsidRPr="005819B8">
        <w:t>Capital replacement is input into the WTD LCC Model as total project cost and not construction cost. Indirect non-construction cost is estimated using the WTD PRISM database program and cost model and not estimated using standard WTD LCC Model assumptions. Indirect non-construction cost (ancillary cost) for capital replacement was manually adjusted to $0 in the WTD LCC Model.</w:t>
      </w:r>
    </w:p>
    <w:p w14:paraId="081FC029" w14:textId="67D4FD59" w:rsidR="005D3A62" w:rsidRPr="005819B8" w:rsidRDefault="005D3A62" w:rsidP="00C61CE4">
      <w:pPr>
        <w:pStyle w:val="ListBullet2"/>
      </w:pPr>
      <w:r w:rsidRPr="005819B8">
        <w:t xml:space="preserve">If capital replacement (or </w:t>
      </w:r>
      <w:r w:rsidR="00FF45EB">
        <w:t>P</w:t>
      </w:r>
      <w:r w:rsidRPr="005819B8">
        <w:t>rogram implementation cost) occur</w:t>
      </w:r>
      <w:r w:rsidR="00544BE1" w:rsidRPr="005819B8">
        <w:t>s</w:t>
      </w:r>
      <w:r w:rsidRPr="005819B8">
        <w:t xml:space="preserve"> more frequently than every 5 years, annual cost was manually entered into the WTD LCC Model because the WTD LCC Model is not set up for less than 5-year increments.</w:t>
      </w:r>
    </w:p>
    <w:p w14:paraId="4953750F" w14:textId="7E32DC4C" w:rsidR="00E45A78" w:rsidRPr="005819B8" w:rsidRDefault="00E45A78" w:rsidP="00C61CE4">
      <w:pPr>
        <w:pStyle w:val="BodyText"/>
      </w:pPr>
      <w:r w:rsidRPr="005819B8">
        <w:t>The following is a general representation of how NPV is calculated within the WTD LCC Model:</w:t>
      </w:r>
    </w:p>
    <w:p w14:paraId="003A5104" w14:textId="77777777" w:rsidR="00C61CE4" w:rsidRPr="005819B8" w:rsidRDefault="00C61CE4" w:rsidP="00C61CE4"/>
    <w:p w14:paraId="6F5B711E" w14:textId="77777777" w:rsidR="00E45A78" w:rsidRPr="005819B8" w:rsidRDefault="00E45A78" w:rsidP="00C61CE4">
      <m:oMathPara>
        <m:oMath>
          <m:r>
            <w:rPr>
              <w:rFonts w:ascii="Cambria Math" w:hAnsi="Cambria Math"/>
            </w:rPr>
            <m:t>Project</m:t>
          </m:r>
          <m:r>
            <m:rPr>
              <m:sty m:val="p"/>
            </m:rPr>
            <w:rPr>
              <w:rFonts w:ascii="Cambria Math" w:hAnsi="Cambria Math"/>
            </w:rPr>
            <m:t xml:space="preserve"> </m:t>
          </m:r>
          <m:r>
            <w:rPr>
              <w:rFonts w:ascii="Cambria Math" w:hAnsi="Cambria Math"/>
            </w:rPr>
            <m:t>Net</m:t>
          </m:r>
          <m:r>
            <m:rPr>
              <m:sty m:val="p"/>
            </m:rPr>
            <w:rPr>
              <w:rFonts w:ascii="Cambria Math" w:hAnsi="Cambria Math"/>
            </w:rPr>
            <m:t xml:space="preserve"> </m:t>
          </m:r>
          <m:r>
            <w:rPr>
              <w:rFonts w:ascii="Cambria Math" w:hAnsi="Cambria Math"/>
            </w:rPr>
            <m:t>Present</m:t>
          </m:r>
          <m:r>
            <m:rPr>
              <m:sty m:val="p"/>
            </m:rPr>
            <w:rPr>
              <w:rFonts w:ascii="Cambria Math" w:hAnsi="Cambria Math"/>
            </w:rPr>
            <m:t xml:space="preserve"> </m:t>
          </m:r>
          <m:r>
            <w:rPr>
              <w:rFonts w:ascii="Cambria Math" w:hAnsi="Cambria Math"/>
            </w:rPr>
            <m:t>Value</m:t>
          </m:r>
          <m:r>
            <m:rPr>
              <m:sty m:val="p"/>
            </m:rPr>
            <w:rPr>
              <w:rFonts w:ascii="Cambria Math" w:hAnsi="Cambria Math"/>
            </w:rPr>
            <m:t xml:space="preserve"> </m:t>
          </m:r>
          <m:d>
            <m:dPr>
              <m:ctrlPr>
                <w:rPr>
                  <w:rFonts w:ascii="Cambria Math" w:hAnsi="Cambria Math"/>
                </w:rPr>
              </m:ctrlPr>
            </m:dPr>
            <m:e>
              <m:r>
                <w:rPr>
                  <w:rFonts w:ascii="Cambria Math" w:hAnsi="Cambria Math"/>
                </w:rPr>
                <m:t>NPV</m:t>
              </m:r>
            </m:e>
          </m:d>
          <m:r>
            <m:rPr>
              <m:sty m:val="p"/>
            </m:rPr>
            <w:rPr>
              <w:rFonts w:ascii="Cambria Math" w:hAnsi="Cambria Math"/>
            </w:rPr>
            <m:t>=</m:t>
          </m:r>
        </m:oMath>
      </m:oMathPara>
    </w:p>
    <w:p w14:paraId="1D8DBF37" w14:textId="4C81D5DE" w:rsidR="00E45A78" w:rsidRPr="005819B8" w:rsidRDefault="00E45A78" w:rsidP="00C61CE4">
      <w:pPr>
        <w:spacing w:before="240"/>
      </w:pPr>
      <m:oMathPara>
        <m:oMath>
          <m:r>
            <w:rPr>
              <w:rFonts w:ascii="Cambria Math" w:hAnsi="Cambria Math"/>
            </w:rPr>
            <m:t>PV</m:t>
          </m:r>
          <m:r>
            <m:rPr>
              <m:sty m:val="p"/>
            </m:rPr>
            <w:rPr>
              <w:rFonts w:ascii="Cambria Math" w:hAnsi="Cambria Math"/>
            </w:rPr>
            <m:t xml:space="preserve"> </m:t>
          </m:r>
          <m:d>
            <m:dPr>
              <m:ctrlPr>
                <w:rPr>
                  <w:rFonts w:ascii="Cambria Math" w:hAnsi="Cambria Math"/>
                </w:rPr>
              </m:ctrlPr>
            </m:dPr>
            <m:e>
              <m:r>
                <w:rPr>
                  <w:rFonts w:ascii="Cambria Math" w:hAnsi="Cambria Math"/>
                </w:rPr>
                <m:t>Initial</m:t>
              </m:r>
              <m:r>
                <m:rPr>
                  <m:sty m:val="p"/>
                </m:rPr>
                <w:rPr>
                  <w:rFonts w:ascii="Cambria Math" w:hAnsi="Cambria Math"/>
                </w:rPr>
                <m:t xml:space="preserve"> </m:t>
              </m:r>
              <m:r>
                <w:rPr>
                  <w:rFonts w:ascii="Cambria Math" w:hAnsi="Cambria Math"/>
                </w:rPr>
                <m:t>Capital</m:t>
              </m:r>
              <m:r>
                <m:rPr>
                  <m:sty m:val="p"/>
                </m:rPr>
                <w:rPr>
                  <w:rFonts w:ascii="Cambria Math" w:hAnsi="Cambria Math"/>
                </w:rPr>
                <m:t xml:space="preserve"> </m:t>
              </m:r>
              <m:r>
                <w:rPr>
                  <w:rFonts w:ascii="Cambria Math" w:hAnsi="Cambria Math"/>
                </w:rPr>
                <m:t>Costs</m:t>
              </m:r>
            </m:e>
          </m:d>
          <m:r>
            <m:rPr>
              <m:sty m:val="p"/>
            </m:rPr>
            <w:rPr>
              <w:rFonts w:ascii="Cambria Math" w:hAnsi="Cambria Math"/>
            </w:rPr>
            <m:t>+</m:t>
          </m:r>
          <m:r>
            <w:rPr>
              <w:rFonts w:ascii="Cambria Math" w:hAnsi="Cambria Math"/>
            </w:rPr>
            <m:t>PV</m:t>
          </m:r>
          <m:d>
            <m:dPr>
              <m:ctrlPr>
                <w:rPr>
                  <w:rFonts w:ascii="Cambria Math" w:hAnsi="Cambria Math"/>
                </w:rPr>
              </m:ctrlPr>
            </m:dPr>
            <m:e>
              <m:r>
                <w:rPr>
                  <w:rFonts w:ascii="Cambria Math" w:hAnsi="Cambria Math"/>
                </w:rPr>
                <m:t>Capital</m:t>
              </m:r>
              <m:r>
                <m:rPr>
                  <m:sty m:val="p"/>
                </m:rPr>
                <w:rPr>
                  <w:rFonts w:ascii="Cambria Math" w:hAnsi="Cambria Math"/>
                </w:rPr>
                <m:t xml:space="preserve"> </m:t>
              </m:r>
              <m:r>
                <w:rPr>
                  <w:rFonts w:ascii="Cambria Math" w:hAnsi="Cambria Math"/>
                </w:rPr>
                <m:t>Replacment</m:t>
              </m:r>
              <m:r>
                <m:rPr>
                  <m:sty m:val="p"/>
                </m:rPr>
                <w:rPr>
                  <w:rFonts w:ascii="Cambria Math" w:hAnsi="Cambria Math"/>
                </w:rPr>
                <m:t xml:space="preserve"> </m:t>
              </m:r>
              <m:r>
                <w:rPr>
                  <w:rFonts w:ascii="Cambria Math" w:hAnsi="Cambria Math"/>
                </w:rPr>
                <m:t>Costs</m:t>
              </m:r>
            </m:e>
          </m:d>
          <m:r>
            <m:rPr>
              <m:sty m:val="p"/>
            </m:rPr>
            <w:rPr>
              <w:rFonts w:ascii="Cambria Math" w:hAnsi="Cambria Math"/>
            </w:rPr>
            <m:t>+</m:t>
          </m:r>
          <m:r>
            <w:rPr>
              <w:rFonts w:ascii="Cambria Math" w:hAnsi="Cambria Math"/>
            </w:rPr>
            <m:t>PV</m:t>
          </m:r>
          <m:r>
            <m:rPr>
              <m:sty m:val="p"/>
            </m:rPr>
            <w:rPr>
              <w:rFonts w:ascii="Cambria Math" w:hAnsi="Cambria Math"/>
            </w:rPr>
            <m:t>(</m:t>
          </m:r>
          <m:r>
            <w:rPr>
              <w:rFonts w:ascii="Cambria Math" w:hAnsi="Cambria Math"/>
            </w:rPr>
            <m:t>O</m:t>
          </m:r>
          <m:r>
            <m:rPr>
              <m:sty m:val="p"/>
            </m:rPr>
            <w:rPr>
              <w:rFonts w:ascii="Cambria Math" w:hAnsi="Cambria Math"/>
            </w:rPr>
            <m:t>&amp;</m:t>
          </m:r>
          <m:r>
            <w:rPr>
              <w:rFonts w:ascii="Cambria Math" w:hAnsi="Cambria Math"/>
            </w:rPr>
            <m:t>M</m:t>
          </m:r>
          <m:r>
            <m:rPr>
              <m:sty m:val="p"/>
            </m:rPr>
            <w:rPr>
              <w:rFonts w:ascii="Cambria Math" w:hAnsi="Cambria Math"/>
            </w:rPr>
            <m:t xml:space="preserve"> </m:t>
          </m:r>
          <m:r>
            <w:rPr>
              <w:rFonts w:ascii="Cambria Math" w:hAnsi="Cambria Math"/>
            </w:rPr>
            <m:t>Costs</m:t>
          </m:r>
          <m:r>
            <m:rPr>
              <m:sty m:val="p"/>
            </m:rPr>
            <w:rPr>
              <w:rFonts w:ascii="Cambria Math" w:hAnsi="Cambria Math"/>
            </w:rPr>
            <m:t>)</m:t>
          </m:r>
        </m:oMath>
      </m:oMathPara>
    </w:p>
    <w:p w14:paraId="6532E802" w14:textId="1EDE9F79" w:rsidR="00485070" w:rsidRPr="005819B8" w:rsidRDefault="00E45A78" w:rsidP="00C61CE4">
      <w:pPr>
        <w:pStyle w:val="BodyText"/>
      </w:pPr>
      <w:r w:rsidRPr="005819B8">
        <w:t xml:space="preserve">In general, </w:t>
      </w:r>
      <w:r w:rsidR="00544BE1" w:rsidRPr="005819B8">
        <w:t>f</w:t>
      </w:r>
      <w:r w:rsidRPr="005819B8">
        <w:t xml:space="preserve">uture </w:t>
      </w:r>
      <w:r w:rsidR="00544BE1" w:rsidRPr="005819B8">
        <w:t>v</w:t>
      </w:r>
      <w:r w:rsidRPr="005819B8">
        <w:t>alues (FV</w:t>
      </w:r>
      <w:r w:rsidR="00544BE1" w:rsidRPr="005819B8">
        <w:t>s</w:t>
      </w:r>
      <w:r w:rsidRPr="005819B8">
        <w:t xml:space="preserve">) are converted to </w:t>
      </w:r>
      <w:r w:rsidR="00544BE1" w:rsidRPr="005819B8">
        <w:t>p</w:t>
      </w:r>
      <w:r w:rsidRPr="005819B8">
        <w:t xml:space="preserve">resent </w:t>
      </w:r>
      <w:r w:rsidR="00544BE1" w:rsidRPr="005819B8">
        <w:t>v</w:t>
      </w:r>
      <w:r w:rsidRPr="005819B8">
        <w:t>alues (PV</w:t>
      </w:r>
      <w:r w:rsidR="00544BE1" w:rsidRPr="005819B8">
        <w:t>s</w:t>
      </w:r>
      <w:r w:rsidRPr="005819B8">
        <w:t>) by the following equation:</w:t>
      </w:r>
    </w:p>
    <w:p w14:paraId="44A384F5" w14:textId="77777777" w:rsidR="00C61CE4" w:rsidRPr="005819B8" w:rsidRDefault="00C61CE4" w:rsidP="00C61CE4"/>
    <w:p w14:paraId="38AAD854" w14:textId="6302A736" w:rsidR="00E45A78" w:rsidRPr="005819B8" w:rsidRDefault="00E45A78" w:rsidP="00C61CE4">
      <m:oMathPara>
        <m:oMath>
          <m:r>
            <w:rPr>
              <w:rFonts w:ascii="Cambria Math" w:hAnsi="Cambria Math"/>
            </w:rPr>
            <m:t>PV</m:t>
          </m:r>
          <m:r>
            <m:rPr>
              <m:sty m:val="p"/>
            </m:rPr>
            <w:rPr>
              <w:rFonts w:ascii="Cambria Math" w:hAnsi="Cambria Math"/>
            </w:rPr>
            <m:t>=</m:t>
          </m:r>
          <m:r>
            <w:rPr>
              <w:rFonts w:ascii="Cambria Math" w:hAnsi="Cambria Math"/>
            </w:rPr>
            <m:t>FV</m:t>
          </m:r>
          <m:f>
            <m:fPr>
              <m:ctrlPr>
                <w:rPr>
                  <w:rFonts w:ascii="Cambria Math" w:hAnsi="Cambria Math"/>
                </w:rPr>
              </m:ctrlPr>
            </m:fPr>
            <m:num>
              <m:r>
                <w:rPr>
                  <w:rFonts w:ascii="Cambria Math" w:hAnsi="Cambria Math"/>
                </w:rPr>
                <m:t>FV</m:t>
              </m:r>
            </m:num>
            <m:den>
              <m:sSup>
                <m:sSupPr>
                  <m:ctrlPr>
                    <w:rPr>
                      <w:rFonts w:ascii="Cambria Math" w:hAnsi="Cambria Math"/>
                    </w:rPr>
                  </m:ctrlPr>
                </m:sSupPr>
                <m:e>
                  <m:r>
                    <m:rPr>
                      <m:sty m:val="p"/>
                    </m:rPr>
                    <w:rPr>
                      <w:rFonts w:ascii="Cambria Math" w:hAnsi="Cambria Math"/>
                    </w:rPr>
                    <m:t>(1+</m:t>
                  </m:r>
                  <m:r>
                    <w:rPr>
                      <w:rFonts w:ascii="Cambria Math" w:hAnsi="Cambria Math"/>
                    </w:rPr>
                    <m:t>i</m:t>
                  </m:r>
                  <m:r>
                    <m:rPr>
                      <m:sty m:val="p"/>
                    </m:rPr>
                    <w:rPr>
                      <w:rFonts w:ascii="Cambria Math" w:hAnsi="Cambria Math"/>
                    </w:rPr>
                    <m:t>)</m:t>
                  </m:r>
                </m:e>
                <m:sup>
                  <m:r>
                    <w:rPr>
                      <w:rFonts w:ascii="Cambria Math" w:hAnsi="Cambria Math"/>
                    </w:rPr>
                    <m:t>n</m:t>
                  </m:r>
                </m:sup>
              </m:sSup>
            </m:den>
          </m:f>
        </m:oMath>
      </m:oMathPara>
    </w:p>
    <w:p w14:paraId="1C18A851" w14:textId="4233AAF6" w:rsidR="00E45A78" w:rsidRPr="005819B8" w:rsidRDefault="00E45A78" w:rsidP="00C61CE4">
      <w:pPr>
        <w:pStyle w:val="BodyText"/>
      </w:pPr>
      <w:r w:rsidRPr="005819B8">
        <w:t>Where:</w:t>
      </w:r>
      <w:r w:rsidR="005B6160">
        <w:t xml:space="preserve"> </w:t>
      </w:r>
      <w:r w:rsidRPr="005819B8">
        <w:rPr>
          <w:i/>
          <w:iCs/>
        </w:rPr>
        <w:t>i</w:t>
      </w:r>
      <w:r w:rsidRPr="005819B8">
        <w:t xml:space="preserve"> = annual interest rate (provided by </w:t>
      </w:r>
      <w:r w:rsidR="00646883" w:rsidRPr="005819B8">
        <w:t>County</w:t>
      </w:r>
      <w:r w:rsidRPr="005819B8">
        <w:t xml:space="preserve">), </w:t>
      </w:r>
      <w:r w:rsidRPr="005819B8">
        <w:rPr>
          <w:i/>
          <w:iCs/>
        </w:rPr>
        <w:t>n</w:t>
      </w:r>
      <w:r w:rsidRPr="005819B8">
        <w:t xml:space="preserve"> = year of expenditure.</w:t>
      </w:r>
    </w:p>
    <w:p w14:paraId="04F8FA83" w14:textId="531E6F64" w:rsidR="008433A7" w:rsidRPr="005819B8" w:rsidRDefault="008433A7" w:rsidP="00C61CE4">
      <w:pPr>
        <w:pStyle w:val="ListBullet"/>
      </w:pPr>
      <w:r w:rsidRPr="005819B8">
        <w:t>Life</w:t>
      </w:r>
      <w:r w:rsidR="003B1F5D" w:rsidRPr="005819B8">
        <w:t>-c</w:t>
      </w:r>
      <w:r w:rsidRPr="005819B8">
        <w:t xml:space="preserve">ycle </w:t>
      </w:r>
      <w:r w:rsidR="003B1F5D" w:rsidRPr="005819B8">
        <w:t>a</w:t>
      </w:r>
      <w:r w:rsidRPr="005819B8">
        <w:t>ssumptions:</w:t>
      </w:r>
    </w:p>
    <w:p w14:paraId="5F1B6DB4" w14:textId="77777777" w:rsidR="00FA7568" w:rsidRPr="005819B8" w:rsidRDefault="00FA7568" w:rsidP="00C61CE4">
      <w:pPr>
        <w:pStyle w:val="ListBullet2"/>
      </w:pPr>
      <w:r w:rsidRPr="005819B8">
        <w:t>Period: 30 years</w:t>
      </w:r>
    </w:p>
    <w:p w14:paraId="3A4C8089" w14:textId="2136AF05" w:rsidR="00FA7568" w:rsidRPr="005819B8" w:rsidRDefault="00FA7568" w:rsidP="00C61CE4">
      <w:pPr>
        <w:pStyle w:val="ListBullet2"/>
      </w:pPr>
      <w:r w:rsidRPr="005819B8">
        <w:t xml:space="preserve">Initial </w:t>
      </w:r>
      <w:r w:rsidR="003B1F5D" w:rsidRPr="005819B8">
        <w:t>y</w:t>
      </w:r>
      <w:r w:rsidRPr="005819B8">
        <w:t xml:space="preserve">ear of </w:t>
      </w:r>
      <w:r w:rsidR="003B1F5D" w:rsidRPr="005819B8">
        <w:t>o</w:t>
      </w:r>
      <w:r w:rsidRPr="005819B8">
        <w:t>perations: 2021</w:t>
      </w:r>
    </w:p>
    <w:p w14:paraId="23EBE20F" w14:textId="49E51C52" w:rsidR="00FA7568" w:rsidRPr="005819B8" w:rsidRDefault="00FA7568" w:rsidP="00C61CE4">
      <w:pPr>
        <w:pStyle w:val="ListBullet2"/>
      </w:pPr>
      <w:r w:rsidRPr="005819B8">
        <w:t xml:space="preserve">Year of </w:t>
      </w:r>
      <w:r w:rsidR="003B1F5D" w:rsidRPr="005819B8">
        <w:t>a</w:t>
      </w:r>
      <w:r w:rsidRPr="005819B8">
        <w:t>nalysis: 2019</w:t>
      </w:r>
    </w:p>
    <w:p w14:paraId="39986767" w14:textId="757C56E5" w:rsidR="00FA7568" w:rsidRPr="005819B8" w:rsidRDefault="00FA7568" w:rsidP="00C61CE4">
      <w:pPr>
        <w:pStyle w:val="ListBullet2"/>
      </w:pPr>
      <w:r w:rsidRPr="005819B8">
        <w:t xml:space="preserve">Construction </w:t>
      </w:r>
      <w:r w:rsidR="003B1F5D" w:rsidRPr="005819B8">
        <w:t>s</w:t>
      </w:r>
      <w:r w:rsidRPr="005819B8">
        <w:t>tart: 2020</w:t>
      </w:r>
    </w:p>
    <w:p w14:paraId="36E5A0AC" w14:textId="3E1E789E" w:rsidR="008433A7" w:rsidRPr="005819B8" w:rsidRDefault="008433A7" w:rsidP="00C61CE4">
      <w:pPr>
        <w:pStyle w:val="ListBullet"/>
      </w:pPr>
      <w:r w:rsidRPr="005819B8">
        <w:t xml:space="preserve">Cost </w:t>
      </w:r>
      <w:r w:rsidR="003B1F5D" w:rsidRPr="005819B8">
        <w:t>a</w:t>
      </w:r>
      <w:r w:rsidRPr="005819B8">
        <w:t>ssumptions:</w:t>
      </w:r>
    </w:p>
    <w:p w14:paraId="3D024129" w14:textId="77777777" w:rsidR="00FA7568" w:rsidRPr="005819B8" w:rsidRDefault="00FA7568" w:rsidP="00C61CE4">
      <w:pPr>
        <w:pStyle w:val="ListBullet2"/>
        <w:rPr>
          <w:rFonts w:eastAsiaTheme="minorEastAsia"/>
        </w:rPr>
      </w:pPr>
      <w:r w:rsidRPr="005819B8">
        <w:rPr>
          <w:rFonts w:eastAsiaTheme="minorEastAsia"/>
        </w:rPr>
        <w:t>Cost estimate dollar basis year: 2019</w:t>
      </w:r>
    </w:p>
    <w:p w14:paraId="1A8A93B8" w14:textId="5CB31CD2" w:rsidR="00FA7568" w:rsidRPr="005819B8" w:rsidRDefault="00FA7568" w:rsidP="00C61CE4">
      <w:pPr>
        <w:pStyle w:val="ListBullet2"/>
      </w:pPr>
      <w:r w:rsidRPr="005819B8">
        <w:t xml:space="preserve">General </w:t>
      </w:r>
      <w:r w:rsidR="003B1F5D" w:rsidRPr="005819B8">
        <w:t>c</w:t>
      </w:r>
      <w:r w:rsidRPr="005819B8">
        <w:t xml:space="preserve">onditions </w:t>
      </w:r>
      <w:r w:rsidR="003B1F5D" w:rsidRPr="005819B8">
        <w:t>m</w:t>
      </w:r>
      <w:r w:rsidRPr="005819B8">
        <w:t>arkup: 0</w:t>
      </w:r>
      <w:r w:rsidR="003B1F5D" w:rsidRPr="005819B8">
        <w:t xml:space="preserve"> percent</w:t>
      </w:r>
      <w:r w:rsidRPr="005819B8">
        <w:t xml:space="preserve"> (general conditions markup was included in the project costs prior to entry into the WTD LCC Model)</w:t>
      </w:r>
    </w:p>
    <w:p w14:paraId="712B8A30" w14:textId="5E65932E" w:rsidR="00FA7568" w:rsidRPr="005819B8" w:rsidRDefault="00FA7568" w:rsidP="00C61CE4">
      <w:pPr>
        <w:pStyle w:val="ListBullet2"/>
      </w:pPr>
      <w:r w:rsidRPr="005819B8">
        <w:t>Construction cost escalation: 3.5</w:t>
      </w:r>
      <w:r w:rsidR="003B1F5D" w:rsidRPr="005819B8">
        <w:t xml:space="preserve"> percent</w:t>
      </w:r>
    </w:p>
    <w:p w14:paraId="5B05538D" w14:textId="52FEEAE2" w:rsidR="008433A7" w:rsidRPr="005819B8" w:rsidRDefault="008433A7" w:rsidP="00B336FD">
      <w:pPr>
        <w:pStyle w:val="ListBullet"/>
        <w:keepNext/>
      </w:pPr>
      <w:r w:rsidRPr="005819B8">
        <w:t xml:space="preserve">O&amp;M and general cost escalation: </w:t>
      </w:r>
    </w:p>
    <w:p w14:paraId="3A1DC065" w14:textId="79CC4551" w:rsidR="00FA7568" w:rsidRPr="005819B8" w:rsidRDefault="00FA7568" w:rsidP="00C61CE4">
      <w:pPr>
        <w:pStyle w:val="ListBullet2"/>
      </w:pPr>
      <w:r w:rsidRPr="005819B8">
        <w:t>Projects: 3.0</w:t>
      </w:r>
      <w:r w:rsidR="003B1F5D" w:rsidRPr="005819B8">
        <w:t xml:space="preserve"> percent</w:t>
      </w:r>
    </w:p>
    <w:p w14:paraId="226AB09E" w14:textId="3A21B512" w:rsidR="00FA7568" w:rsidRPr="005819B8" w:rsidRDefault="00FA7568" w:rsidP="00C61CE4">
      <w:pPr>
        <w:pStyle w:val="ListBullet2"/>
      </w:pPr>
      <w:r w:rsidRPr="005819B8">
        <w:lastRenderedPageBreak/>
        <w:t>Programs: 3.5</w:t>
      </w:r>
      <w:r w:rsidR="003B1F5D" w:rsidRPr="005819B8">
        <w:t xml:space="preserve"> percent</w:t>
      </w:r>
      <w:r w:rsidRPr="005819B8">
        <w:t xml:space="preserve"> (</w:t>
      </w:r>
      <w:r w:rsidR="003B1F5D" w:rsidRPr="005819B8">
        <w:t xml:space="preserve">because it is </w:t>
      </w:r>
      <w:r w:rsidRPr="005819B8">
        <w:t xml:space="preserve">associated with </w:t>
      </w:r>
      <w:r w:rsidR="00FF45EB">
        <w:t>P</w:t>
      </w:r>
      <w:r w:rsidRPr="005819B8">
        <w:t>rogram implementation and not necessarily O&amp;M)</w:t>
      </w:r>
    </w:p>
    <w:p w14:paraId="720673A3" w14:textId="3A2C3A0C" w:rsidR="00FA7568" w:rsidRPr="005819B8" w:rsidRDefault="00FA7568" w:rsidP="00C61CE4">
      <w:pPr>
        <w:pStyle w:val="ListBullet2"/>
      </w:pPr>
      <w:r w:rsidRPr="005819B8">
        <w:t>O&amp;M labor rate growth: 3.2</w:t>
      </w:r>
      <w:r w:rsidR="001020F1" w:rsidRPr="005819B8">
        <w:t xml:space="preserve"> percent</w:t>
      </w:r>
    </w:p>
    <w:p w14:paraId="7C8F3709" w14:textId="382874B0" w:rsidR="00FA7568" w:rsidRPr="005819B8" w:rsidRDefault="00FA7568" w:rsidP="00C61CE4">
      <w:pPr>
        <w:pStyle w:val="ListBullet2"/>
      </w:pPr>
      <w:r w:rsidRPr="005819B8">
        <w:t xml:space="preserve">Direct </w:t>
      </w:r>
      <w:r w:rsidR="001020F1" w:rsidRPr="005819B8">
        <w:t>l</w:t>
      </w:r>
      <w:r w:rsidRPr="005819B8">
        <w:t xml:space="preserve">abor </w:t>
      </w:r>
      <w:r w:rsidR="001020F1" w:rsidRPr="005819B8">
        <w:t>r</w:t>
      </w:r>
      <w:r w:rsidRPr="005819B8">
        <w:t xml:space="preserve">ate as of </w:t>
      </w:r>
      <w:r w:rsidR="001020F1" w:rsidRPr="005819B8">
        <w:t>y</w:t>
      </w:r>
      <w:r w:rsidRPr="005819B8">
        <w:t xml:space="preserve">ear of </w:t>
      </w:r>
      <w:r w:rsidR="001020F1" w:rsidRPr="005819B8">
        <w:t>a</w:t>
      </w:r>
      <w:r w:rsidRPr="005819B8">
        <w:t>nalysis: $47.97</w:t>
      </w:r>
    </w:p>
    <w:p w14:paraId="1D3F5A2B" w14:textId="7D4AC597" w:rsidR="00FA7568" w:rsidRPr="005819B8" w:rsidRDefault="00FA7568" w:rsidP="00C61CE4">
      <w:pPr>
        <w:pStyle w:val="ListBullet2"/>
      </w:pPr>
      <w:r w:rsidRPr="005819B8">
        <w:t>Washington</w:t>
      </w:r>
      <w:r w:rsidR="00AE0256" w:rsidRPr="005819B8">
        <w:t xml:space="preserve"> (</w:t>
      </w:r>
      <w:r w:rsidR="001020F1" w:rsidRPr="005819B8">
        <w:t>r</w:t>
      </w:r>
      <w:r w:rsidR="00AE0256" w:rsidRPr="005819B8">
        <w:t>etail)</w:t>
      </w:r>
      <w:r w:rsidRPr="005819B8">
        <w:t xml:space="preserve"> </w:t>
      </w:r>
      <w:r w:rsidR="001020F1" w:rsidRPr="005819B8">
        <w:t>s</w:t>
      </w:r>
      <w:r w:rsidRPr="005819B8">
        <w:t xml:space="preserve">ales </w:t>
      </w:r>
      <w:r w:rsidR="001020F1" w:rsidRPr="005819B8">
        <w:t>t</w:t>
      </w:r>
      <w:r w:rsidRPr="005819B8">
        <w:t>ax: 10.1</w:t>
      </w:r>
      <w:r w:rsidR="001020F1" w:rsidRPr="005819B8">
        <w:t xml:space="preserve"> percent</w:t>
      </w:r>
    </w:p>
    <w:p w14:paraId="2272EDE1" w14:textId="6BC20B05" w:rsidR="00FA7568" w:rsidRPr="005819B8" w:rsidRDefault="00FA7568" w:rsidP="00C61CE4">
      <w:pPr>
        <w:pStyle w:val="ListBullet2"/>
      </w:pPr>
      <w:r w:rsidRPr="005819B8">
        <w:t xml:space="preserve">Project </w:t>
      </w:r>
      <w:r w:rsidR="001020F1" w:rsidRPr="005819B8">
        <w:t>c</w:t>
      </w:r>
      <w:r w:rsidRPr="005819B8">
        <w:t xml:space="preserve">ost </w:t>
      </w:r>
      <w:r w:rsidR="001020F1" w:rsidRPr="005819B8">
        <w:t>c</w:t>
      </w:r>
      <w:r w:rsidRPr="005819B8">
        <w:t xml:space="preserve">ontingency </w:t>
      </w:r>
      <w:r w:rsidR="001020F1" w:rsidRPr="005819B8">
        <w:t>a</w:t>
      </w:r>
      <w:r w:rsidRPr="005819B8">
        <w:t>llowance: 0</w:t>
      </w:r>
      <w:r w:rsidR="001020F1" w:rsidRPr="005819B8">
        <w:t xml:space="preserve"> percent</w:t>
      </w:r>
      <w:r w:rsidRPr="005819B8">
        <w:t xml:space="preserve"> (</w:t>
      </w:r>
      <w:r w:rsidR="001020F1" w:rsidRPr="005819B8">
        <w:t xml:space="preserve">because </w:t>
      </w:r>
      <w:r w:rsidRPr="005819B8">
        <w:t>project costs are entered into the WTD LCC Model and not construction costs)</w:t>
      </w:r>
    </w:p>
    <w:p w14:paraId="2E1C8471" w14:textId="10C9866C" w:rsidR="00FA7568" w:rsidRPr="005819B8" w:rsidRDefault="00FA7568" w:rsidP="00C61CE4">
      <w:pPr>
        <w:pStyle w:val="ListBullet2"/>
      </w:pPr>
      <w:r w:rsidRPr="005819B8">
        <w:t xml:space="preserve">WTD </w:t>
      </w:r>
      <w:r w:rsidR="001020F1" w:rsidRPr="005819B8">
        <w:t>l</w:t>
      </w:r>
      <w:r w:rsidRPr="005819B8">
        <w:t xml:space="preserve">abor </w:t>
      </w:r>
      <w:r w:rsidR="001020F1" w:rsidRPr="005819B8">
        <w:t>o</w:t>
      </w:r>
      <w:r w:rsidRPr="005819B8">
        <w:t>verhead: 150</w:t>
      </w:r>
      <w:r w:rsidR="001020F1" w:rsidRPr="005819B8">
        <w:t xml:space="preserve"> percent</w:t>
      </w:r>
      <w:r w:rsidRPr="005819B8">
        <w:t xml:space="preserve"> </w:t>
      </w:r>
      <w:r w:rsidR="004B6C6F" w:rsidRPr="005819B8">
        <w:t>(t</w:t>
      </w:r>
      <w:r w:rsidRPr="005819B8">
        <w:t xml:space="preserve">his is a </w:t>
      </w:r>
      <w:r w:rsidR="001020F1" w:rsidRPr="005819B8">
        <w:t>County-</w:t>
      </w:r>
      <w:r w:rsidRPr="005819B8">
        <w:t>controlled rate applied to raw labor costs calculated for O&amp;M activities</w:t>
      </w:r>
      <w:r w:rsidR="004B6C6F" w:rsidRPr="005819B8">
        <w:t>)</w:t>
      </w:r>
      <w:r w:rsidR="004822E2" w:rsidRPr="005819B8">
        <w:t xml:space="preserve"> </w:t>
      </w:r>
    </w:p>
    <w:p w14:paraId="789F0C26" w14:textId="318DA2EF" w:rsidR="00FA7568" w:rsidRPr="005819B8" w:rsidRDefault="00FA7568" w:rsidP="00C61CE4">
      <w:pPr>
        <w:pStyle w:val="ListBullet2"/>
      </w:pPr>
      <w:r w:rsidRPr="005819B8">
        <w:t xml:space="preserve">The O&amp;M </w:t>
      </w:r>
      <w:r w:rsidR="004B6C6F" w:rsidRPr="005819B8">
        <w:t>l</w:t>
      </w:r>
      <w:r w:rsidRPr="005819B8">
        <w:t xml:space="preserve">abor </w:t>
      </w:r>
      <w:r w:rsidR="004B6C6F" w:rsidRPr="005819B8">
        <w:t>c</w:t>
      </w:r>
      <w:r w:rsidRPr="005819B8">
        <w:t>ost formula is listed below:</w:t>
      </w:r>
      <w:r w:rsidR="003470F1" w:rsidRPr="005819B8">
        <w:t xml:space="preserve">  </w:t>
      </w:r>
    </w:p>
    <w:p w14:paraId="07E8D3D1" w14:textId="77777777" w:rsidR="00C61CE4" w:rsidRPr="005819B8" w:rsidRDefault="00C61CE4" w:rsidP="00C61CE4"/>
    <w:p w14:paraId="5B95BC98" w14:textId="77777777" w:rsidR="00485070" w:rsidRPr="005819B8" w:rsidRDefault="00485070" w:rsidP="00C61CE4">
      <w:pPr>
        <w:spacing w:after="240"/>
      </w:pPr>
      <m:oMathPara>
        <m:oMath>
          <m:r>
            <w:rPr>
              <w:rFonts w:ascii="Cambria Math" w:hAnsi="Cambria Math"/>
            </w:rPr>
            <m:t>O</m:t>
          </m:r>
          <m:r>
            <m:rPr>
              <m:sty m:val="p"/>
            </m:rPr>
            <w:rPr>
              <w:rFonts w:ascii="Cambria Math" w:hAnsi="Cambria Math"/>
            </w:rPr>
            <m:t>&amp;</m:t>
          </m:r>
          <m:r>
            <w:rPr>
              <w:rFonts w:ascii="Cambria Math" w:hAnsi="Cambria Math"/>
            </w:rPr>
            <m:t>M</m:t>
          </m:r>
          <m:r>
            <m:rPr>
              <m:sty m:val="p"/>
            </m:rPr>
            <w:rPr>
              <w:rFonts w:ascii="Cambria Math" w:hAnsi="Cambria Math"/>
            </w:rPr>
            <m:t xml:space="preserve"> </m:t>
          </m:r>
          <m:r>
            <w:rPr>
              <w:rFonts w:ascii="Cambria Math" w:hAnsi="Cambria Math"/>
            </w:rPr>
            <m:t>Labor</m:t>
          </m:r>
          <m:r>
            <m:rPr>
              <m:sty m:val="p"/>
            </m:rPr>
            <w:rPr>
              <w:rFonts w:ascii="Cambria Math" w:hAnsi="Cambria Math"/>
            </w:rPr>
            <m:t xml:space="preserve"> </m:t>
          </m:r>
          <m:r>
            <w:rPr>
              <w:rFonts w:ascii="Cambria Math" w:hAnsi="Cambria Math"/>
            </w:rPr>
            <m:t>Costs</m:t>
          </m:r>
          <m:r>
            <m:rPr>
              <m:sty m:val="p"/>
            </m:rPr>
            <w:rPr>
              <w:rFonts w:ascii="Cambria Math" w:hAnsi="Cambria Math"/>
            </w:rPr>
            <m:t xml:space="preserve"> =</m:t>
          </m:r>
        </m:oMath>
      </m:oMathPara>
    </w:p>
    <w:p w14:paraId="1A24F630" w14:textId="10D1CC42" w:rsidR="00485070" w:rsidRPr="005819B8" w:rsidRDefault="00485070" w:rsidP="00C61CE4">
      <m:oMathPara>
        <m:oMath>
          <m:r>
            <w:rPr>
              <w:rFonts w:ascii="Cambria Math" w:hAnsi="Cambria Math"/>
            </w:rPr>
            <m:t>Labor</m:t>
          </m:r>
          <m:r>
            <m:rPr>
              <m:sty m:val="p"/>
            </m:rPr>
            <w:rPr>
              <w:rFonts w:ascii="Cambria Math" w:hAnsi="Cambria Math"/>
            </w:rPr>
            <m:t xml:space="preserve"> </m:t>
          </m:r>
          <m:r>
            <w:rPr>
              <w:rFonts w:ascii="Cambria Math" w:hAnsi="Cambria Math"/>
            </w:rPr>
            <m:t>Hours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Year</m:t>
          </m:r>
          <m:r>
            <m:rPr>
              <m:sty m:val="p"/>
            </m:rPr>
            <w:rPr>
              <w:rFonts w:ascii="Cambria Math" w:hAnsi="Cambria Math"/>
            </w:rPr>
            <m:t xml:space="preserve"> ×</m:t>
          </m:r>
          <m:r>
            <w:rPr>
              <w:rFonts w:ascii="Cambria Math" w:hAnsi="Cambria Math"/>
            </w:rPr>
            <m:t>Direct</m:t>
          </m:r>
          <m:r>
            <m:rPr>
              <m:sty m:val="p"/>
            </m:rPr>
            <w:rPr>
              <w:rFonts w:ascii="Cambria Math" w:hAnsi="Cambria Math"/>
            </w:rPr>
            <m:t xml:space="preserve"> </m:t>
          </m:r>
          <m:r>
            <w:rPr>
              <w:rFonts w:ascii="Cambria Math" w:hAnsi="Cambria Math"/>
            </w:rPr>
            <m:t>Labor</m:t>
          </m:r>
          <m:r>
            <m:rPr>
              <m:sty m:val="p"/>
            </m:rPr>
            <w:rPr>
              <w:rFonts w:ascii="Cambria Math" w:hAnsi="Cambria Math"/>
            </w:rPr>
            <m:t xml:space="preserve"> </m:t>
          </m:r>
          <m:r>
            <w:rPr>
              <w:rFonts w:ascii="Cambria Math" w:hAnsi="Cambria Math"/>
            </w:rPr>
            <m:t>Rate</m:t>
          </m:r>
          <m:r>
            <m:rPr>
              <m:sty m:val="p"/>
            </m:rPr>
            <w:rPr>
              <w:rFonts w:ascii="Cambria Math" w:hAnsi="Cambria Math"/>
            </w:rPr>
            <m:t xml:space="preserve"> ×</m:t>
          </m:r>
          <m:r>
            <w:rPr>
              <w:rFonts w:ascii="Cambria Math" w:hAnsi="Cambria Math"/>
            </w:rPr>
            <m:t>WTD</m:t>
          </m:r>
          <m:r>
            <m:rPr>
              <m:sty m:val="p"/>
            </m:rPr>
            <w:rPr>
              <w:rFonts w:ascii="Cambria Math" w:hAnsi="Cambria Math"/>
            </w:rPr>
            <m:t xml:space="preserve"> </m:t>
          </m:r>
          <m:r>
            <w:rPr>
              <w:rFonts w:ascii="Cambria Math" w:hAnsi="Cambria Math"/>
            </w:rPr>
            <m:t>Overhead</m:t>
          </m:r>
          <m:r>
            <m:rPr>
              <m:sty m:val="p"/>
            </m:rPr>
            <w:rPr>
              <w:rFonts w:ascii="Cambria Math" w:hAnsi="Cambria Math"/>
            </w:rPr>
            <m:t xml:space="preserve"> </m:t>
          </m:r>
          <m:r>
            <w:rPr>
              <w:rFonts w:ascii="Cambria Math" w:hAnsi="Cambria Math"/>
            </w:rPr>
            <m:t>Rate</m:t>
          </m:r>
        </m:oMath>
      </m:oMathPara>
    </w:p>
    <w:p w14:paraId="7B53564C" w14:textId="21B06C9D" w:rsidR="008433A7" w:rsidRPr="005819B8" w:rsidRDefault="008433A7" w:rsidP="00C61CE4">
      <w:pPr>
        <w:pStyle w:val="ListBullet"/>
      </w:pPr>
      <w:r w:rsidRPr="005819B8">
        <w:t xml:space="preserve">Financial </w:t>
      </w:r>
      <w:r w:rsidR="004B6C6F" w:rsidRPr="005819B8">
        <w:t>a</w:t>
      </w:r>
      <w:r w:rsidRPr="005819B8">
        <w:t>ssumptions:</w:t>
      </w:r>
    </w:p>
    <w:p w14:paraId="41283E04" w14:textId="77777777" w:rsidR="00FA7568" w:rsidRPr="005819B8" w:rsidRDefault="00FA7568" w:rsidP="00C61CE4">
      <w:pPr>
        <w:pStyle w:val="ListBullet2"/>
      </w:pPr>
      <w:r w:rsidRPr="005819B8">
        <w:t xml:space="preserve">Percent financed of each capital activity: </w:t>
      </w:r>
    </w:p>
    <w:p w14:paraId="7404C71F" w14:textId="084388F2" w:rsidR="00FA7568" w:rsidRPr="005819B8" w:rsidRDefault="00FA7568" w:rsidP="00C61CE4">
      <w:pPr>
        <w:pStyle w:val="ListBullet3"/>
      </w:pPr>
      <w:r w:rsidRPr="005819B8">
        <w:t>Projects: 60.0</w:t>
      </w:r>
      <w:r w:rsidR="004B6C6F" w:rsidRPr="005819B8">
        <w:t xml:space="preserve"> percent</w:t>
      </w:r>
    </w:p>
    <w:p w14:paraId="7657F794" w14:textId="21E97173" w:rsidR="00FA7568" w:rsidRPr="005819B8" w:rsidRDefault="00FA7568" w:rsidP="00C61CE4">
      <w:pPr>
        <w:pStyle w:val="ListBullet3"/>
      </w:pPr>
      <w:r w:rsidRPr="005819B8">
        <w:t>Financing interest rate: 5.25</w:t>
      </w:r>
      <w:r w:rsidR="004B6C6F" w:rsidRPr="005819B8">
        <w:t xml:space="preserve"> percent</w:t>
      </w:r>
    </w:p>
    <w:p w14:paraId="27C1EAC5" w14:textId="77777777" w:rsidR="00FA7568" w:rsidRPr="005819B8" w:rsidRDefault="00FA7568" w:rsidP="00C61CE4">
      <w:pPr>
        <w:pStyle w:val="ListBullet3"/>
      </w:pPr>
      <w:r w:rsidRPr="005819B8">
        <w:t>Financing maturity: 30 years</w:t>
      </w:r>
    </w:p>
    <w:p w14:paraId="497C5171" w14:textId="13B211D6" w:rsidR="00FA7568" w:rsidRPr="005819B8" w:rsidRDefault="00FA7568" w:rsidP="00C61CE4">
      <w:pPr>
        <w:pStyle w:val="ListBullet3"/>
      </w:pPr>
      <w:r w:rsidRPr="005819B8">
        <w:t>Financing costs, capitalized: 2.0</w:t>
      </w:r>
      <w:r w:rsidR="004B6C6F" w:rsidRPr="005819B8">
        <w:t xml:space="preserve"> percent</w:t>
      </w:r>
    </w:p>
    <w:p w14:paraId="45387E2E" w14:textId="3162F60A" w:rsidR="008433A7" w:rsidRPr="005819B8" w:rsidRDefault="008433A7" w:rsidP="00C61CE4">
      <w:pPr>
        <w:pStyle w:val="ListBullet"/>
      </w:pPr>
      <w:r w:rsidRPr="005819B8">
        <w:t xml:space="preserve">Economic </w:t>
      </w:r>
      <w:r w:rsidR="004B6C6F" w:rsidRPr="005819B8">
        <w:t>a</w:t>
      </w:r>
      <w:r w:rsidRPr="005819B8">
        <w:t>ssumptions:</w:t>
      </w:r>
      <w:r w:rsidR="00FA7568" w:rsidRPr="005819B8">
        <w:t xml:space="preserve"> </w:t>
      </w:r>
    </w:p>
    <w:p w14:paraId="5ED3CB3C" w14:textId="3C85B96C" w:rsidR="00FA7568" w:rsidRPr="005819B8" w:rsidRDefault="00FA7568" w:rsidP="00C61CE4">
      <w:pPr>
        <w:pStyle w:val="ListBullet2"/>
      </w:pPr>
      <w:r w:rsidRPr="005819B8">
        <w:t>Discount rate, WTD (cost of capital): 5.25</w:t>
      </w:r>
      <w:r w:rsidR="004B6C6F" w:rsidRPr="005819B8">
        <w:t xml:space="preserve"> percent</w:t>
      </w:r>
      <w:r w:rsidRPr="005819B8">
        <w:t>. The discount rate accounts for both inflation and the time value of money.</w:t>
      </w:r>
    </w:p>
    <w:p w14:paraId="7E28A8B1" w14:textId="064986F4" w:rsidR="00FA7568" w:rsidRPr="005819B8" w:rsidRDefault="00FA7568" w:rsidP="00C61CE4">
      <w:pPr>
        <w:pStyle w:val="ListBullet2"/>
      </w:pPr>
      <w:r w:rsidRPr="005819B8">
        <w:t>WTD real discounted rate: 2.18</w:t>
      </w:r>
      <w:r w:rsidR="004B6C6F" w:rsidRPr="005819B8">
        <w:t xml:space="preserve"> percent</w:t>
      </w:r>
      <w:r w:rsidRPr="005819B8">
        <w:t xml:space="preserve"> (if O&amp;M escalation is 3.0</w:t>
      </w:r>
      <w:r w:rsidR="004B6C6F" w:rsidRPr="005819B8">
        <w:t xml:space="preserve"> percent</w:t>
      </w:r>
      <w:r w:rsidRPr="005819B8">
        <w:t>) or 1.69</w:t>
      </w:r>
      <w:r w:rsidR="004B6C6F" w:rsidRPr="005819B8">
        <w:t xml:space="preserve"> percent</w:t>
      </w:r>
      <w:r w:rsidRPr="005819B8">
        <w:t xml:space="preserve"> (if O&amp;M escalation is 3.5</w:t>
      </w:r>
      <w:r w:rsidR="004B6C6F" w:rsidRPr="005819B8">
        <w:t xml:space="preserve"> percent</w:t>
      </w:r>
      <w:r w:rsidRPr="005819B8">
        <w:t>).</w:t>
      </w:r>
      <w:r w:rsidRPr="005819B8">
        <w:rPr>
          <w:rStyle w:val="FootnoteReference"/>
        </w:rPr>
        <w:footnoteReference w:id="2"/>
      </w:r>
      <w:r w:rsidRPr="005819B8">
        <w:t xml:space="preserve"> </w:t>
      </w:r>
    </w:p>
    <w:p w14:paraId="17BFCA3A" w14:textId="4DCAE17B" w:rsidR="00FA7568" w:rsidRPr="005819B8" w:rsidRDefault="00FA7568" w:rsidP="00C61CE4">
      <w:pPr>
        <w:pStyle w:val="ListBullet2"/>
      </w:pPr>
      <w:r w:rsidRPr="005819B8">
        <w:lastRenderedPageBreak/>
        <w:t>Annual growth in electricity consumption: 1.0</w:t>
      </w:r>
      <w:r w:rsidR="00D34D44" w:rsidRPr="005819B8">
        <w:t xml:space="preserve"> percent</w:t>
      </w:r>
    </w:p>
    <w:p w14:paraId="1FB0884D" w14:textId="2DB62725" w:rsidR="002778F3" w:rsidRPr="005819B8" w:rsidRDefault="00A6062B" w:rsidP="008A25F0">
      <w:pPr>
        <w:pStyle w:val="BodyText"/>
      </w:pPr>
      <w:r w:rsidRPr="005819B8">
        <w:t xml:space="preserve">Attachment </w:t>
      </w:r>
      <w:r w:rsidR="00D70AA6" w:rsidRPr="005819B8">
        <w:t>A</w:t>
      </w:r>
      <w:r w:rsidR="002778F3" w:rsidRPr="005819B8">
        <w:t xml:space="preserve"> </w:t>
      </w:r>
      <w:r w:rsidR="00FA7568" w:rsidRPr="005819B8">
        <w:t>contains</w:t>
      </w:r>
      <w:r w:rsidR="002778F3" w:rsidRPr="005819B8">
        <w:t xml:space="preserve"> a </w:t>
      </w:r>
      <w:r w:rsidR="00D34D44" w:rsidRPr="005819B8">
        <w:t xml:space="preserve">PDF file </w:t>
      </w:r>
      <w:r w:rsidR="002778F3" w:rsidRPr="005819B8">
        <w:t>of the WTD LCC</w:t>
      </w:r>
      <w:r w:rsidR="003B4BD8" w:rsidRPr="005819B8">
        <w:t xml:space="preserve"> Model</w:t>
      </w:r>
      <w:r w:rsidR="00324BF5" w:rsidRPr="005819B8">
        <w:t xml:space="preserve"> and</w:t>
      </w:r>
      <w:r w:rsidR="002778F3" w:rsidRPr="005819B8">
        <w:t xml:space="preserve"> a Microsoft Excel workbook for each of the </w:t>
      </w:r>
      <w:r w:rsidR="00DE5522" w:rsidRPr="005819B8">
        <w:t>Unit Action</w:t>
      </w:r>
      <w:r w:rsidR="002778F3" w:rsidRPr="005819B8">
        <w:t>s</w:t>
      </w:r>
      <w:r w:rsidR="00F64144">
        <w:t>’</w:t>
      </w:r>
      <w:r w:rsidR="002778F3" w:rsidRPr="005819B8">
        <w:t xml:space="preserve"> LCC estimate.</w:t>
      </w:r>
    </w:p>
    <w:p w14:paraId="621D59BC" w14:textId="1B086794" w:rsidR="00AF1E52" w:rsidRPr="005819B8" w:rsidRDefault="00AF1E52">
      <w:pPr>
        <w:pStyle w:val="Heading4"/>
      </w:pPr>
      <w:bookmarkStart w:id="46" w:name="_Toc72913203"/>
      <w:r w:rsidRPr="005819B8">
        <w:t>Operations and Maintenance Cost</w:t>
      </w:r>
      <w:bookmarkEnd w:id="46"/>
    </w:p>
    <w:p w14:paraId="0794CC90" w14:textId="0F3EED71" w:rsidR="00AF1E52" w:rsidRPr="005819B8" w:rsidRDefault="00AF1E52" w:rsidP="00933F66">
      <w:pPr>
        <w:pStyle w:val="BodyText"/>
      </w:pPr>
      <w:r w:rsidRPr="005819B8">
        <w:t xml:space="preserve">Annual O&amp;M cost was estimated for each </w:t>
      </w:r>
      <w:r w:rsidR="00DE5522" w:rsidRPr="005819B8">
        <w:t>Unit Action</w:t>
      </w:r>
      <w:r w:rsidRPr="005819B8">
        <w:t xml:space="preserve"> and generally included the following:</w:t>
      </w:r>
    </w:p>
    <w:p w14:paraId="649F2CD6" w14:textId="77777777" w:rsidR="00FA7568" w:rsidRPr="005819B8" w:rsidRDefault="00FA7568" w:rsidP="00C61CE4">
      <w:pPr>
        <w:pStyle w:val="ListBullet"/>
        <w:numPr>
          <w:ilvl w:val="0"/>
          <w:numId w:val="51"/>
        </w:numPr>
      </w:pPr>
      <w:r w:rsidRPr="005819B8">
        <w:t>O&amp;M activities were based on the type of activity provided in the most current version of the Cost and Modeling Assumptions worksheet. Activity sources included:</w:t>
      </w:r>
    </w:p>
    <w:p w14:paraId="4987EC14" w14:textId="40088771" w:rsidR="00FA7568" w:rsidRPr="005819B8" w:rsidRDefault="00FA7568" w:rsidP="007A5C55">
      <w:pPr>
        <w:pStyle w:val="ListBullet2"/>
      </w:pPr>
      <w:r w:rsidRPr="001C45D5">
        <w:rPr>
          <w:i/>
          <w:iCs/>
        </w:rPr>
        <w:t>King County Surface Water Design Manual</w:t>
      </w:r>
      <w:r w:rsidRPr="005819B8">
        <w:t>, 2016</w:t>
      </w:r>
    </w:p>
    <w:p w14:paraId="7E78890A" w14:textId="2240D218" w:rsidR="00FA7568" w:rsidRPr="005819B8" w:rsidRDefault="00FA7568" w:rsidP="007A5C55">
      <w:pPr>
        <w:pStyle w:val="ListBullet2"/>
      </w:pPr>
      <w:r w:rsidRPr="001C45D5">
        <w:rPr>
          <w:i/>
          <w:iCs/>
        </w:rPr>
        <w:t>City of Seattle Stormwater Manual</w:t>
      </w:r>
      <w:r w:rsidRPr="005819B8">
        <w:t>, 2016</w:t>
      </w:r>
    </w:p>
    <w:p w14:paraId="712E334D" w14:textId="2BC8A69B" w:rsidR="00FA7568" w:rsidRPr="005819B8" w:rsidRDefault="00324BF5" w:rsidP="007A5C55">
      <w:pPr>
        <w:pStyle w:val="ListBullet2"/>
      </w:pPr>
      <w:r w:rsidRPr="005819B8">
        <w:t xml:space="preserve">Ecology </w:t>
      </w:r>
      <w:r w:rsidR="00FA7568" w:rsidRPr="001C45D5">
        <w:rPr>
          <w:i/>
          <w:iCs/>
        </w:rPr>
        <w:t>Stormwater Management Manual for Western Washington</w:t>
      </w:r>
      <w:r w:rsidR="00FA7568" w:rsidRPr="005819B8">
        <w:t>, 2019</w:t>
      </w:r>
    </w:p>
    <w:p w14:paraId="1472F5C1" w14:textId="4BAC5183" w:rsidR="00FA7568" w:rsidRPr="005819B8" w:rsidRDefault="00FA7568" w:rsidP="007A5C55">
      <w:pPr>
        <w:pStyle w:val="ListBullet2"/>
      </w:pPr>
      <w:r w:rsidRPr="005819B8">
        <w:t xml:space="preserve">Kitsap County </w:t>
      </w:r>
      <w:r w:rsidRPr="001C45D5">
        <w:rPr>
          <w:i/>
          <w:iCs/>
        </w:rPr>
        <w:t>Manchester Stormwater Retrofit Drainage Report</w:t>
      </w:r>
      <w:r w:rsidRPr="005819B8">
        <w:t>, 2014</w:t>
      </w:r>
    </w:p>
    <w:p w14:paraId="0F934E51" w14:textId="7AC60F34" w:rsidR="00AF1E52" w:rsidRPr="005819B8" w:rsidRDefault="00933F66" w:rsidP="001C45D5">
      <w:pPr>
        <w:pStyle w:val="ListBullet"/>
      </w:pPr>
      <w:r w:rsidRPr="005819B8">
        <w:t xml:space="preserve">Annual labor hours </w:t>
      </w:r>
      <w:r w:rsidR="003B4BD8" w:rsidRPr="005819B8">
        <w:t>required</w:t>
      </w:r>
      <w:r w:rsidRPr="005819B8">
        <w:t xml:space="preserve"> </w:t>
      </w:r>
      <w:r w:rsidR="003B4BD8" w:rsidRPr="005819B8">
        <w:t>b</w:t>
      </w:r>
      <w:r w:rsidRPr="005819B8">
        <w:t>y maintenance crew</w:t>
      </w:r>
      <w:r w:rsidR="003B4BD8" w:rsidRPr="005819B8">
        <w:t>s</w:t>
      </w:r>
      <w:r w:rsidRPr="005819B8">
        <w:t xml:space="preserve"> </w:t>
      </w:r>
      <w:r w:rsidR="007C6101" w:rsidRPr="005819B8">
        <w:t>for cleanup after major storm events or</w:t>
      </w:r>
      <w:r w:rsidR="00AF1E52" w:rsidRPr="005819B8">
        <w:t xml:space="preserve"> for</w:t>
      </w:r>
      <w:r w:rsidR="007C6101" w:rsidRPr="005819B8">
        <w:t xml:space="preserve"> periodic</w:t>
      </w:r>
      <w:r w:rsidR="00AF1E52" w:rsidRPr="005819B8">
        <w:t xml:space="preserve"> inspection</w:t>
      </w:r>
      <w:r w:rsidRPr="005819B8">
        <w:t>s</w:t>
      </w:r>
      <w:r w:rsidR="00AF1E52" w:rsidRPr="005819B8">
        <w:t xml:space="preserve"> and </w:t>
      </w:r>
      <w:r w:rsidR="007C6101" w:rsidRPr="005819B8">
        <w:t>remediation</w:t>
      </w:r>
      <w:r w:rsidR="00AF1E52" w:rsidRPr="005819B8">
        <w:t xml:space="preserve"> </w:t>
      </w:r>
      <w:r w:rsidR="00980718" w:rsidRPr="005819B8">
        <w:t xml:space="preserve">of materials (grass, plantings, permeable pavement, </w:t>
      </w:r>
      <w:r w:rsidR="00067211" w:rsidRPr="005819B8">
        <w:t xml:space="preserve">concrete </w:t>
      </w:r>
      <w:r w:rsidR="00043E79" w:rsidRPr="005819B8">
        <w:t>cracks and joints</w:t>
      </w:r>
      <w:r w:rsidR="00067211" w:rsidRPr="005819B8">
        <w:t xml:space="preserve">, </w:t>
      </w:r>
      <w:r w:rsidR="00980718" w:rsidRPr="005819B8">
        <w:t xml:space="preserve">etc.) </w:t>
      </w:r>
      <w:r w:rsidR="00AF1E52" w:rsidRPr="005819B8">
        <w:t xml:space="preserve">and regular maintenance activities for the specific </w:t>
      </w:r>
      <w:r w:rsidR="00DE5522" w:rsidRPr="005819B8">
        <w:t>Unit Action</w:t>
      </w:r>
      <w:r w:rsidR="003B4BD8" w:rsidRPr="005819B8">
        <w:t>, where applicable</w:t>
      </w:r>
      <w:r w:rsidR="00AF1E52" w:rsidRPr="005819B8">
        <w:t>.</w:t>
      </w:r>
    </w:p>
    <w:p w14:paraId="51625E24" w14:textId="54A30F81" w:rsidR="00AF1E52" w:rsidRPr="005819B8" w:rsidRDefault="00933F66" w:rsidP="001C45D5">
      <w:pPr>
        <w:pStyle w:val="ListBullet"/>
      </w:pPr>
      <w:r w:rsidRPr="005819B8">
        <w:t>Annual m</w:t>
      </w:r>
      <w:r w:rsidR="00AF1E52" w:rsidRPr="005819B8">
        <w:t>aterial replacement, such as plant replacement, grass seed mix, mulch, etc.</w:t>
      </w:r>
      <w:r w:rsidR="003B4BD8" w:rsidRPr="005819B8">
        <w:t xml:space="preserve"> for the specific </w:t>
      </w:r>
      <w:r w:rsidR="00DE5522" w:rsidRPr="005819B8">
        <w:t>Unit Action</w:t>
      </w:r>
      <w:r w:rsidR="003B4BD8" w:rsidRPr="005819B8">
        <w:t>, where applicable.</w:t>
      </w:r>
    </w:p>
    <w:p w14:paraId="053E3A63" w14:textId="551BEECB" w:rsidR="00AF1E52" w:rsidRPr="005819B8" w:rsidRDefault="00933F66" w:rsidP="001C45D5">
      <w:pPr>
        <w:pStyle w:val="ListBullet"/>
      </w:pPr>
      <w:r w:rsidRPr="005819B8">
        <w:t>Annual e</w:t>
      </w:r>
      <w:r w:rsidR="00AF1E52" w:rsidRPr="005819B8">
        <w:t>quipment rentals</w:t>
      </w:r>
      <w:r w:rsidRPr="005819B8">
        <w:t xml:space="preserve"> needed to perform maintenance activities</w:t>
      </w:r>
      <w:r w:rsidR="003B4BD8" w:rsidRPr="005819B8">
        <w:t xml:space="preserve"> for the specific Action, where applicable</w:t>
      </w:r>
      <w:r w:rsidRPr="005819B8">
        <w:t>.</w:t>
      </w:r>
      <w:r w:rsidR="00551077" w:rsidRPr="005819B8">
        <w:t xml:space="preserve"> </w:t>
      </w:r>
      <w:r w:rsidR="00961F14" w:rsidRPr="005819B8">
        <w:t xml:space="preserve">Equipment rates were obtained from </w:t>
      </w:r>
      <w:proofErr w:type="spellStart"/>
      <w:r w:rsidR="00961F14" w:rsidRPr="005819B8">
        <w:t>EquipmentWatch</w:t>
      </w:r>
      <w:proofErr w:type="spellEnd"/>
      <w:r w:rsidR="00961F14" w:rsidRPr="005819B8">
        <w:t>™ (Rental Rate Blue Book®) adjusted for Seattle pricing.</w:t>
      </w:r>
    </w:p>
    <w:p w14:paraId="18FD7287" w14:textId="712B6FA6" w:rsidR="00AF1E52" w:rsidRPr="005819B8" w:rsidRDefault="00AF1E52" w:rsidP="00933F66">
      <w:pPr>
        <w:pStyle w:val="Heading4"/>
      </w:pPr>
      <w:bookmarkStart w:id="47" w:name="_Toc72913204"/>
      <w:r w:rsidRPr="005819B8">
        <w:t>Capital Replacement Cost</w:t>
      </w:r>
      <w:bookmarkEnd w:id="47"/>
    </w:p>
    <w:p w14:paraId="156B593C" w14:textId="1BA6D697" w:rsidR="009249E5" w:rsidRPr="005819B8" w:rsidRDefault="009249E5" w:rsidP="00933F66">
      <w:pPr>
        <w:pStyle w:val="BodyText"/>
      </w:pPr>
      <w:r w:rsidRPr="005819B8">
        <w:t>Capital replacement cost</w:t>
      </w:r>
      <w:r w:rsidR="00933F66" w:rsidRPr="005819B8">
        <w:t xml:space="preserve"> (items requiring replacement prior to </w:t>
      </w:r>
      <w:r w:rsidR="003B4BD8" w:rsidRPr="005819B8">
        <w:t xml:space="preserve">the </w:t>
      </w:r>
      <w:r w:rsidR="00933F66" w:rsidRPr="005819B8">
        <w:t>30-year life</w:t>
      </w:r>
      <w:r w:rsidR="003B4BD8" w:rsidRPr="005819B8">
        <w:t xml:space="preserve"> of the </w:t>
      </w:r>
      <w:r w:rsidR="00DE5522" w:rsidRPr="005819B8">
        <w:t>Unit Action</w:t>
      </w:r>
      <w:r w:rsidR="00933F66" w:rsidRPr="005819B8">
        <w:t>)</w:t>
      </w:r>
      <w:r w:rsidRPr="005819B8">
        <w:t xml:space="preserve"> was estimated for each </w:t>
      </w:r>
      <w:r w:rsidR="00DE5522" w:rsidRPr="005819B8">
        <w:t>Unit Action</w:t>
      </w:r>
      <w:r w:rsidRPr="005819B8">
        <w:t xml:space="preserve"> and generally assumed the following:</w:t>
      </w:r>
    </w:p>
    <w:p w14:paraId="565F36A6" w14:textId="2CBFFA30" w:rsidR="00FA7568" w:rsidRPr="005819B8" w:rsidRDefault="00FA7568" w:rsidP="00C61CE4">
      <w:pPr>
        <w:pStyle w:val="ListBullet"/>
        <w:numPr>
          <w:ilvl w:val="0"/>
          <w:numId w:val="51"/>
        </w:numPr>
      </w:pPr>
      <w:r w:rsidRPr="005819B8">
        <w:t>Complete replacement of vegetation along with soils that had been compacted every 10 years, where applicable</w:t>
      </w:r>
    </w:p>
    <w:p w14:paraId="1DC05081" w14:textId="5BEDD6FB" w:rsidR="00FA7568" w:rsidRPr="005819B8" w:rsidRDefault="00FA7568" w:rsidP="00C61CE4">
      <w:pPr>
        <w:pStyle w:val="ListBullet"/>
        <w:numPr>
          <w:ilvl w:val="0"/>
          <w:numId w:val="51"/>
        </w:numPr>
      </w:pPr>
      <w:r w:rsidRPr="005819B8">
        <w:t>Complete replacement of access gates every 10 years, where applicable</w:t>
      </w:r>
    </w:p>
    <w:p w14:paraId="75DD224D" w14:textId="4E5D4954" w:rsidR="00FA7568" w:rsidRPr="005819B8" w:rsidRDefault="00FA7568" w:rsidP="00C61CE4">
      <w:pPr>
        <w:pStyle w:val="ListBullet"/>
        <w:numPr>
          <w:ilvl w:val="0"/>
          <w:numId w:val="51"/>
        </w:numPr>
      </w:pPr>
      <w:r w:rsidRPr="005819B8">
        <w:lastRenderedPageBreak/>
        <w:t>Complete replacement of mechanical equipment (e.g., flow restrictor, access hatch, outlet structure, baffle, etc.) every 20 years, where applicable</w:t>
      </w:r>
    </w:p>
    <w:p w14:paraId="63ECBCBA" w14:textId="636F6FCE" w:rsidR="0044603D" w:rsidRPr="005819B8" w:rsidRDefault="009249E5" w:rsidP="009C263F">
      <w:pPr>
        <w:pStyle w:val="BodyText"/>
      </w:pPr>
      <w:r w:rsidRPr="005819B8">
        <w:t>Capital replacement cost</w:t>
      </w:r>
      <w:r w:rsidR="00FA7568" w:rsidRPr="005819B8">
        <w:t>s</w:t>
      </w:r>
      <w:r w:rsidRPr="005819B8">
        <w:t xml:space="preserve"> </w:t>
      </w:r>
      <w:r w:rsidR="00FA7568" w:rsidRPr="005819B8">
        <w:t>were</w:t>
      </w:r>
      <w:r w:rsidRPr="005819B8">
        <w:t xml:space="preserve"> estimated for each </w:t>
      </w:r>
      <w:r w:rsidR="00DE5522" w:rsidRPr="005819B8">
        <w:t>Unit Action</w:t>
      </w:r>
      <w:r w:rsidRPr="005819B8">
        <w:t xml:space="preserve"> by summing the </w:t>
      </w:r>
      <w:r w:rsidR="00933F66" w:rsidRPr="005819B8">
        <w:t xml:space="preserve">construction costs of the </w:t>
      </w:r>
      <w:r w:rsidRPr="005819B8">
        <w:t>specific line items assumed for replacement for the specified interval (e.g., 10 years), including mobilization/demobilization</w:t>
      </w:r>
      <w:r w:rsidR="00CA4E58" w:rsidRPr="005819B8">
        <w:t xml:space="preserve">, and then converting </w:t>
      </w:r>
      <w:r w:rsidR="00933F66" w:rsidRPr="005819B8">
        <w:t xml:space="preserve">the construction cost </w:t>
      </w:r>
      <w:r w:rsidR="00CA4E58" w:rsidRPr="005819B8">
        <w:t>into project cost by multiplying</w:t>
      </w:r>
      <w:r w:rsidR="003B4BD8" w:rsidRPr="005819B8">
        <w:t xml:space="preserve"> the subtotal by</w:t>
      </w:r>
      <w:r w:rsidR="00CA4E58" w:rsidRPr="005819B8">
        <w:t xml:space="preserve"> the ratio of total project cost (excluding land acquisition) to total construction cost</w:t>
      </w:r>
      <w:r w:rsidR="00A63146" w:rsidRPr="005819B8">
        <w:t xml:space="preserve"> for the </w:t>
      </w:r>
      <w:r w:rsidR="00DE5522" w:rsidRPr="005819B8">
        <w:t>Unit Action</w:t>
      </w:r>
      <w:r w:rsidR="00A63146" w:rsidRPr="005819B8">
        <w:t xml:space="preserve"> (see equation below)</w:t>
      </w:r>
      <w:r w:rsidR="00CA4E58" w:rsidRPr="005819B8">
        <w:t>. Capital replacement is input into</w:t>
      </w:r>
      <w:r w:rsidR="00A63146" w:rsidRPr="005819B8">
        <w:t xml:space="preserve"> the</w:t>
      </w:r>
      <w:r w:rsidR="00CA4E58" w:rsidRPr="005819B8">
        <w:t xml:space="preserve"> WTD LCC Model as total project cost and not construction cost</w:t>
      </w:r>
      <w:r w:rsidR="004822E2" w:rsidRPr="005819B8">
        <w:t xml:space="preserve">. </w:t>
      </w:r>
      <w:r w:rsidR="00FD15EB" w:rsidRPr="005819B8">
        <w:t>The formula for capital replacement cost is shown below</w:t>
      </w:r>
      <w:r w:rsidR="00FA7568" w:rsidRPr="005819B8">
        <w:t>:</w:t>
      </w:r>
      <w:r w:rsidR="00FD15EB" w:rsidRPr="005819B8">
        <w:t xml:space="preserve">  </w:t>
      </w:r>
    </w:p>
    <w:p w14:paraId="3E898962" w14:textId="77777777" w:rsidR="00601D42" w:rsidRPr="005819B8" w:rsidRDefault="00603C97" w:rsidP="00890FE3">
      <w:pPr>
        <w:pStyle w:val="BodyText"/>
        <w:ind w:left="360"/>
      </w:pPr>
      <m:oMathPara>
        <m:oMath>
          <m:r>
            <w:rPr>
              <w:rFonts w:ascii="Cambria Math" w:hAnsi="Cambria Math"/>
            </w:rPr>
            <m:t>Total Capital Replacement Project Cost=</m:t>
          </m:r>
        </m:oMath>
      </m:oMathPara>
    </w:p>
    <w:p w14:paraId="1496BC14" w14:textId="21CBED9C" w:rsidR="00933F66" w:rsidRPr="005819B8" w:rsidRDefault="00603C97" w:rsidP="00890FE3">
      <w:pPr>
        <w:pStyle w:val="BodyText"/>
        <w:ind w:left="360"/>
      </w:pPr>
      <m:oMath>
        <m:r>
          <w:rPr>
            <w:rFonts w:ascii="Cambria Math" w:hAnsi="Cambria Math"/>
          </w:rPr>
          <m:t xml:space="preserve">Total Capital Replacement Construction Cost × </m:t>
        </m:r>
        <m:f>
          <m:fPr>
            <m:ctrlPr>
              <w:rPr>
                <w:rFonts w:ascii="Cambria Math" w:hAnsi="Cambria Math"/>
                <w:i/>
              </w:rPr>
            </m:ctrlPr>
          </m:fPr>
          <m:num>
            <m:r>
              <w:rPr>
                <w:rFonts w:ascii="Cambria Math" w:hAnsi="Cambria Math"/>
              </w:rPr>
              <m:t xml:space="preserve"> Total Project Cost (excluding land acquisition)</m:t>
            </m:r>
          </m:num>
          <m:den>
            <m:eqArr>
              <m:eqArrPr>
                <m:ctrlPr>
                  <w:rPr>
                    <w:rFonts w:ascii="Cambria Math" w:hAnsi="Cambria Math"/>
                    <w:i/>
                  </w:rPr>
                </m:ctrlPr>
              </m:eqArrPr>
              <m:e>
                <m:r>
                  <w:rPr>
                    <w:rFonts w:ascii="Cambria Math" w:hAnsi="Cambria Math"/>
                  </w:rPr>
                  <m:t>Total Construction Cost</m:t>
                </m:r>
              </m:e>
              <m:e/>
            </m:eqArr>
          </m:den>
        </m:f>
      </m:oMath>
      <w:r w:rsidRPr="005819B8">
        <w:t xml:space="preserve"> </w:t>
      </w:r>
    </w:p>
    <w:p w14:paraId="459B7A3D" w14:textId="78AD6161" w:rsidR="00AF1E52" w:rsidRPr="005819B8" w:rsidRDefault="00AF1E52" w:rsidP="009C263F">
      <w:pPr>
        <w:pStyle w:val="Heading4"/>
      </w:pPr>
      <w:bookmarkStart w:id="48" w:name="_Toc72913205"/>
      <w:r w:rsidRPr="005819B8">
        <w:t>Total Life-Cycle Cost</w:t>
      </w:r>
      <w:bookmarkEnd w:id="48"/>
    </w:p>
    <w:p w14:paraId="6D23CA49" w14:textId="10EB4735" w:rsidR="006E1F94" w:rsidRPr="005819B8" w:rsidRDefault="00603C97" w:rsidP="00962321">
      <w:pPr>
        <w:pStyle w:val="BodyText"/>
      </w:pPr>
      <w:r w:rsidRPr="005819B8">
        <w:t xml:space="preserve">Total </w:t>
      </w:r>
      <w:r w:rsidR="00A63146" w:rsidRPr="005819B8">
        <w:t>LCC</w:t>
      </w:r>
      <w:r w:rsidRPr="005819B8">
        <w:t xml:space="preserve"> for each </w:t>
      </w:r>
      <w:r w:rsidR="00DE5522" w:rsidRPr="005819B8">
        <w:t>Unit Action</w:t>
      </w:r>
      <w:r w:rsidRPr="005819B8">
        <w:t xml:space="preserve"> was estimated using the WTD </w:t>
      </w:r>
      <w:r w:rsidR="00A63146" w:rsidRPr="005819B8">
        <w:t>LCC</w:t>
      </w:r>
      <w:r w:rsidRPr="005819B8">
        <w:t xml:space="preserve"> Model. </w:t>
      </w:r>
      <w:r w:rsidR="00383154" w:rsidRPr="005819B8">
        <w:t>C</w:t>
      </w:r>
      <w:r w:rsidRPr="005819B8">
        <w:t xml:space="preserve">osts were entered into the WTD </w:t>
      </w:r>
      <w:r w:rsidR="00D44ACF" w:rsidRPr="005819B8">
        <w:t>LCC</w:t>
      </w:r>
      <w:r w:rsidRPr="005819B8">
        <w:t xml:space="preserve"> Model for initial capital</w:t>
      </w:r>
      <w:r w:rsidR="00383154" w:rsidRPr="005819B8">
        <w:t xml:space="preserve"> (project)</w:t>
      </w:r>
      <w:r w:rsidRPr="005819B8">
        <w:t>, capital replacement, and O&amp;M.</w:t>
      </w:r>
      <w:r w:rsidR="0023143A" w:rsidRPr="005819B8">
        <w:t xml:space="preserve"> </w:t>
      </w:r>
      <w:r w:rsidRPr="005819B8">
        <w:t xml:space="preserve">Total </w:t>
      </w:r>
      <w:r w:rsidR="00A63146" w:rsidRPr="005819B8">
        <w:t>LCC</w:t>
      </w:r>
      <w:r w:rsidRPr="005819B8">
        <w:t xml:space="preserve"> is presented as NPV </w:t>
      </w:r>
      <w:r w:rsidR="003C10F7" w:rsidRPr="005819B8">
        <w:t xml:space="preserve">over 30-year life </w:t>
      </w:r>
      <w:r w:rsidRPr="005819B8">
        <w:t xml:space="preserve">using the WTD </w:t>
      </w:r>
      <w:r w:rsidR="00D44ACF" w:rsidRPr="005819B8">
        <w:t>d</w:t>
      </w:r>
      <w:r w:rsidRPr="005819B8">
        <w:t xml:space="preserve">iscount </w:t>
      </w:r>
      <w:r w:rsidR="00D44ACF" w:rsidRPr="005819B8">
        <w:t>r</w:t>
      </w:r>
      <w:r w:rsidRPr="005819B8">
        <w:t>ate</w:t>
      </w:r>
      <w:r w:rsidR="004822E2" w:rsidRPr="005819B8">
        <w:t xml:space="preserve">. </w:t>
      </w:r>
    </w:p>
    <w:p w14:paraId="1114526D" w14:textId="77777777" w:rsidR="006E1F94" w:rsidRPr="005819B8" w:rsidRDefault="006E1F94" w:rsidP="006E1F94">
      <w:pPr>
        <w:pStyle w:val="Heading2"/>
      </w:pPr>
      <w:bookmarkStart w:id="49" w:name="_Toc72913206"/>
      <w:r w:rsidRPr="005819B8">
        <w:t>Cost Sources</w:t>
      </w:r>
      <w:bookmarkEnd w:id="49"/>
      <w:r w:rsidRPr="005819B8">
        <w:t xml:space="preserve"> </w:t>
      </w:r>
    </w:p>
    <w:p w14:paraId="53AAD578" w14:textId="4ED37069" w:rsidR="006E1F94" w:rsidRPr="005819B8" w:rsidRDefault="006E1F94" w:rsidP="006E1F94">
      <w:pPr>
        <w:pStyle w:val="BodyText"/>
        <w:keepLines/>
      </w:pPr>
      <w:r w:rsidRPr="005819B8">
        <w:t xml:space="preserve">This section explains the process used to collect cost information for costs in support of the WQBE </w:t>
      </w:r>
      <w:r w:rsidR="00FC6ECB">
        <w:t>t</w:t>
      </w:r>
      <w:r w:rsidRPr="005819B8">
        <w:t xml:space="preserve">oolkit (construction, </w:t>
      </w:r>
      <w:r w:rsidR="00FF45EB">
        <w:t>P</w:t>
      </w:r>
      <w:r w:rsidRPr="005819B8">
        <w:t>rogram, and O&amp;M costs). The costs for each Unit Action were characterized for each unit (see definition at end of document) of an Action, or the footprint of the Unit Action designed specifically for compatibility with the SUSTAIN model. Costs for the Unit Action items are to be considered preliminary, planning-level costs based on limited or generalized engineering design assumptions.</w:t>
      </w:r>
    </w:p>
    <w:p w14:paraId="47C38A4B" w14:textId="1A239C1B" w:rsidR="006E1F94" w:rsidRPr="005819B8" w:rsidRDefault="006E1F94" w:rsidP="006E1F94">
      <w:pPr>
        <w:pStyle w:val="BodyText"/>
      </w:pPr>
      <w:r w:rsidRPr="005819B8">
        <w:t>The following sources were used to develop unit prices using cost data representative of the Seattle/King County region</w:t>
      </w:r>
      <w:r w:rsidR="00FC6ECB">
        <w:t xml:space="preserve"> and </w:t>
      </w:r>
      <w:r w:rsidR="00FC6ECB" w:rsidRPr="005819B8">
        <w:t>reviewed to gather data to support development of costs for the Unit Actions</w:t>
      </w:r>
      <w:r w:rsidRPr="005819B8">
        <w:t>. All costs reflect owner’s anticipated construction costs (construction contractor pricing) in 2019 dollars</w:t>
      </w:r>
      <w:r w:rsidR="00B37A27">
        <w:t>:</w:t>
      </w:r>
    </w:p>
    <w:p w14:paraId="339D3976" w14:textId="253A8C8F" w:rsidR="006E1F94" w:rsidRPr="005819B8" w:rsidRDefault="006E1F94" w:rsidP="00C61CE4">
      <w:pPr>
        <w:pStyle w:val="ListBullet"/>
      </w:pPr>
      <w:r w:rsidRPr="005819B8">
        <w:rPr>
          <w:b/>
        </w:rPr>
        <w:t xml:space="preserve">Tabula </w:t>
      </w:r>
      <w:r w:rsidR="00B37A27">
        <w:rPr>
          <w:b/>
        </w:rPr>
        <w:t>c</w:t>
      </w:r>
      <w:r w:rsidRPr="005819B8">
        <w:rPr>
          <w:b/>
        </w:rPr>
        <w:t xml:space="preserve">osting </w:t>
      </w:r>
      <w:r w:rsidR="00B37A27">
        <w:rPr>
          <w:b/>
        </w:rPr>
        <w:t>t</w:t>
      </w:r>
      <w:r w:rsidRPr="005819B8">
        <w:rPr>
          <w:b/>
        </w:rPr>
        <w:t>ool (Version 3.1.2):</w:t>
      </w:r>
      <w:r w:rsidRPr="005819B8">
        <w:t xml:space="preserve"> The County developed Tabula to provide planning-level construction cost estimates for conveyance, tunnel, and storage facilities. The County last updated this program in 2010 with costs based on 2008 dollars (King County, 2010). </w:t>
      </w:r>
    </w:p>
    <w:p w14:paraId="31B23205" w14:textId="77777777" w:rsidR="006E1F94" w:rsidRPr="005819B8" w:rsidRDefault="006E1F94" w:rsidP="00C61CE4">
      <w:pPr>
        <w:pStyle w:val="ListBullet"/>
      </w:pPr>
      <w:r w:rsidRPr="005819B8">
        <w:rPr>
          <w:b/>
        </w:rPr>
        <w:t>Seattle Public Utilities (SPU) cost estimating guide:</w:t>
      </w:r>
      <w:r w:rsidRPr="005819B8">
        <w:t xml:space="preserve"> The SPU estimating guide provides unit cost information for typical elements within public works infrastructure </w:t>
      </w:r>
      <w:r w:rsidRPr="005819B8">
        <w:lastRenderedPageBreak/>
        <w:t>projects and for building construction. Costs within this sheet were based on 2017 dollars (SPU, 2017).</w:t>
      </w:r>
    </w:p>
    <w:p w14:paraId="1C35AE9A" w14:textId="1469747B" w:rsidR="006E1F94" w:rsidRPr="005819B8" w:rsidRDefault="0036783B" w:rsidP="00C61CE4">
      <w:pPr>
        <w:pStyle w:val="ListBullet"/>
      </w:pPr>
      <w:r w:rsidRPr="005819B8">
        <w:rPr>
          <w:b/>
        </w:rPr>
        <w:t>Washington State Department of Transportation (</w:t>
      </w:r>
      <w:r w:rsidR="006E1F94" w:rsidRPr="005819B8">
        <w:rPr>
          <w:b/>
        </w:rPr>
        <w:t>WSDOT</w:t>
      </w:r>
      <w:r w:rsidRPr="005819B8">
        <w:rPr>
          <w:b/>
        </w:rPr>
        <w:t>)</w:t>
      </w:r>
      <w:r w:rsidR="006E1F94" w:rsidRPr="005819B8">
        <w:rPr>
          <w:b/>
        </w:rPr>
        <w:t xml:space="preserve"> unit bid analysis:</w:t>
      </w:r>
      <w:r w:rsidR="006E1F94" w:rsidRPr="005819B8">
        <w:t xml:space="preserve"> The WSDOT unit bid analysis database contains a bid history for standard unit bid prices from WSDOT projects. This tool contains cost information for excavation, conveyance, best management practices (BMPs), or other typical roadway construction items. The WSDOT database search can be limited to projects within western Washington or other nearby localities, such as the Olympic Peninsula (WSDOT, 2019).</w:t>
      </w:r>
    </w:p>
    <w:p w14:paraId="52781A0B" w14:textId="4C413F71" w:rsidR="006E1F94" w:rsidRPr="005819B8" w:rsidRDefault="006E1F94" w:rsidP="00C61CE4">
      <w:pPr>
        <w:pStyle w:val="ListBullet"/>
      </w:pPr>
      <w:r w:rsidRPr="005819B8">
        <w:rPr>
          <w:b/>
        </w:rPr>
        <w:t>Puget Sound BMP cost database:</w:t>
      </w:r>
      <w:r w:rsidRPr="005819B8">
        <w:t xml:space="preserve"> The Puget Sound </w:t>
      </w:r>
      <w:r w:rsidR="003C1056">
        <w:t xml:space="preserve">BMP cost </w:t>
      </w:r>
      <w:r w:rsidRPr="005819B8">
        <w:t>database report contains cost information from the Puget Sound region for stormwater treatment and BMP elements (e.g., wet ponds, porous pavement, cisterns, constructed wetlands, etc.). Costs from this database report are based on 2012 dollars.</w:t>
      </w:r>
    </w:p>
    <w:p w14:paraId="648BF880" w14:textId="48E110FB" w:rsidR="006E1F94" w:rsidRPr="005819B8" w:rsidRDefault="006E1F94" w:rsidP="00C61CE4">
      <w:pPr>
        <w:pStyle w:val="ListBullet"/>
      </w:pPr>
      <w:r w:rsidRPr="005819B8">
        <w:rPr>
          <w:b/>
        </w:rPr>
        <w:t xml:space="preserve">King County </w:t>
      </w:r>
      <w:r w:rsidR="004614BD" w:rsidRPr="005819B8">
        <w:rPr>
          <w:b/>
        </w:rPr>
        <w:t>TMs</w:t>
      </w:r>
      <w:r w:rsidRPr="005819B8">
        <w:rPr>
          <w:b/>
        </w:rPr>
        <w:t xml:space="preserve"> and reports:</w:t>
      </w:r>
      <w:r w:rsidRPr="005819B8">
        <w:t xml:space="preserve"> King County </w:t>
      </w:r>
      <w:r w:rsidR="004614BD" w:rsidRPr="005819B8">
        <w:t>TMs</w:t>
      </w:r>
      <w:r w:rsidRPr="005819B8">
        <w:t xml:space="preserve"> (e.g., Legacy Load Removal and the University GSI projects) and existing reports (e.g., Puget Sound BMP Cost Database, Water Resource Inventory Area </w:t>
      </w:r>
      <w:r w:rsidR="004614BD" w:rsidRPr="005819B8">
        <w:t>[</w:t>
      </w:r>
      <w:r w:rsidRPr="005819B8">
        <w:t>WRIA</w:t>
      </w:r>
      <w:r w:rsidR="004614BD" w:rsidRPr="005819B8">
        <w:t>]</w:t>
      </w:r>
      <w:r w:rsidRPr="005819B8">
        <w:t xml:space="preserve"> 9 reports, and University Green Stormwater Infrastructure with GSI cost benchmarking by CH2M</w:t>
      </w:r>
      <w:r w:rsidR="00303288" w:rsidRPr="005819B8">
        <w:t xml:space="preserve"> </w:t>
      </w:r>
      <w:r w:rsidRPr="005819B8">
        <w:t xml:space="preserve">Hill) contain both estimated construction costs and historical maintenance cost data. Construction and other cost data within the reports are based on various dates and any applied escalation or inflationary values should be considered on a case-by-case basis. </w:t>
      </w:r>
    </w:p>
    <w:p w14:paraId="022B9502" w14:textId="7C24D38C" w:rsidR="00FD15EB" w:rsidRPr="005819B8" w:rsidRDefault="006E1F94" w:rsidP="00C61CE4">
      <w:pPr>
        <w:pStyle w:val="ListBullet"/>
      </w:pPr>
      <w:r w:rsidRPr="005819B8">
        <w:rPr>
          <w:rStyle w:val="EmphasisBold"/>
        </w:rPr>
        <w:t xml:space="preserve">Internet </w:t>
      </w:r>
      <w:r w:rsidR="00303288" w:rsidRPr="005819B8">
        <w:rPr>
          <w:rStyle w:val="EmphasisBold"/>
        </w:rPr>
        <w:t>s</w:t>
      </w:r>
      <w:r w:rsidRPr="005819B8">
        <w:rPr>
          <w:rStyle w:val="EmphasisBold"/>
        </w:rPr>
        <w:t xml:space="preserve">ources: </w:t>
      </w:r>
      <w:r w:rsidRPr="005819B8">
        <w:t xml:space="preserve">Internet websites and online data sources were used to estimate specialty costs associated with the GSI </w:t>
      </w:r>
      <w:r w:rsidR="00FF45EB">
        <w:t>P</w:t>
      </w:r>
      <w:r w:rsidRPr="005819B8">
        <w:t xml:space="preserve">rogram costs, such as the </w:t>
      </w:r>
      <w:proofErr w:type="spellStart"/>
      <w:r w:rsidRPr="005819B8">
        <w:t>RainWise</w:t>
      </w:r>
      <w:proofErr w:type="spellEnd"/>
      <w:r w:rsidRPr="005819B8">
        <w:t xml:space="preserve"> Cistern cost from approved vendors listed on the </w:t>
      </w:r>
      <w:proofErr w:type="spellStart"/>
      <w:r w:rsidRPr="005819B8">
        <w:t>RainWise</w:t>
      </w:r>
      <w:proofErr w:type="spellEnd"/>
      <w:r w:rsidRPr="005819B8">
        <w:t xml:space="preserve"> website at</w:t>
      </w:r>
      <w:r w:rsidR="00FD15EB" w:rsidRPr="005819B8">
        <w:t xml:space="preserve">  </w:t>
      </w:r>
      <w:hyperlink r:id="rId15" w:history="1">
        <w:r w:rsidR="00FD15EB" w:rsidRPr="005819B8">
          <w:rPr>
            <w:rStyle w:val="Hyperlink"/>
          </w:rPr>
          <w:t>https://www.kingcounty.gov/services/environment/stewardship/nw-yard-and-garden/rain-barrels.aspx</w:t>
        </w:r>
      </w:hyperlink>
      <w:r w:rsidRPr="005819B8">
        <w:t xml:space="preserve">. </w:t>
      </w:r>
    </w:p>
    <w:p w14:paraId="68C944E7" w14:textId="6F6AC8D9" w:rsidR="006E1F94" w:rsidRPr="005819B8" w:rsidRDefault="006E1F94" w:rsidP="001C45D5">
      <w:pPr>
        <w:pStyle w:val="ListBullet"/>
        <w:numPr>
          <w:ilvl w:val="0"/>
          <w:numId w:val="0"/>
        </w:numPr>
        <w:ind w:left="720"/>
      </w:pPr>
      <w:r w:rsidRPr="005819B8">
        <w:t xml:space="preserve">Online sources were also used to estimate </w:t>
      </w:r>
      <w:r w:rsidR="00303288" w:rsidRPr="005819B8">
        <w:t xml:space="preserve">O&amp;M </w:t>
      </w:r>
      <w:r w:rsidRPr="005819B8">
        <w:t>costs</w:t>
      </w:r>
      <w:r w:rsidR="005D20D0" w:rsidRPr="005819B8">
        <w:t xml:space="preserve"> and</w:t>
      </w:r>
      <w:r w:rsidRPr="005819B8">
        <w:t xml:space="preserve"> specialty item costs such as blue roofs and cisterns. Website and online data sources used are as detailed in the Cost Source column of the Cost Data Summary (</w:t>
      </w:r>
      <w:r w:rsidR="007F51B1" w:rsidRPr="005819B8">
        <w:fldChar w:fldCharType="begin"/>
      </w:r>
      <w:r w:rsidR="007F51B1" w:rsidRPr="005819B8">
        <w:instrText xml:space="preserve"> REF _Ref72852683 \h </w:instrText>
      </w:r>
      <w:r w:rsidR="007F51B1" w:rsidRPr="005819B8">
        <w:fldChar w:fldCharType="separate"/>
      </w:r>
      <w:r w:rsidR="003257A0" w:rsidRPr="005819B8">
        <w:t xml:space="preserve">Table </w:t>
      </w:r>
      <w:r w:rsidR="003257A0">
        <w:rPr>
          <w:noProof/>
        </w:rPr>
        <w:t>4</w:t>
      </w:r>
      <w:r w:rsidR="007F51B1" w:rsidRPr="005819B8">
        <w:fldChar w:fldCharType="end"/>
      </w:r>
      <w:r w:rsidRPr="005819B8">
        <w:t>).</w:t>
      </w:r>
    </w:p>
    <w:p w14:paraId="0C653C2B" w14:textId="5F2F9283" w:rsidR="006E1F94" w:rsidRPr="005819B8" w:rsidRDefault="006E1F94" w:rsidP="00C61CE4">
      <w:pPr>
        <w:pStyle w:val="ListBullet"/>
      </w:pPr>
      <w:r w:rsidRPr="005819B8">
        <w:rPr>
          <w:rStyle w:val="EmphasisBold"/>
        </w:rPr>
        <w:t xml:space="preserve">Contractor and </w:t>
      </w:r>
      <w:r w:rsidR="005D20D0" w:rsidRPr="005819B8">
        <w:rPr>
          <w:rStyle w:val="EmphasisBold"/>
        </w:rPr>
        <w:t>v</w:t>
      </w:r>
      <w:r w:rsidRPr="005819B8">
        <w:rPr>
          <w:rStyle w:val="EmphasisBold"/>
        </w:rPr>
        <w:t xml:space="preserve">endor </w:t>
      </w:r>
      <w:r w:rsidR="005D20D0" w:rsidRPr="005819B8">
        <w:rPr>
          <w:rStyle w:val="EmphasisBold"/>
        </w:rPr>
        <w:t>q</w:t>
      </w:r>
      <w:r w:rsidRPr="005819B8">
        <w:rPr>
          <w:rStyle w:val="EmphasisBold"/>
        </w:rPr>
        <w:t>uotes:</w:t>
      </w:r>
      <w:r w:rsidRPr="005819B8">
        <w:t xml:space="preserve"> Vendor quotes were used to calculate bid costs or to verify reported unit cost data for specialty items, such as proprietary stormwater treatment (i.e., Filterra), odor control, and large</w:t>
      </w:r>
      <w:r w:rsidR="005D20D0" w:rsidRPr="005819B8">
        <w:t>-</w:t>
      </w:r>
      <w:r w:rsidRPr="005819B8">
        <w:t xml:space="preserve">value maintenance equipment purchases. Vendor quotes reflect current market conditions at the time </w:t>
      </w:r>
      <w:r w:rsidR="005D20D0" w:rsidRPr="005819B8">
        <w:t xml:space="preserve">the quote </w:t>
      </w:r>
      <w:r w:rsidRPr="005819B8">
        <w:t>was obtained. Quotes should be adjusted to account for installation costs and labor, shipping and handling, and contractor markup and profit.</w:t>
      </w:r>
    </w:p>
    <w:p w14:paraId="22C206D4" w14:textId="144F1C1B" w:rsidR="006E1F94" w:rsidRPr="005819B8" w:rsidRDefault="006E1F94" w:rsidP="00C61CE4">
      <w:pPr>
        <w:pStyle w:val="ListBullet"/>
      </w:pPr>
      <w:r w:rsidRPr="005819B8">
        <w:rPr>
          <w:b/>
        </w:rPr>
        <w:t>Estimator and agency historical databases:</w:t>
      </w:r>
      <w:r w:rsidRPr="005819B8">
        <w:t xml:space="preserve"> VMS, Herrera, King County (WTD), SPU, Washington State</w:t>
      </w:r>
      <w:r w:rsidR="005D20D0" w:rsidRPr="005819B8">
        <w:t xml:space="preserve"> Department</w:t>
      </w:r>
      <w:r w:rsidRPr="005819B8">
        <w:t xml:space="preserve"> of Natural Resources (DNR), Kitsap County</w:t>
      </w:r>
      <w:r w:rsidR="00C1679A" w:rsidRPr="005819B8">
        <w:t>,</w:t>
      </w:r>
      <w:r w:rsidRPr="005819B8">
        <w:t xml:space="preserve"> and other agencies within the Puget Sound area maintain and may post contractor bid prices for publicly bid projects. Bid costs from these sources were used to fill in data gaps from the </w:t>
      </w:r>
      <w:r w:rsidRPr="005819B8">
        <w:lastRenderedPageBreak/>
        <w:t xml:space="preserve">other sources or for specialty work (e.g., Maury Island Natural Area Derelict Piling Removal from DNR for creosote pile removal, Manchester Stormwater Retrofit Phase 2 from Kitsap County, </w:t>
      </w:r>
      <w:proofErr w:type="spellStart"/>
      <w:r w:rsidRPr="005819B8">
        <w:t>RainWise</w:t>
      </w:r>
      <w:proofErr w:type="spellEnd"/>
      <w:r w:rsidRPr="005819B8">
        <w:t xml:space="preserve"> participation and historical participation rates from SPU and WTD, etc.) obtained from other sources. Data obtained from these sources were reviewed to ensure that the quantities and other project parameters were relevant. Costs obtained from these sources were based on various dates and any applied escalation or inflationary values were considered on a case-by-case basis.</w:t>
      </w:r>
    </w:p>
    <w:p w14:paraId="088CB841" w14:textId="6126BB05" w:rsidR="006E1F94" w:rsidRPr="005819B8" w:rsidRDefault="006E1F94" w:rsidP="00C61CE4">
      <w:pPr>
        <w:pStyle w:val="ListBullet"/>
        <w:rPr>
          <w:rStyle w:val="EmphasisBold"/>
        </w:rPr>
      </w:pPr>
      <w:proofErr w:type="spellStart"/>
      <w:r w:rsidRPr="005819B8">
        <w:rPr>
          <w:rStyle w:val="EmphasisBold"/>
        </w:rPr>
        <w:t>EquipmentWatch</w:t>
      </w:r>
      <w:proofErr w:type="spellEnd"/>
      <w:r w:rsidRPr="005819B8">
        <w:rPr>
          <w:rStyle w:val="EmphasisBold"/>
        </w:rPr>
        <w:t xml:space="preserve">™: </w:t>
      </w:r>
      <w:r w:rsidRPr="005819B8">
        <w:rPr>
          <w:rStyle w:val="EmphasisBold"/>
          <w:b w:val="0"/>
        </w:rPr>
        <w:t>HDR</w:t>
      </w:r>
      <w:r w:rsidR="0036783B" w:rsidRPr="005819B8">
        <w:rPr>
          <w:rStyle w:val="EmphasisBold"/>
          <w:b w:val="0"/>
        </w:rPr>
        <w:t xml:space="preserve"> Engineering, Inc.</w:t>
      </w:r>
      <w:r w:rsidRPr="005819B8">
        <w:rPr>
          <w:rStyle w:val="EmphasisBold"/>
          <w:b w:val="0"/>
        </w:rPr>
        <w:t xml:space="preserve"> maintains a subscription to </w:t>
      </w:r>
      <w:proofErr w:type="spellStart"/>
      <w:r w:rsidRPr="005819B8">
        <w:rPr>
          <w:rStyle w:val="EmphasisBold"/>
          <w:b w:val="0"/>
        </w:rPr>
        <w:t>EquipmentWatch</w:t>
      </w:r>
      <w:proofErr w:type="spellEnd"/>
      <w:r w:rsidRPr="005819B8">
        <w:rPr>
          <w:rStyle w:val="EmphasisBold"/>
          <w:b w:val="0"/>
        </w:rPr>
        <w:t>™</w:t>
      </w:r>
      <w:r w:rsidR="00933DF7" w:rsidRPr="005819B8">
        <w:rPr>
          <w:rStyle w:val="EmphasisBold"/>
          <w:b w:val="0"/>
        </w:rPr>
        <w:t>,</w:t>
      </w:r>
      <w:r w:rsidRPr="005819B8">
        <w:rPr>
          <w:rStyle w:val="EmphasisBold"/>
          <w:b w:val="0"/>
        </w:rPr>
        <w:t xml:space="preserve"> which provides access to Rental Rate Blue Book® pricing. The pricing is kept current by extensive ongoing research. This pricing tool is an industry standard for determining equipment values for both use and rental. </w:t>
      </w:r>
      <w:r w:rsidRPr="005819B8">
        <w:t xml:space="preserve">The rates can be applied across the country or can be adjusted for a specific region, such as the Seattle area. Additional information on </w:t>
      </w:r>
      <w:proofErr w:type="spellStart"/>
      <w:r w:rsidRPr="005819B8">
        <w:t>EquipmentWatch</w:t>
      </w:r>
      <w:proofErr w:type="spellEnd"/>
      <w:r w:rsidRPr="005819B8">
        <w:t xml:space="preserve">™ can be found on </w:t>
      </w:r>
      <w:r w:rsidR="00933DF7" w:rsidRPr="005819B8">
        <w:t xml:space="preserve">its </w:t>
      </w:r>
      <w:r w:rsidRPr="005819B8">
        <w:t xml:space="preserve">website at </w:t>
      </w:r>
      <w:r w:rsidR="00BF0E1A">
        <w:t>&lt;</w:t>
      </w:r>
      <w:hyperlink r:id="rId16" w:history="1">
        <w:r w:rsidRPr="005819B8">
          <w:rPr>
            <w:rStyle w:val="Hyperlink"/>
          </w:rPr>
          <w:t>equipmentwatch.com</w:t>
        </w:r>
      </w:hyperlink>
      <w:r w:rsidR="00BF0E1A">
        <w:t>&gt;.</w:t>
      </w:r>
      <w:r w:rsidRPr="005819B8">
        <w:rPr>
          <w:rStyle w:val="EmphasisBold"/>
        </w:rPr>
        <w:t xml:space="preserve"> </w:t>
      </w:r>
    </w:p>
    <w:p w14:paraId="198542CC" w14:textId="4EA566C2" w:rsidR="006E1F94" w:rsidRPr="005819B8" w:rsidRDefault="006E1F94" w:rsidP="00C61CE4">
      <w:pPr>
        <w:pStyle w:val="ListBullet"/>
      </w:pPr>
      <w:proofErr w:type="spellStart"/>
      <w:r w:rsidRPr="005819B8">
        <w:rPr>
          <w:rStyle w:val="EmphasisBold"/>
        </w:rPr>
        <w:t>RSMeans</w:t>
      </w:r>
      <w:proofErr w:type="spellEnd"/>
      <w:r w:rsidRPr="005819B8">
        <w:rPr>
          <w:rStyle w:val="EmphasisBold"/>
        </w:rPr>
        <w:t>:</w:t>
      </w:r>
      <w:r w:rsidRPr="005819B8">
        <w:t xml:space="preserve"> </w:t>
      </w:r>
      <w:proofErr w:type="spellStart"/>
      <w:r w:rsidRPr="005819B8">
        <w:t>RSMeans</w:t>
      </w:r>
      <w:proofErr w:type="spellEnd"/>
      <w:r w:rsidRPr="005819B8">
        <w:t>, an industry resource used in estimating construction costs, was another source of productivity information that was cross</w:t>
      </w:r>
      <w:r w:rsidR="00A509DF" w:rsidRPr="005819B8">
        <w:t xml:space="preserve"> </w:t>
      </w:r>
      <w:r w:rsidRPr="005819B8">
        <w:t xml:space="preserve">referenced for validation (Gordian, 2018). </w:t>
      </w:r>
      <w:proofErr w:type="spellStart"/>
      <w:r w:rsidR="00A509DF" w:rsidRPr="005819B8">
        <w:t>RSMeans</w:t>
      </w:r>
      <w:proofErr w:type="spellEnd"/>
      <w:r w:rsidR="00A509DF" w:rsidRPr="005819B8">
        <w:t xml:space="preserve"> </w:t>
      </w:r>
      <w:r w:rsidRPr="005819B8">
        <w:t>research</w:t>
      </w:r>
      <w:r w:rsidR="00A509DF" w:rsidRPr="005819B8">
        <w:t>es</w:t>
      </w:r>
      <w:r w:rsidRPr="005819B8">
        <w:t xml:space="preserve"> data to provide construction costs for materials, labor, transportation costs, and equipment rental rates. The rates can be applied across the country or can be adjusted for a specific region, such as the Seattle area. Additional information on </w:t>
      </w:r>
      <w:proofErr w:type="spellStart"/>
      <w:r w:rsidRPr="005819B8">
        <w:t>RSMeans</w:t>
      </w:r>
      <w:proofErr w:type="spellEnd"/>
      <w:r w:rsidRPr="005819B8">
        <w:t xml:space="preserve"> can be found on </w:t>
      </w:r>
      <w:r w:rsidR="00A509DF" w:rsidRPr="005819B8">
        <w:t xml:space="preserve">its </w:t>
      </w:r>
      <w:r w:rsidRPr="005819B8">
        <w:t xml:space="preserve">website at </w:t>
      </w:r>
      <w:r w:rsidR="00BF0E1A">
        <w:t>&lt;</w:t>
      </w:r>
      <w:hyperlink r:id="rId17" w:history="1">
        <w:r w:rsidR="00BF0E1A" w:rsidRPr="005E1932">
          <w:rPr>
            <w:rStyle w:val="Hyperlink"/>
          </w:rPr>
          <w:t>www.RSMeans.com</w:t>
        </w:r>
      </w:hyperlink>
      <w:r w:rsidR="00BF0E1A">
        <w:t>&gt;.</w:t>
      </w:r>
      <w:r w:rsidRPr="005819B8">
        <w:rPr>
          <w:rStyle w:val="EmphasisBold"/>
          <w:b w:val="0"/>
        </w:rPr>
        <w:t xml:space="preserve"> </w:t>
      </w:r>
    </w:p>
    <w:p w14:paraId="286053E4" w14:textId="25C35097" w:rsidR="006E1F94" w:rsidRPr="005819B8" w:rsidRDefault="006E1F94" w:rsidP="00C61CE4">
      <w:pPr>
        <w:pStyle w:val="ListBullet"/>
      </w:pPr>
      <w:r w:rsidRPr="005819B8">
        <w:rPr>
          <w:b/>
        </w:rPr>
        <w:t xml:space="preserve">Labor </w:t>
      </w:r>
      <w:r w:rsidR="00A509DF" w:rsidRPr="005819B8">
        <w:rPr>
          <w:b/>
        </w:rPr>
        <w:t>r</w:t>
      </w:r>
      <w:r w:rsidRPr="005819B8">
        <w:rPr>
          <w:b/>
        </w:rPr>
        <w:t>ates</w:t>
      </w:r>
      <w:r w:rsidR="00A509DF" w:rsidRPr="005819B8">
        <w:rPr>
          <w:b/>
        </w:rPr>
        <w:t>:</w:t>
      </w:r>
      <w:r w:rsidRPr="005819B8">
        <w:t xml:space="preserve"> Craft rates and related benefits were estimated using current prevailing wage rates for King County. These labor rates include base wage rate, all applicable fringe benefits, unemployment insurance</w:t>
      </w:r>
      <w:r w:rsidR="00A509DF" w:rsidRPr="005819B8">
        <w:t>,</w:t>
      </w:r>
      <w:r w:rsidRPr="005819B8">
        <w:t xml:space="preserve"> and payroll taxes. Workers</w:t>
      </w:r>
      <w:r w:rsidR="00A707E3" w:rsidRPr="005819B8">
        <w:t>’</w:t>
      </w:r>
      <w:r w:rsidRPr="005819B8">
        <w:t xml:space="preserve"> compensation insurance is included separately in each work activity based on risk histories.</w:t>
      </w:r>
      <w:r w:rsidRPr="005819B8" w:rsidDel="000D0FD5">
        <w:t xml:space="preserve"> </w:t>
      </w:r>
    </w:p>
    <w:p w14:paraId="7159670E" w14:textId="54AD9C00" w:rsidR="00286E95" w:rsidRPr="005819B8" w:rsidRDefault="00286E95" w:rsidP="00286E95">
      <w:pPr>
        <w:pStyle w:val="Heading3"/>
      </w:pPr>
      <w:bookmarkStart w:id="50" w:name="_Toc72913207"/>
      <w:r w:rsidRPr="005819B8">
        <w:t>Cost Source Data Summary</w:t>
      </w:r>
      <w:bookmarkEnd w:id="50"/>
    </w:p>
    <w:p w14:paraId="6C0E72F6" w14:textId="12A59BC9" w:rsidR="001C45D5" w:rsidRPr="005819B8" w:rsidRDefault="00D7643C" w:rsidP="006E1F94">
      <w:pPr>
        <w:pStyle w:val="BodyText"/>
      </w:pPr>
      <w:r w:rsidRPr="005819B8">
        <w:t xml:space="preserve">The cost sources used in development of the Unit Action costs are summarized in </w:t>
      </w:r>
      <w:r w:rsidR="00A707E3" w:rsidRPr="005819B8">
        <w:fldChar w:fldCharType="begin"/>
      </w:r>
      <w:r w:rsidR="00A707E3" w:rsidRPr="005819B8">
        <w:instrText xml:space="preserve"> REF _Ref72852683 \h </w:instrText>
      </w:r>
      <w:r w:rsidR="00A707E3" w:rsidRPr="005819B8">
        <w:fldChar w:fldCharType="separate"/>
      </w:r>
      <w:r w:rsidR="003257A0" w:rsidRPr="005819B8">
        <w:t xml:space="preserve">Table </w:t>
      </w:r>
      <w:r w:rsidR="003257A0">
        <w:rPr>
          <w:noProof/>
        </w:rPr>
        <w:t>4</w:t>
      </w:r>
      <w:r w:rsidR="00A707E3" w:rsidRPr="005819B8">
        <w:fldChar w:fldCharType="end"/>
      </w:r>
      <w:r w:rsidRPr="005819B8">
        <w:t xml:space="preserve"> below</w:t>
      </w:r>
      <w:r w:rsidR="004822E2" w:rsidRPr="005819B8">
        <w:t xml:space="preserve">. </w:t>
      </w:r>
      <w:r w:rsidR="006E1F94" w:rsidRPr="005819B8">
        <w:t>Whe</w:t>
      </w:r>
      <w:r w:rsidRPr="005819B8">
        <w:t>re</w:t>
      </w:r>
      <w:r w:rsidR="006E1F94" w:rsidRPr="005819B8">
        <w:t xml:space="preserve"> appropriate, costs were benchmarked using the County’s CSO LTCP unit price estimates to maintain estimating cost consistency between the </w:t>
      </w:r>
      <w:r w:rsidR="00FF45EB">
        <w:t>P</w:t>
      </w:r>
      <w:r w:rsidR="006E1F94" w:rsidRPr="005819B8">
        <w:t>rograms.</w:t>
      </w:r>
      <w:r w:rsidR="000D4620">
        <w:t xml:space="preserve">  </w:t>
      </w:r>
      <w:bookmarkStart w:id="51" w:name="_Hlk74892789"/>
      <w:r w:rsidR="00514A9D">
        <w:t>The c</w:t>
      </w:r>
      <w:r w:rsidR="000D4620">
        <w:t>ost estimates and estimating approach</w:t>
      </w:r>
      <w:r w:rsidR="00514A9D">
        <w:t>es</w:t>
      </w:r>
      <w:r w:rsidR="000D4620">
        <w:t xml:space="preserve"> used for the WQBE Phase 1 Actions were evaluated against peer projects and programs</w:t>
      </w:r>
      <w:r w:rsidR="00514A9D">
        <w:t>.</w:t>
      </w:r>
      <w:r w:rsidR="000D4620">
        <w:t xml:space="preserve"> </w:t>
      </w:r>
      <w:r w:rsidR="00514A9D">
        <w:t>T</w:t>
      </w:r>
      <w:r w:rsidR="000D4620">
        <w:t xml:space="preserve">he results </w:t>
      </w:r>
      <w:r w:rsidR="00514A9D">
        <w:t xml:space="preserve">are </w:t>
      </w:r>
      <w:r w:rsidR="000D4620">
        <w:t xml:space="preserve">documented within the Program Cost Benchmarking Technical Memorandum (hereafter called the Benchmarking TM), </w:t>
      </w:r>
      <w:r w:rsidR="00B75311">
        <w:t xml:space="preserve">prepared </w:t>
      </w:r>
      <w:r w:rsidR="000D4620">
        <w:t>by Lotus Water.  A copy of the Benchmarking TM is provided as Attachment B and supplemental analysis to the Benchmarking TM is in A</w:t>
      </w:r>
      <w:r w:rsidR="00FB32C9">
        <w:t xml:space="preserve">ttachment </w:t>
      </w:r>
      <w:r w:rsidR="00A47DF4">
        <w:t>C</w:t>
      </w:r>
      <w:r w:rsidR="000D4620">
        <w:t xml:space="preserve">.  WQBE Phase 1 Action </w:t>
      </w:r>
      <w:r w:rsidR="00681294">
        <w:t>direct and indirect cost assumptions were evaluated for appropriateness and for cost sensitivity and the results documented in the Evaluation of Water Quality Benefit (WQBE) Project Cost Sensitivity for SUSTAIN Modeling Technical Memo</w:t>
      </w:r>
      <w:r w:rsidR="00B75311">
        <w:t xml:space="preserve"> </w:t>
      </w:r>
      <w:r w:rsidR="00681294">
        <w:t xml:space="preserve">(hereafter called the WQBE Cost Sensitivity TM).  A copy of the </w:t>
      </w:r>
      <w:r w:rsidR="00B75311">
        <w:t xml:space="preserve">WQBE Cost Sensitivity </w:t>
      </w:r>
      <w:r w:rsidR="00681294">
        <w:t>TM is provided as Attachment D.</w:t>
      </w:r>
      <w:bookmarkEnd w:id="51"/>
      <w:r w:rsidR="00681294">
        <w:t xml:space="preserve">   </w:t>
      </w:r>
    </w:p>
    <w:p w14:paraId="4026907B" w14:textId="77777777" w:rsidR="006E1F94" w:rsidRPr="005819B8" w:rsidRDefault="006E1F94" w:rsidP="006E1F94">
      <w:pPr>
        <w:pStyle w:val="BodyText"/>
        <w:spacing w:before="0"/>
      </w:pPr>
    </w:p>
    <w:tbl>
      <w:tblPr>
        <w:tblStyle w:val="HerreraTable"/>
        <w:tblW w:w="9360" w:type="dxa"/>
        <w:tblLayout w:type="fixed"/>
        <w:tblLook w:val="0620" w:firstRow="1" w:lastRow="0" w:firstColumn="0" w:lastColumn="0" w:noHBand="1" w:noVBand="1"/>
      </w:tblPr>
      <w:tblGrid>
        <w:gridCol w:w="2415"/>
        <w:gridCol w:w="6945"/>
      </w:tblGrid>
      <w:tr w:rsidR="006E1F94" w:rsidRPr="005819B8" w14:paraId="5F5DCE84" w14:textId="77777777" w:rsidTr="006E5B73">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22818F29" w14:textId="68537529" w:rsidR="006E1F94" w:rsidRPr="005819B8" w:rsidRDefault="006E1F94" w:rsidP="00FA2CB7">
            <w:pPr>
              <w:pStyle w:val="TableHeading"/>
              <w:tabs>
                <w:tab w:val="left" w:pos="945"/>
              </w:tabs>
            </w:pPr>
            <w:bookmarkStart w:id="52" w:name="_Ref72852683"/>
            <w:bookmarkStart w:id="53" w:name="_Toc72930102"/>
            <w:r w:rsidRPr="005819B8">
              <w:lastRenderedPageBreak/>
              <w:t xml:space="preserve">Table </w:t>
            </w:r>
            <w:r w:rsidRPr="005819B8">
              <w:fldChar w:fldCharType="begin"/>
            </w:r>
            <w:r w:rsidRPr="005819B8">
              <w:instrText>SEQ Table \* ARABIC</w:instrText>
            </w:r>
            <w:r w:rsidRPr="005819B8">
              <w:fldChar w:fldCharType="separate"/>
            </w:r>
            <w:r w:rsidR="003257A0">
              <w:rPr>
                <w:noProof/>
              </w:rPr>
              <w:t>4</w:t>
            </w:r>
            <w:r w:rsidRPr="005819B8">
              <w:fldChar w:fldCharType="end"/>
            </w:r>
            <w:bookmarkEnd w:id="52"/>
            <w:r w:rsidR="004822E2" w:rsidRPr="005819B8">
              <w:t>.</w:t>
            </w:r>
            <w:r w:rsidR="00FA2CB7">
              <w:tab/>
            </w:r>
            <w:r w:rsidRPr="005819B8">
              <w:t>Cost Data Summary.</w:t>
            </w:r>
            <w:bookmarkEnd w:id="53"/>
          </w:p>
        </w:tc>
      </w:tr>
      <w:tr w:rsidR="006E1F94" w:rsidRPr="005819B8" w14:paraId="527DE5C1" w14:textId="77777777" w:rsidTr="008C0959">
        <w:tc>
          <w:tcPr>
            <w:tcW w:w="2415" w:type="dxa"/>
          </w:tcPr>
          <w:p w14:paraId="2CC887C1" w14:textId="77777777" w:rsidR="006E1F94" w:rsidRPr="005819B8" w:rsidRDefault="006E1F94" w:rsidP="006E5B73">
            <w:pPr>
              <w:pStyle w:val="TableColumnHeadings"/>
            </w:pPr>
            <w:r w:rsidRPr="005819B8">
              <w:t>Action</w:t>
            </w:r>
          </w:p>
        </w:tc>
        <w:tc>
          <w:tcPr>
            <w:tcW w:w="6945" w:type="dxa"/>
          </w:tcPr>
          <w:p w14:paraId="17B694F9" w14:textId="77777777" w:rsidR="006E1F94" w:rsidRPr="005819B8" w:rsidRDefault="006E1F94" w:rsidP="006E5B73">
            <w:pPr>
              <w:pStyle w:val="TableColumnHeadings"/>
            </w:pPr>
            <w:commentRangeStart w:id="54"/>
            <w:commentRangeStart w:id="55"/>
            <w:r w:rsidRPr="005819B8">
              <w:t>Cost Source</w:t>
            </w:r>
            <w:commentRangeEnd w:id="54"/>
            <w:r w:rsidR="00CD79B2">
              <w:rPr>
                <w:rStyle w:val="CommentReference"/>
                <w:b w:val="0"/>
              </w:rPr>
              <w:commentReference w:id="54"/>
            </w:r>
            <w:commentRangeEnd w:id="55"/>
            <w:r w:rsidR="00557A7B">
              <w:rPr>
                <w:rStyle w:val="CommentReference"/>
                <w:b w:val="0"/>
              </w:rPr>
              <w:commentReference w:id="55"/>
            </w:r>
          </w:p>
        </w:tc>
      </w:tr>
      <w:tr w:rsidR="006E1F94" w:rsidRPr="005819B8" w14:paraId="19FB7C10" w14:textId="77777777" w:rsidTr="008C0959">
        <w:trPr>
          <w:trHeight w:val="1626"/>
        </w:trPr>
        <w:tc>
          <w:tcPr>
            <w:tcW w:w="2415" w:type="dxa"/>
          </w:tcPr>
          <w:p w14:paraId="42E3FA06" w14:textId="77777777" w:rsidR="006E1F94" w:rsidRPr="005819B8" w:rsidRDefault="006E1F94" w:rsidP="006E5B73">
            <w:pPr>
              <w:pStyle w:val="TableTextLeft"/>
            </w:pPr>
            <w:r w:rsidRPr="005819B8">
              <w:t>Rain Garden Installation</w:t>
            </w:r>
          </w:p>
        </w:tc>
        <w:tc>
          <w:tcPr>
            <w:tcW w:w="6945" w:type="dxa"/>
          </w:tcPr>
          <w:p w14:paraId="55768BF8" w14:textId="50AB774E" w:rsidR="006E1F94" w:rsidRPr="005819B8" w:rsidRDefault="006E1F94" w:rsidP="00962321">
            <w:pPr>
              <w:pStyle w:val="Tablebullet"/>
              <w:numPr>
                <w:ilvl w:val="0"/>
                <w:numId w:val="54"/>
              </w:numPr>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3FE486AE" w14:textId="51143D11" w:rsidR="006E1F94" w:rsidRPr="005819B8" w:rsidRDefault="006E1F94" w:rsidP="00962321">
            <w:pPr>
              <w:pStyle w:val="Tablebullet"/>
              <w:numPr>
                <w:ilvl w:val="0"/>
                <w:numId w:val="54"/>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3D0F9608" w14:textId="566E55D9" w:rsidR="006E1F94" w:rsidRPr="005819B8" w:rsidRDefault="006E1F94" w:rsidP="00962321">
            <w:pPr>
              <w:pStyle w:val="Tablebullet"/>
              <w:numPr>
                <w:ilvl w:val="0"/>
                <w:numId w:val="54"/>
              </w:numPr>
            </w:pPr>
            <w:r w:rsidRPr="005819B8">
              <w:t xml:space="preserve">O&amp;M guidelines per </w:t>
            </w:r>
            <w:r w:rsidRPr="001C45D5">
              <w:rPr>
                <w:i/>
                <w:iCs/>
              </w:rPr>
              <w:t>Stormwater Management Manual for Western Washington</w:t>
            </w:r>
            <w:r w:rsidRPr="005819B8">
              <w:t>, 2019</w:t>
            </w:r>
          </w:p>
        </w:tc>
      </w:tr>
      <w:tr w:rsidR="006E1F94" w:rsidRPr="005819B8" w14:paraId="2376A6A0" w14:textId="77777777" w:rsidTr="008C0959">
        <w:tc>
          <w:tcPr>
            <w:tcW w:w="2415" w:type="dxa"/>
          </w:tcPr>
          <w:p w14:paraId="5FD32C68" w14:textId="77777777" w:rsidR="006E1F94" w:rsidRPr="005819B8" w:rsidRDefault="006E1F94" w:rsidP="006E5B73">
            <w:pPr>
              <w:pStyle w:val="TableTextLeft"/>
            </w:pPr>
            <w:r w:rsidRPr="005819B8">
              <w:t xml:space="preserve">Bioretention Planter </w:t>
            </w:r>
          </w:p>
        </w:tc>
        <w:tc>
          <w:tcPr>
            <w:tcW w:w="6945" w:type="dxa"/>
          </w:tcPr>
          <w:p w14:paraId="257BC197" w14:textId="739E33A7" w:rsidR="006E1F94" w:rsidRPr="005819B8" w:rsidRDefault="006E1F94" w:rsidP="00962321">
            <w:pPr>
              <w:pStyle w:val="Tablebullet"/>
              <w:numPr>
                <w:ilvl w:val="0"/>
                <w:numId w:val="55"/>
              </w:numPr>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17BE8950" w14:textId="3B5B05CC" w:rsidR="006E1F94" w:rsidRPr="005819B8" w:rsidRDefault="006E1F94" w:rsidP="00962321">
            <w:pPr>
              <w:pStyle w:val="Tablebullet"/>
              <w:numPr>
                <w:ilvl w:val="0"/>
                <w:numId w:val="55"/>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03A6722C" w14:textId="7112C9B3" w:rsidR="006E1F94" w:rsidRPr="005819B8" w:rsidRDefault="006E1F94" w:rsidP="00962321">
            <w:pPr>
              <w:pStyle w:val="Tablebullet"/>
              <w:numPr>
                <w:ilvl w:val="0"/>
                <w:numId w:val="55"/>
              </w:numPr>
            </w:pPr>
            <w:r w:rsidRPr="005819B8">
              <w:t xml:space="preserve">O&amp;M guidelines per </w:t>
            </w:r>
            <w:r w:rsidRPr="001C45D5">
              <w:rPr>
                <w:i/>
                <w:iCs/>
              </w:rPr>
              <w:t>Stormwater Management Manual for Western Washington</w:t>
            </w:r>
            <w:r w:rsidRPr="005819B8">
              <w:t>, 2019</w:t>
            </w:r>
          </w:p>
        </w:tc>
      </w:tr>
      <w:tr w:rsidR="006E1F94" w:rsidRPr="005819B8" w14:paraId="321C0230" w14:textId="77777777" w:rsidTr="008C0959">
        <w:tc>
          <w:tcPr>
            <w:tcW w:w="2415" w:type="dxa"/>
          </w:tcPr>
          <w:p w14:paraId="19E31B26" w14:textId="77777777" w:rsidR="006E1F94" w:rsidRPr="005819B8" w:rsidRDefault="006E1F94" w:rsidP="006E5B73">
            <w:pPr>
              <w:pStyle w:val="TableTextLeft"/>
            </w:pPr>
            <w:r w:rsidRPr="005819B8">
              <w:t xml:space="preserve">Bioretention </w:t>
            </w:r>
          </w:p>
        </w:tc>
        <w:tc>
          <w:tcPr>
            <w:tcW w:w="6945" w:type="dxa"/>
          </w:tcPr>
          <w:p w14:paraId="507EEEC2" w14:textId="7F297F6C" w:rsidR="006E1F94" w:rsidRPr="005819B8" w:rsidRDefault="006E1F94" w:rsidP="00962321">
            <w:pPr>
              <w:pStyle w:val="Tablebullet"/>
              <w:numPr>
                <w:ilvl w:val="0"/>
                <w:numId w:val="55"/>
              </w:numPr>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309A5AF9" w14:textId="02B37F57" w:rsidR="006E1F94" w:rsidRPr="005819B8" w:rsidRDefault="006E1F94" w:rsidP="00962321">
            <w:pPr>
              <w:pStyle w:val="Tablebullet"/>
              <w:numPr>
                <w:ilvl w:val="0"/>
                <w:numId w:val="55"/>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2CA0DBC6" w14:textId="27607761" w:rsidR="006E1F94" w:rsidRPr="005819B8" w:rsidRDefault="006E1F94" w:rsidP="00962321">
            <w:pPr>
              <w:pStyle w:val="Tablebullet"/>
              <w:numPr>
                <w:ilvl w:val="0"/>
                <w:numId w:val="55"/>
              </w:numPr>
            </w:pPr>
            <w:r w:rsidRPr="005819B8">
              <w:t xml:space="preserve">O&amp;M guidelines per </w:t>
            </w:r>
            <w:r w:rsidRPr="001C45D5">
              <w:rPr>
                <w:i/>
                <w:iCs/>
              </w:rPr>
              <w:t>Stormwater Management Manual for Western Washington</w:t>
            </w:r>
            <w:r w:rsidRPr="005819B8">
              <w:t>, 2019</w:t>
            </w:r>
          </w:p>
        </w:tc>
      </w:tr>
      <w:tr w:rsidR="006E1F94" w:rsidRPr="005819B8" w14:paraId="5D42B345" w14:textId="77777777" w:rsidTr="008C0959">
        <w:tc>
          <w:tcPr>
            <w:tcW w:w="2415" w:type="dxa"/>
          </w:tcPr>
          <w:p w14:paraId="778CBB4F" w14:textId="77777777" w:rsidR="006E1F94" w:rsidRPr="005819B8" w:rsidRDefault="006E1F94" w:rsidP="006E5B73">
            <w:pPr>
              <w:pStyle w:val="TableTextLeft"/>
            </w:pPr>
            <w:r w:rsidRPr="005819B8">
              <w:t xml:space="preserve">Bioswale (treatment) </w:t>
            </w:r>
          </w:p>
        </w:tc>
        <w:tc>
          <w:tcPr>
            <w:tcW w:w="6945" w:type="dxa"/>
          </w:tcPr>
          <w:p w14:paraId="6964D93C" w14:textId="6BDDCA05" w:rsidR="006E1F94" w:rsidRPr="005819B8" w:rsidRDefault="006E1F94" w:rsidP="00962321">
            <w:pPr>
              <w:pStyle w:val="Tablebullet"/>
              <w:numPr>
                <w:ilvl w:val="0"/>
                <w:numId w:val="55"/>
              </w:numPr>
            </w:pPr>
            <w:r w:rsidRPr="005819B8">
              <w:t>Construction costs based on WRIA 9 Reports, WSDOT Unit Bid Analysis, SPU/</w:t>
            </w:r>
            <w:r w:rsidR="00646883" w:rsidRPr="005819B8">
              <w:t>County</w:t>
            </w:r>
            <w:r w:rsidRPr="005819B8">
              <w:t xml:space="preserve"> and estimator and historical databases</w:t>
            </w:r>
          </w:p>
          <w:p w14:paraId="5CEEC2F7" w14:textId="1B7C320D" w:rsidR="006E1F94" w:rsidRPr="005819B8" w:rsidRDefault="006E1F94" w:rsidP="00962321">
            <w:pPr>
              <w:pStyle w:val="Tablebullet"/>
              <w:numPr>
                <w:ilvl w:val="0"/>
                <w:numId w:val="55"/>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4EBA5459" w14:textId="30F09542" w:rsidR="006E1F94" w:rsidRPr="005819B8" w:rsidRDefault="006E1F94" w:rsidP="00962321">
            <w:pPr>
              <w:pStyle w:val="Tablebullet"/>
              <w:numPr>
                <w:ilvl w:val="0"/>
                <w:numId w:val="55"/>
              </w:numPr>
            </w:pPr>
            <w:r w:rsidRPr="005819B8">
              <w:t xml:space="preserve">O&amp;M guidelines per </w:t>
            </w:r>
            <w:r w:rsidRPr="001C45D5">
              <w:rPr>
                <w:i/>
                <w:iCs/>
              </w:rPr>
              <w:t>Stormwater Management Manual for Western Washington</w:t>
            </w:r>
            <w:r w:rsidRPr="005819B8">
              <w:t>, 2019</w:t>
            </w:r>
          </w:p>
        </w:tc>
      </w:tr>
      <w:tr w:rsidR="006E1F94" w:rsidRPr="005819B8" w14:paraId="063D0232" w14:textId="77777777" w:rsidTr="008C0959">
        <w:tc>
          <w:tcPr>
            <w:tcW w:w="2415" w:type="dxa"/>
          </w:tcPr>
          <w:p w14:paraId="62E44F35" w14:textId="77777777" w:rsidR="006E1F94" w:rsidRPr="005819B8" w:rsidRDefault="006E1F94" w:rsidP="006E5B73">
            <w:pPr>
              <w:pStyle w:val="TableTextLeft"/>
            </w:pPr>
            <w:r w:rsidRPr="005819B8">
              <w:t>Media Filter Drains</w:t>
            </w:r>
          </w:p>
        </w:tc>
        <w:tc>
          <w:tcPr>
            <w:tcW w:w="6945" w:type="dxa"/>
          </w:tcPr>
          <w:p w14:paraId="6BBF88BB" w14:textId="07E72F2A" w:rsidR="006E1F94" w:rsidRPr="005819B8" w:rsidRDefault="006E1F94" w:rsidP="00962321">
            <w:pPr>
              <w:pStyle w:val="Tablebullet"/>
              <w:numPr>
                <w:ilvl w:val="0"/>
                <w:numId w:val="55"/>
              </w:numPr>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2DED5E07" w14:textId="33B864F7" w:rsidR="006E1F94" w:rsidRPr="005819B8" w:rsidRDefault="006E1F94" w:rsidP="00962321">
            <w:pPr>
              <w:pStyle w:val="Tablebullet"/>
              <w:numPr>
                <w:ilvl w:val="0"/>
                <w:numId w:val="55"/>
              </w:numPr>
            </w:pPr>
            <w:r w:rsidRPr="005819B8">
              <w:t xml:space="preserve">O&amp;M guidelines per </w:t>
            </w:r>
            <w:r w:rsidRPr="001C45D5">
              <w:rPr>
                <w:i/>
                <w:iCs/>
              </w:rPr>
              <w:t>Stormwater Management Manual for Western Washington</w:t>
            </w:r>
            <w:r w:rsidRPr="005819B8">
              <w:t>, 2019</w:t>
            </w:r>
          </w:p>
        </w:tc>
      </w:tr>
      <w:tr w:rsidR="00962321" w:rsidRPr="005819B8" w14:paraId="6F36D03C" w14:textId="77777777" w:rsidTr="008C0959">
        <w:tc>
          <w:tcPr>
            <w:tcW w:w="2415" w:type="dxa"/>
          </w:tcPr>
          <w:p w14:paraId="070BDD56" w14:textId="44062176" w:rsidR="00962321" w:rsidRPr="005819B8" w:rsidRDefault="00962321" w:rsidP="00962321">
            <w:pPr>
              <w:pStyle w:val="TableTextLeft"/>
            </w:pPr>
            <w:r w:rsidRPr="005819B8">
              <w:t>Dry</w:t>
            </w:r>
            <w:r w:rsidR="00D214E8" w:rsidRPr="005819B8">
              <w:t>w</w:t>
            </w:r>
            <w:r w:rsidRPr="005819B8">
              <w:t xml:space="preserve">ell </w:t>
            </w:r>
          </w:p>
        </w:tc>
        <w:tc>
          <w:tcPr>
            <w:tcW w:w="6945" w:type="dxa"/>
          </w:tcPr>
          <w:p w14:paraId="70F022B5" w14:textId="0A155405" w:rsidR="00962321" w:rsidRPr="005819B8" w:rsidRDefault="00962321" w:rsidP="00962321">
            <w:pPr>
              <w:pStyle w:val="Tablebullet"/>
              <w:numPr>
                <w:ilvl w:val="0"/>
                <w:numId w:val="56"/>
              </w:numPr>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6D36ED34" w14:textId="417FA48F" w:rsidR="00962321" w:rsidRPr="005819B8" w:rsidRDefault="00962321" w:rsidP="00962321">
            <w:pPr>
              <w:pStyle w:val="Tablebullet"/>
              <w:numPr>
                <w:ilvl w:val="0"/>
                <w:numId w:val="55"/>
              </w:numPr>
            </w:pPr>
            <w:r w:rsidRPr="005819B8">
              <w:t xml:space="preserve">O&amp;M guidelines per </w:t>
            </w:r>
            <w:r w:rsidRPr="001C45D5">
              <w:rPr>
                <w:i/>
                <w:iCs/>
              </w:rPr>
              <w:t>King County Surface Water Design Manual</w:t>
            </w:r>
            <w:r w:rsidRPr="005819B8">
              <w:t>, 2016</w:t>
            </w:r>
          </w:p>
        </w:tc>
      </w:tr>
    </w:tbl>
    <w:p w14:paraId="3D874259" w14:textId="1B78350D" w:rsidR="007A5C55" w:rsidRPr="005819B8" w:rsidRDefault="007A5C55" w:rsidP="006E1F94">
      <w:r w:rsidRPr="005819B8">
        <w:br w:type="page"/>
      </w:r>
    </w:p>
    <w:p w14:paraId="6D9803D2" w14:textId="77777777" w:rsidR="006E1F94" w:rsidRPr="005819B8" w:rsidRDefault="006E1F94" w:rsidP="006E1F94"/>
    <w:tbl>
      <w:tblPr>
        <w:tblStyle w:val="HerreraTable"/>
        <w:tblW w:w="9360" w:type="dxa"/>
        <w:tblLayout w:type="fixed"/>
        <w:tblLook w:val="0620" w:firstRow="1" w:lastRow="0" w:firstColumn="0" w:lastColumn="0" w:noHBand="1" w:noVBand="1"/>
      </w:tblPr>
      <w:tblGrid>
        <w:gridCol w:w="2685"/>
        <w:gridCol w:w="6675"/>
      </w:tblGrid>
      <w:tr w:rsidR="006E1F94" w:rsidRPr="005819B8" w14:paraId="3D116946" w14:textId="77777777" w:rsidTr="006E5B73">
        <w:trPr>
          <w:cnfStyle w:val="100000000000" w:firstRow="1" w:lastRow="0" w:firstColumn="0" w:lastColumn="0" w:oddVBand="0" w:evenVBand="0" w:oddHBand="0" w:evenHBand="0" w:firstRowFirstColumn="0" w:firstRowLastColumn="0" w:lastRowFirstColumn="0" w:lastRowLastColumn="0"/>
          <w:tblHeader/>
        </w:trPr>
        <w:tc>
          <w:tcPr>
            <w:tcW w:w="9360" w:type="dxa"/>
            <w:gridSpan w:val="2"/>
          </w:tcPr>
          <w:p w14:paraId="09091904" w14:textId="77777777" w:rsidR="006E1F94" w:rsidRPr="005819B8" w:rsidRDefault="006E1F94" w:rsidP="006E5B73">
            <w:pPr>
              <w:pStyle w:val="TableTitleContinued"/>
            </w:pPr>
            <w:r w:rsidRPr="005819B8">
              <w:t>Table 4 (continued).</w:t>
            </w:r>
            <w:r w:rsidRPr="005819B8">
              <w:tab/>
              <w:t>Cost Data Summary</w:t>
            </w:r>
          </w:p>
        </w:tc>
      </w:tr>
      <w:tr w:rsidR="006E1F94" w:rsidRPr="005819B8" w14:paraId="083E762B" w14:textId="77777777" w:rsidTr="006E5B73">
        <w:trPr>
          <w:cnfStyle w:val="100000000000" w:firstRow="1" w:lastRow="0" w:firstColumn="0" w:lastColumn="0" w:oddVBand="0" w:evenVBand="0" w:oddHBand="0" w:evenHBand="0" w:firstRowFirstColumn="0" w:firstRowLastColumn="0" w:lastRowFirstColumn="0" w:lastRowLastColumn="0"/>
          <w:tblHeader/>
        </w:trPr>
        <w:tc>
          <w:tcPr>
            <w:tcW w:w="2685" w:type="dxa"/>
          </w:tcPr>
          <w:p w14:paraId="60006C75" w14:textId="77777777" w:rsidR="006E1F94" w:rsidRPr="005819B8" w:rsidRDefault="006E1F94" w:rsidP="006E5B73">
            <w:pPr>
              <w:pStyle w:val="TableColumnHeadings"/>
            </w:pPr>
            <w:r w:rsidRPr="005819B8">
              <w:t>Action</w:t>
            </w:r>
          </w:p>
        </w:tc>
        <w:tc>
          <w:tcPr>
            <w:tcW w:w="6675" w:type="dxa"/>
          </w:tcPr>
          <w:p w14:paraId="3E66C91F" w14:textId="77777777" w:rsidR="006E1F94" w:rsidRPr="005819B8" w:rsidRDefault="006E1F94" w:rsidP="006E5B73">
            <w:pPr>
              <w:pStyle w:val="TableColumnHeadings"/>
            </w:pPr>
            <w:r w:rsidRPr="005819B8">
              <w:t>Cost Source</w:t>
            </w:r>
          </w:p>
        </w:tc>
      </w:tr>
      <w:tr w:rsidR="00D7643C" w:rsidRPr="005819B8" w14:paraId="31E8234B" w14:textId="77777777" w:rsidTr="006E5B73">
        <w:tc>
          <w:tcPr>
            <w:tcW w:w="2685" w:type="dxa"/>
          </w:tcPr>
          <w:p w14:paraId="5F48032C" w14:textId="77777777" w:rsidR="00D7643C" w:rsidRPr="005819B8" w:rsidRDefault="00D7643C" w:rsidP="00D7643C">
            <w:pPr>
              <w:pStyle w:val="TableTextLeft"/>
            </w:pPr>
            <w:r w:rsidRPr="005819B8">
              <w:t xml:space="preserve">Deep UIC Wells </w:t>
            </w:r>
          </w:p>
        </w:tc>
        <w:tc>
          <w:tcPr>
            <w:tcW w:w="6675" w:type="dxa"/>
          </w:tcPr>
          <w:p w14:paraId="68AE879F" w14:textId="58D8E048" w:rsidR="00D7643C" w:rsidRPr="005819B8" w:rsidRDefault="00D7643C" w:rsidP="00962321">
            <w:pPr>
              <w:pStyle w:val="Tablebullet"/>
              <w:numPr>
                <w:ilvl w:val="0"/>
                <w:numId w:val="56"/>
              </w:numPr>
            </w:pPr>
            <w:r w:rsidRPr="005819B8">
              <w:t>Construction costs based on University GSI report, Puget Sound BMP cost database, and estimator and historical cost database</w:t>
            </w:r>
          </w:p>
          <w:p w14:paraId="0A95DA66" w14:textId="789411E9" w:rsidR="00D7643C" w:rsidRPr="005819B8" w:rsidRDefault="00D7643C" w:rsidP="00962321">
            <w:pPr>
              <w:pStyle w:val="Tablebullet"/>
              <w:numPr>
                <w:ilvl w:val="0"/>
                <w:numId w:val="56"/>
              </w:numPr>
            </w:pPr>
            <w:r w:rsidRPr="005819B8">
              <w:t xml:space="preserve">O&amp;M guidelines per </w:t>
            </w:r>
            <w:r w:rsidRPr="001C45D5">
              <w:rPr>
                <w:i/>
                <w:iCs/>
              </w:rPr>
              <w:t>King County Surface Water Design Manual</w:t>
            </w:r>
            <w:r w:rsidRPr="005819B8">
              <w:t>, 2016</w:t>
            </w:r>
          </w:p>
        </w:tc>
      </w:tr>
      <w:tr w:rsidR="00D7643C" w:rsidRPr="005819B8" w14:paraId="4FFFB505" w14:textId="77777777" w:rsidTr="006E5B73">
        <w:tc>
          <w:tcPr>
            <w:tcW w:w="2685" w:type="dxa"/>
            <w:vMerge w:val="restart"/>
          </w:tcPr>
          <w:p w14:paraId="319EBC7A" w14:textId="77777777" w:rsidR="00D7643C" w:rsidRPr="005819B8" w:rsidRDefault="00D7643C" w:rsidP="00D7643C">
            <w:pPr>
              <w:pStyle w:val="TableTextLeft"/>
              <w:keepNext/>
              <w:keepLines/>
            </w:pPr>
            <w:r w:rsidRPr="005819B8">
              <w:t xml:space="preserve">Permeable Pavement </w:t>
            </w:r>
          </w:p>
        </w:tc>
        <w:tc>
          <w:tcPr>
            <w:tcW w:w="6675" w:type="dxa"/>
          </w:tcPr>
          <w:p w14:paraId="7F7165D6" w14:textId="638022B6" w:rsidR="00D7643C" w:rsidRPr="005819B8" w:rsidRDefault="00D7643C" w:rsidP="00962321">
            <w:pPr>
              <w:pStyle w:val="Tablebullet"/>
              <w:numPr>
                <w:ilvl w:val="0"/>
                <w:numId w:val="56"/>
              </w:numPr>
            </w:pPr>
            <w:r w:rsidRPr="005819B8">
              <w:t>Construction costs based on University GSI report and estimator and historical cost database</w:t>
            </w:r>
          </w:p>
          <w:p w14:paraId="3C5CD261" w14:textId="04CB7567"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6219949A" w14:textId="77777777" w:rsidTr="006E5B73">
        <w:tc>
          <w:tcPr>
            <w:tcW w:w="2685" w:type="dxa"/>
            <w:vMerge/>
          </w:tcPr>
          <w:p w14:paraId="1FD05C3B" w14:textId="77777777" w:rsidR="00D7643C" w:rsidRPr="005819B8" w:rsidRDefault="00D7643C" w:rsidP="00D7643C">
            <w:pPr>
              <w:pStyle w:val="TableText"/>
            </w:pPr>
          </w:p>
        </w:tc>
        <w:tc>
          <w:tcPr>
            <w:tcW w:w="6675" w:type="dxa"/>
          </w:tcPr>
          <w:p w14:paraId="1A78727D" w14:textId="0C63A83E" w:rsidR="00D7643C" w:rsidRPr="005819B8" w:rsidRDefault="00D7643C" w:rsidP="00962321">
            <w:pPr>
              <w:pStyle w:val="Tablebullet"/>
              <w:numPr>
                <w:ilvl w:val="0"/>
                <w:numId w:val="56"/>
              </w:numPr>
            </w:pPr>
            <w:r w:rsidRPr="005819B8">
              <w:t>Construction costs based on University GSI report, Puget Sound BMP cost database, WSDOT unit cost database, and estimator and historical cost database</w:t>
            </w:r>
          </w:p>
          <w:p w14:paraId="19CCD524" w14:textId="5CDF4A55"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4D32A6" w:rsidRPr="005819B8" w14:paraId="28EE1EB1" w14:textId="77777777" w:rsidTr="001C45D5">
        <w:trPr>
          <w:trHeight w:val="863"/>
        </w:trPr>
        <w:tc>
          <w:tcPr>
            <w:tcW w:w="2685" w:type="dxa"/>
          </w:tcPr>
          <w:p w14:paraId="0A66BF93" w14:textId="77777777" w:rsidR="004D32A6" w:rsidRPr="005819B8" w:rsidRDefault="004D32A6" w:rsidP="00D7643C">
            <w:pPr>
              <w:pStyle w:val="TableTextLeft"/>
            </w:pPr>
            <w:proofErr w:type="spellStart"/>
            <w:r w:rsidRPr="005819B8">
              <w:t>Depaving</w:t>
            </w:r>
            <w:proofErr w:type="spellEnd"/>
            <w:r w:rsidRPr="005819B8">
              <w:t xml:space="preserve"> (Removal of Impervious Surface)</w:t>
            </w:r>
          </w:p>
        </w:tc>
        <w:tc>
          <w:tcPr>
            <w:tcW w:w="6675" w:type="dxa"/>
          </w:tcPr>
          <w:p w14:paraId="264AA493" w14:textId="3C2F0B0F" w:rsidR="004D32A6" w:rsidRPr="005819B8" w:rsidRDefault="004D32A6" w:rsidP="00962321">
            <w:pPr>
              <w:pStyle w:val="Tablebullet"/>
              <w:numPr>
                <w:ilvl w:val="0"/>
                <w:numId w:val="56"/>
              </w:numPr>
            </w:pPr>
            <w:r w:rsidRPr="005819B8">
              <w:t>Construction costs based on SPU/County and estimator and historical database</w:t>
            </w:r>
          </w:p>
          <w:p w14:paraId="189861D6" w14:textId="7DE360AB" w:rsidR="004D32A6" w:rsidRPr="005819B8" w:rsidRDefault="004D32A6" w:rsidP="001C45D5">
            <w:pPr>
              <w:pStyle w:val="Tablebullet"/>
              <w:numPr>
                <w:ilvl w:val="0"/>
                <w:numId w:val="56"/>
              </w:numPr>
            </w:pPr>
            <w:r w:rsidRPr="005819B8">
              <w:t>O&amp;M minimal and based on professional judgment</w:t>
            </w:r>
            <w:r w:rsidR="001C45D5">
              <w:t xml:space="preserve">  </w:t>
            </w:r>
          </w:p>
        </w:tc>
      </w:tr>
      <w:tr w:rsidR="00D7643C" w:rsidRPr="005819B8" w14:paraId="76F3060B" w14:textId="77777777" w:rsidTr="006E5B73">
        <w:tc>
          <w:tcPr>
            <w:tcW w:w="2685" w:type="dxa"/>
          </w:tcPr>
          <w:p w14:paraId="3D30735F" w14:textId="77777777" w:rsidR="00D7643C" w:rsidRPr="005819B8" w:rsidRDefault="00D7643C" w:rsidP="00D7643C">
            <w:pPr>
              <w:pStyle w:val="TableTextLeft"/>
            </w:pPr>
            <w:r w:rsidRPr="005819B8">
              <w:t xml:space="preserve">Detention Vault </w:t>
            </w:r>
          </w:p>
        </w:tc>
        <w:tc>
          <w:tcPr>
            <w:tcW w:w="6675" w:type="dxa"/>
          </w:tcPr>
          <w:p w14:paraId="06C6DA48" w14:textId="33145007" w:rsidR="00D7643C" w:rsidRPr="005819B8" w:rsidRDefault="00D7643C" w:rsidP="00962321">
            <w:pPr>
              <w:pStyle w:val="Tablebullet"/>
              <w:numPr>
                <w:ilvl w:val="0"/>
                <w:numId w:val="56"/>
              </w:numPr>
            </w:pPr>
            <w:r w:rsidRPr="005819B8">
              <w:t>Construction costs based on WSDOT Unit Bid Analysis, tabula, SPU cost estimating guide, vendor quotes, SPU/</w:t>
            </w:r>
            <w:r w:rsidR="00646883" w:rsidRPr="005819B8">
              <w:t>County</w:t>
            </w:r>
            <w:r w:rsidRPr="005819B8">
              <w:t xml:space="preserve"> and estimator and historical databases</w:t>
            </w:r>
          </w:p>
          <w:p w14:paraId="15B0BCAC" w14:textId="45CE079F" w:rsidR="00D7643C" w:rsidRPr="005819B8" w:rsidRDefault="00D7643C" w:rsidP="00962321">
            <w:pPr>
              <w:pStyle w:val="Tablebullet"/>
              <w:numPr>
                <w:ilvl w:val="0"/>
                <w:numId w:val="56"/>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3842D506" w14:textId="0EF8DC41"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75E1BCB8" w14:textId="77777777" w:rsidTr="006E5B73">
        <w:tc>
          <w:tcPr>
            <w:tcW w:w="2685" w:type="dxa"/>
          </w:tcPr>
          <w:p w14:paraId="643BBD0B" w14:textId="77777777" w:rsidR="00D7643C" w:rsidRPr="005819B8" w:rsidRDefault="00D7643C" w:rsidP="00D7643C">
            <w:pPr>
              <w:pStyle w:val="TableTextLeft"/>
            </w:pPr>
            <w:r w:rsidRPr="005819B8">
              <w:t xml:space="preserve">Detention Pond </w:t>
            </w:r>
          </w:p>
        </w:tc>
        <w:tc>
          <w:tcPr>
            <w:tcW w:w="6675" w:type="dxa"/>
          </w:tcPr>
          <w:p w14:paraId="62D0424F" w14:textId="68607AEB" w:rsidR="00D7643C" w:rsidRPr="005819B8" w:rsidRDefault="00D7643C" w:rsidP="00962321">
            <w:pPr>
              <w:pStyle w:val="Tablebullet"/>
              <w:numPr>
                <w:ilvl w:val="0"/>
                <w:numId w:val="56"/>
              </w:numPr>
              <w:spacing w:line="240" w:lineRule="auto"/>
            </w:pPr>
            <w:r w:rsidRPr="005819B8">
              <w:t>Construction costs based on WSDOT Unit Bid Analysis, tabula, SPU cost estimating guide, vendor quotes, SPU/</w:t>
            </w:r>
            <w:r w:rsidR="00B6354F" w:rsidRPr="005819B8">
              <w:t xml:space="preserve">County </w:t>
            </w:r>
            <w:r w:rsidRPr="005819B8">
              <w:t>and estimator and historical databases</w:t>
            </w:r>
          </w:p>
          <w:p w14:paraId="6A8CBF71" w14:textId="575DA12D" w:rsidR="00D7643C" w:rsidRPr="005819B8" w:rsidRDefault="00D7643C" w:rsidP="00962321">
            <w:pPr>
              <w:pStyle w:val="Tablebullet"/>
              <w:numPr>
                <w:ilvl w:val="0"/>
                <w:numId w:val="56"/>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34993DB9" w14:textId="34643E9B"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01B884A8" w14:textId="77777777" w:rsidTr="006E5B73">
        <w:tc>
          <w:tcPr>
            <w:tcW w:w="2685" w:type="dxa"/>
          </w:tcPr>
          <w:p w14:paraId="7011C8DD" w14:textId="77777777" w:rsidR="00D7643C" w:rsidRPr="005819B8" w:rsidRDefault="00D7643C" w:rsidP="00D7643C">
            <w:pPr>
              <w:pStyle w:val="TableTextLeft"/>
            </w:pPr>
            <w:r w:rsidRPr="005819B8">
              <w:t xml:space="preserve">Infiltration Pond </w:t>
            </w:r>
          </w:p>
        </w:tc>
        <w:tc>
          <w:tcPr>
            <w:tcW w:w="6675" w:type="dxa"/>
          </w:tcPr>
          <w:p w14:paraId="7553C762" w14:textId="37AF0057" w:rsidR="00D7643C" w:rsidRPr="005819B8" w:rsidRDefault="00D7643C" w:rsidP="00962321">
            <w:pPr>
              <w:pStyle w:val="Tablebullet"/>
              <w:numPr>
                <w:ilvl w:val="0"/>
                <w:numId w:val="56"/>
              </w:numPr>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2A14F99B" w14:textId="36AF9D50"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04AA8EE2" w14:textId="77777777" w:rsidTr="006E5B73">
        <w:tc>
          <w:tcPr>
            <w:tcW w:w="2685" w:type="dxa"/>
          </w:tcPr>
          <w:p w14:paraId="1EC5D03D" w14:textId="77777777" w:rsidR="00D7643C" w:rsidRPr="005819B8" w:rsidRDefault="00D7643C" w:rsidP="00D7643C">
            <w:pPr>
              <w:pStyle w:val="TableTextLeft"/>
            </w:pPr>
            <w:r w:rsidRPr="005819B8">
              <w:t xml:space="preserve">Infiltration Vault </w:t>
            </w:r>
          </w:p>
        </w:tc>
        <w:tc>
          <w:tcPr>
            <w:tcW w:w="6675" w:type="dxa"/>
          </w:tcPr>
          <w:p w14:paraId="25D27846" w14:textId="58FE9E0B" w:rsidR="00D7643C" w:rsidRPr="005819B8" w:rsidRDefault="00D7643C" w:rsidP="00962321">
            <w:pPr>
              <w:pStyle w:val="Tablebullet"/>
              <w:numPr>
                <w:ilvl w:val="0"/>
                <w:numId w:val="56"/>
              </w:numPr>
              <w:spacing w:line="240" w:lineRule="auto"/>
            </w:pPr>
            <w:r w:rsidRPr="005819B8">
              <w:t>Construction costs based on WSDOT Unit Bid Analysis, tabula, SPU cost estimating guide, vendor quotes, SPU/</w:t>
            </w:r>
            <w:r w:rsidR="00646883" w:rsidRPr="005819B8">
              <w:t>County</w:t>
            </w:r>
            <w:r w:rsidRPr="005819B8">
              <w:t xml:space="preserve"> and estimator and historical databases</w:t>
            </w:r>
          </w:p>
          <w:p w14:paraId="165CE42F" w14:textId="5353CEFB"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27DBE031" w14:textId="77777777" w:rsidTr="006E5B73">
        <w:tc>
          <w:tcPr>
            <w:tcW w:w="2685" w:type="dxa"/>
          </w:tcPr>
          <w:p w14:paraId="1E38233C" w14:textId="77777777" w:rsidR="00D7643C" w:rsidRPr="005819B8" w:rsidRDefault="00D7643C" w:rsidP="00D7643C">
            <w:pPr>
              <w:pStyle w:val="TableTextLeft"/>
            </w:pPr>
            <w:r w:rsidRPr="005819B8">
              <w:t xml:space="preserve">Cistern </w:t>
            </w:r>
          </w:p>
        </w:tc>
        <w:tc>
          <w:tcPr>
            <w:tcW w:w="6675" w:type="dxa"/>
          </w:tcPr>
          <w:p w14:paraId="749BE66A" w14:textId="6AF54FE3" w:rsidR="00D7643C" w:rsidRPr="005819B8" w:rsidRDefault="00D7643C" w:rsidP="00962321">
            <w:pPr>
              <w:pStyle w:val="Tablebullet"/>
              <w:numPr>
                <w:ilvl w:val="0"/>
                <w:numId w:val="56"/>
              </w:numPr>
              <w:rPr>
                <w:rFonts w:cstheme="minorHAnsi"/>
              </w:rPr>
            </w:pPr>
            <w:proofErr w:type="spellStart"/>
            <w:r w:rsidRPr="005819B8">
              <w:rPr>
                <w:rFonts w:cstheme="minorHAnsi"/>
              </w:rPr>
              <w:t>RainWise</w:t>
            </w:r>
            <w:proofErr w:type="spellEnd"/>
            <w:r w:rsidRPr="005819B8">
              <w:rPr>
                <w:rFonts w:cstheme="minorHAnsi"/>
              </w:rPr>
              <w:t xml:space="preserve"> </w:t>
            </w:r>
            <w:r w:rsidR="00DA4E2C" w:rsidRPr="005819B8">
              <w:rPr>
                <w:rFonts w:cstheme="minorHAnsi"/>
              </w:rPr>
              <w:t>c</w:t>
            </w:r>
            <w:r w:rsidR="00DA4E2C" w:rsidRPr="005819B8">
              <w:t>ost based on average rebate amount per cistern for 60 gal, 250 gal</w:t>
            </w:r>
            <w:r w:rsidR="00DA04D4">
              <w:t>,</w:t>
            </w:r>
            <w:r w:rsidR="00DA4E2C" w:rsidRPr="005819B8">
              <w:t xml:space="preserve"> and 600 gal vendor </w:t>
            </w:r>
            <w:r w:rsidRPr="005819B8">
              <w:rPr>
                <w:rFonts w:cstheme="minorHAnsi"/>
              </w:rPr>
              <w:t xml:space="preserve">info from </w:t>
            </w:r>
            <w:r w:rsidR="00BF0E1A">
              <w:rPr>
                <w:rFonts w:cstheme="minorHAnsi"/>
              </w:rPr>
              <w:t>&lt;</w:t>
            </w:r>
            <w:hyperlink r:id="rId22" w:history="1">
              <w:r w:rsidR="00390CA4" w:rsidRPr="005E1932">
                <w:rPr>
                  <w:rStyle w:val="Hyperlink"/>
                  <w:rFonts w:cstheme="minorHAnsi"/>
                </w:rPr>
                <w:t>https://www.700milliongallons.org/rainwise/</w:t>
              </w:r>
            </w:hyperlink>
            <w:r w:rsidR="00BF0E1A">
              <w:t>&gt;.</w:t>
            </w:r>
          </w:p>
          <w:p w14:paraId="00285F47" w14:textId="1B58C081"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xml:space="preserve">, 2019 and </w:t>
            </w:r>
            <w:r w:rsidRPr="001C45D5">
              <w:rPr>
                <w:i/>
                <w:iCs/>
              </w:rPr>
              <w:t>King County Surface Water Design Manual</w:t>
            </w:r>
            <w:r w:rsidRPr="005819B8">
              <w:t>, 2016</w:t>
            </w:r>
          </w:p>
        </w:tc>
      </w:tr>
      <w:tr w:rsidR="00D7643C" w:rsidRPr="005819B8" w14:paraId="68E07F6C" w14:textId="77777777" w:rsidTr="006E5B73">
        <w:tc>
          <w:tcPr>
            <w:tcW w:w="2685" w:type="dxa"/>
          </w:tcPr>
          <w:p w14:paraId="39347086" w14:textId="77777777" w:rsidR="00D7643C" w:rsidRPr="005819B8" w:rsidRDefault="00D7643C" w:rsidP="00D7643C">
            <w:pPr>
              <w:pStyle w:val="TableTextLeft"/>
            </w:pPr>
            <w:r w:rsidRPr="005819B8">
              <w:lastRenderedPageBreak/>
              <w:t xml:space="preserve">Wet Pond </w:t>
            </w:r>
          </w:p>
        </w:tc>
        <w:tc>
          <w:tcPr>
            <w:tcW w:w="6675" w:type="dxa"/>
          </w:tcPr>
          <w:p w14:paraId="2BCD99CD" w14:textId="7818E3B8" w:rsidR="00D7643C" w:rsidRPr="005819B8" w:rsidRDefault="00D7643C" w:rsidP="00962321">
            <w:pPr>
              <w:pStyle w:val="Tablebullet"/>
              <w:numPr>
                <w:ilvl w:val="0"/>
                <w:numId w:val="56"/>
              </w:numPr>
              <w:spacing w:line="240" w:lineRule="auto"/>
            </w:pPr>
            <w:r w:rsidRPr="005819B8">
              <w:t xml:space="preserve">King </w:t>
            </w:r>
            <w:r w:rsidR="007547B5" w:rsidRPr="005819B8">
              <w:t>County</w:t>
            </w:r>
            <w:r w:rsidRPr="005819B8">
              <w:t xml:space="preserve"> University GSI, Puget Sound BMP cost database, WSDOT unit bid analysis, SPU cost estimating guide, Tabula, estimator and historical databases</w:t>
            </w:r>
          </w:p>
          <w:p w14:paraId="09920E24" w14:textId="05778EDA" w:rsidR="00D7643C" w:rsidRPr="005819B8" w:rsidRDefault="00D7643C" w:rsidP="00962321">
            <w:pPr>
              <w:pStyle w:val="Tablebullet"/>
              <w:numPr>
                <w:ilvl w:val="0"/>
                <w:numId w:val="56"/>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43352530" w14:textId="39B1607B"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7C5DAB28" w14:textId="77777777" w:rsidTr="006E5B73">
        <w:tc>
          <w:tcPr>
            <w:tcW w:w="2685" w:type="dxa"/>
          </w:tcPr>
          <w:p w14:paraId="07853C09" w14:textId="77777777" w:rsidR="00D7643C" w:rsidRPr="005819B8" w:rsidRDefault="00D7643C" w:rsidP="00D7643C">
            <w:pPr>
              <w:pStyle w:val="TableTextLeft"/>
            </w:pPr>
            <w:r w:rsidRPr="005819B8">
              <w:t xml:space="preserve">Wet Vault </w:t>
            </w:r>
          </w:p>
        </w:tc>
        <w:tc>
          <w:tcPr>
            <w:tcW w:w="6675" w:type="dxa"/>
          </w:tcPr>
          <w:p w14:paraId="1D5CEB08" w14:textId="7A526E59" w:rsidR="00D7643C" w:rsidRPr="005819B8" w:rsidRDefault="00D7643C" w:rsidP="00962321">
            <w:pPr>
              <w:pStyle w:val="Tablebullet"/>
              <w:numPr>
                <w:ilvl w:val="0"/>
                <w:numId w:val="56"/>
              </w:numPr>
              <w:spacing w:line="240" w:lineRule="auto"/>
            </w:pPr>
            <w:r w:rsidRPr="005819B8">
              <w:t>Construction costs based on WSDOT Unit Bid Analysis, tabula, SPU cost estimating guide, vendor quotes, SPU/</w:t>
            </w:r>
            <w:r w:rsidR="00646883" w:rsidRPr="005819B8">
              <w:t>County</w:t>
            </w:r>
            <w:r w:rsidRPr="005819B8">
              <w:t xml:space="preserve"> and estimator and historical databases</w:t>
            </w:r>
          </w:p>
          <w:p w14:paraId="10B14982" w14:textId="5453B64B" w:rsidR="00D7643C" w:rsidRPr="005819B8" w:rsidRDefault="00D7643C" w:rsidP="00962321">
            <w:pPr>
              <w:pStyle w:val="Tablebullet"/>
              <w:numPr>
                <w:ilvl w:val="0"/>
                <w:numId w:val="56"/>
              </w:numPr>
            </w:pPr>
            <w:r w:rsidRPr="005819B8">
              <w:t xml:space="preserve">O&amp;M guidelines per </w:t>
            </w:r>
            <w:r w:rsidRPr="001C45D5">
              <w:rPr>
                <w:i/>
                <w:iCs/>
              </w:rPr>
              <w:t>Stormwater Management Manual for Western Washington</w:t>
            </w:r>
            <w:r w:rsidRPr="005819B8">
              <w:t>, 2019</w:t>
            </w:r>
          </w:p>
        </w:tc>
      </w:tr>
      <w:tr w:rsidR="00D7643C" w:rsidRPr="005819B8" w14:paraId="6AE1B74F" w14:textId="77777777" w:rsidTr="006E5B73">
        <w:tc>
          <w:tcPr>
            <w:tcW w:w="2685" w:type="dxa"/>
          </w:tcPr>
          <w:p w14:paraId="307C20CF" w14:textId="77777777" w:rsidR="00D7643C" w:rsidRPr="005819B8" w:rsidRDefault="00D7643C" w:rsidP="00D7643C">
            <w:pPr>
              <w:pStyle w:val="TableTextLeft"/>
            </w:pPr>
            <w:r w:rsidRPr="005819B8">
              <w:t>Stormwater Treatment Wetland</w:t>
            </w:r>
          </w:p>
        </w:tc>
        <w:tc>
          <w:tcPr>
            <w:tcW w:w="6675" w:type="dxa"/>
          </w:tcPr>
          <w:p w14:paraId="250361AB" w14:textId="2DE52D89" w:rsidR="00D7643C" w:rsidRPr="005819B8" w:rsidRDefault="00D7643C" w:rsidP="00962321">
            <w:pPr>
              <w:pStyle w:val="Tablebullet"/>
              <w:numPr>
                <w:ilvl w:val="0"/>
                <w:numId w:val="56"/>
              </w:numPr>
            </w:pPr>
            <w:r w:rsidRPr="005819B8">
              <w:t xml:space="preserve">Construction costs based on Manchester Stormwater Retrofit (Kitsap County), King </w:t>
            </w:r>
            <w:r w:rsidR="007547B5" w:rsidRPr="005819B8">
              <w:t>County</w:t>
            </w:r>
            <w:r w:rsidRPr="005819B8">
              <w:t xml:space="preserve"> University GSI, Puget Sound BMP cost database, WSDOT unit bid analysis, SPU cost estimating guide, Puget Sound BMP Cost Database, SPU/</w:t>
            </w:r>
            <w:r w:rsidR="00646883" w:rsidRPr="005819B8">
              <w:t>County</w:t>
            </w:r>
            <w:r w:rsidRPr="005819B8">
              <w:t xml:space="preserve"> and estimator and historical databases</w:t>
            </w:r>
          </w:p>
          <w:p w14:paraId="0DC6A701" w14:textId="3780939B" w:rsidR="00D7643C" w:rsidRPr="005819B8" w:rsidRDefault="00D7643C" w:rsidP="00962321">
            <w:pPr>
              <w:pStyle w:val="Tablebullet"/>
              <w:numPr>
                <w:ilvl w:val="0"/>
                <w:numId w:val="56"/>
              </w:numPr>
            </w:pPr>
            <w:r w:rsidRPr="005819B8">
              <w:t xml:space="preserve">Equipment rates from </w:t>
            </w:r>
            <w:proofErr w:type="spellStart"/>
            <w:r w:rsidRPr="005819B8">
              <w:t>RSMeans</w:t>
            </w:r>
            <w:proofErr w:type="spellEnd"/>
            <w:r w:rsidRPr="005819B8">
              <w:t xml:space="preserve"> and personnel costs from Washington State prevailing wage rates</w:t>
            </w:r>
          </w:p>
          <w:p w14:paraId="19018897" w14:textId="7DB1C8B8" w:rsidR="00D7643C" w:rsidRPr="005819B8" w:rsidRDefault="00D7643C" w:rsidP="00962321">
            <w:pPr>
              <w:pStyle w:val="Tablebullet"/>
              <w:numPr>
                <w:ilvl w:val="0"/>
                <w:numId w:val="56"/>
              </w:numPr>
            </w:pPr>
            <w:r w:rsidRPr="005819B8">
              <w:t xml:space="preserve">O&amp;M guidelines per </w:t>
            </w:r>
            <w:r w:rsidRPr="001C45D5">
              <w:rPr>
                <w:i/>
                <w:iCs/>
              </w:rPr>
              <w:t>King County Surface Water Design Manual</w:t>
            </w:r>
            <w:r w:rsidRPr="005819B8">
              <w:t>, 2016</w:t>
            </w:r>
          </w:p>
        </w:tc>
      </w:tr>
      <w:tr w:rsidR="00D7643C" w:rsidRPr="005819B8" w14:paraId="2C3AF30F" w14:textId="77777777" w:rsidTr="006E5B73">
        <w:tc>
          <w:tcPr>
            <w:tcW w:w="2685" w:type="dxa"/>
          </w:tcPr>
          <w:p w14:paraId="70424337" w14:textId="77777777" w:rsidR="00D7643C" w:rsidRPr="005819B8" w:rsidRDefault="00D7643C" w:rsidP="00D7643C">
            <w:pPr>
              <w:pStyle w:val="TableTextLeft"/>
            </w:pPr>
            <w:r w:rsidRPr="005819B8">
              <w:t>High Rate Underground Filter System</w:t>
            </w:r>
          </w:p>
        </w:tc>
        <w:tc>
          <w:tcPr>
            <w:tcW w:w="6675" w:type="dxa"/>
          </w:tcPr>
          <w:p w14:paraId="39197603" w14:textId="286E2684" w:rsidR="00D7643C" w:rsidRPr="005819B8" w:rsidRDefault="00D7643C" w:rsidP="00962321">
            <w:pPr>
              <w:pStyle w:val="Tablebullet"/>
              <w:numPr>
                <w:ilvl w:val="0"/>
                <w:numId w:val="56"/>
              </w:numPr>
            </w:pPr>
            <w:r w:rsidRPr="005819B8">
              <w:t>Construction cost based on vendor quotes and estimator and historical databases</w:t>
            </w:r>
          </w:p>
          <w:p w14:paraId="20D1339F" w14:textId="24C8708B" w:rsidR="00D7643C" w:rsidRPr="005819B8" w:rsidRDefault="00D7643C" w:rsidP="00962321">
            <w:pPr>
              <w:pStyle w:val="Tablebullet"/>
              <w:numPr>
                <w:ilvl w:val="0"/>
                <w:numId w:val="56"/>
              </w:numPr>
            </w:pPr>
            <w:r w:rsidRPr="005819B8">
              <w:t xml:space="preserve">Equipment rates from </w:t>
            </w:r>
            <w:proofErr w:type="spellStart"/>
            <w:r w:rsidRPr="005819B8">
              <w:t>EquipmentWatch</w:t>
            </w:r>
            <w:proofErr w:type="spellEnd"/>
            <w:r w:rsidRPr="005819B8">
              <w:t>™ (Blue Book®) and personnel costs from LCC model</w:t>
            </w:r>
          </w:p>
          <w:p w14:paraId="14B62F22" w14:textId="5FF2552A" w:rsidR="00D7643C" w:rsidRPr="005819B8" w:rsidRDefault="00D7643C" w:rsidP="00962321">
            <w:pPr>
              <w:pStyle w:val="Tablebullet"/>
              <w:numPr>
                <w:ilvl w:val="0"/>
                <w:numId w:val="56"/>
              </w:numPr>
            </w:pPr>
            <w:r w:rsidRPr="005819B8">
              <w:t xml:space="preserve">O&amp;M guidelines per Kitsap County </w:t>
            </w:r>
            <w:r w:rsidRPr="001C45D5">
              <w:rPr>
                <w:i/>
                <w:iCs/>
              </w:rPr>
              <w:t>Operations and Maintenance Manual: Manchester Stormwater Park</w:t>
            </w:r>
            <w:r w:rsidRPr="005819B8">
              <w:t>, 2015</w:t>
            </w:r>
          </w:p>
        </w:tc>
      </w:tr>
    </w:tbl>
    <w:p w14:paraId="6C8B59C4" w14:textId="77777777" w:rsidR="006E1F94" w:rsidRPr="005819B8" w:rsidRDefault="006E1F94" w:rsidP="006E1F94"/>
    <w:p w14:paraId="38FFB3CF" w14:textId="77777777" w:rsidR="006E1F94" w:rsidRPr="005819B8" w:rsidRDefault="006E1F94" w:rsidP="006E1F94"/>
    <w:p w14:paraId="1A721B1B" w14:textId="77777777" w:rsidR="006E1F94" w:rsidRPr="005819B8" w:rsidRDefault="006E1F94" w:rsidP="009C263F">
      <w:pPr>
        <w:pStyle w:val="BodyText"/>
      </w:pPr>
    </w:p>
    <w:bookmarkEnd w:id="12"/>
    <w:p w14:paraId="54AC9FAD" w14:textId="2287AEFD" w:rsidR="003863E4" w:rsidRPr="005819B8" w:rsidRDefault="003863E4" w:rsidP="003863E4">
      <w:pPr>
        <w:pStyle w:val="BodyText"/>
        <w:sectPr w:rsidR="003863E4" w:rsidRPr="005819B8" w:rsidSect="004D56B7">
          <w:footerReference w:type="default" r:id="rId23"/>
          <w:headerReference w:type="first" r:id="rId24"/>
          <w:footerReference w:type="first" r:id="rId25"/>
          <w:pgSz w:w="12240" w:h="15840" w:code="1"/>
          <w:pgMar w:top="1440" w:right="1440" w:bottom="1526" w:left="1440" w:header="1008" w:footer="720" w:gutter="0"/>
          <w:cols w:space="720"/>
          <w:docGrid w:linePitch="360"/>
        </w:sectPr>
      </w:pPr>
    </w:p>
    <w:p w14:paraId="4F729A55" w14:textId="4357DE27" w:rsidR="005D2193" w:rsidRPr="005819B8" w:rsidRDefault="005D2193" w:rsidP="00EC37B7">
      <w:pPr>
        <w:pStyle w:val="Heading2"/>
        <w:spacing w:before="0"/>
      </w:pPr>
      <w:bookmarkStart w:id="58" w:name="_Toc72913208"/>
      <w:r w:rsidRPr="005819B8">
        <w:lastRenderedPageBreak/>
        <w:t xml:space="preserve">Summary of Costs by </w:t>
      </w:r>
      <w:r w:rsidR="00383154" w:rsidRPr="005819B8">
        <w:t xml:space="preserve">Unit </w:t>
      </w:r>
      <w:r w:rsidRPr="005819B8">
        <w:t>Action</w:t>
      </w:r>
      <w:bookmarkEnd w:id="58"/>
    </w:p>
    <w:p w14:paraId="56C52D79" w14:textId="62C88A6B" w:rsidR="00CC726D" w:rsidRDefault="005D2193" w:rsidP="00CC726D">
      <w:pPr>
        <w:pStyle w:val="BodyText"/>
        <w:rPr>
          <w:ins w:id="59" w:author="Olivia Wright" w:date="2022-03-16T15:05:00Z"/>
        </w:rPr>
      </w:pPr>
      <w:r w:rsidRPr="005819B8">
        <w:t xml:space="preserve">A summary of the </w:t>
      </w:r>
      <w:r w:rsidR="00FD15EB" w:rsidRPr="005819B8">
        <w:t xml:space="preserve">costs for each </w:t>
      </w:r>
      <w:r w:rsidR="00383154" w:rsidRPr="005819B8">
        <w:t xml:space="preserve">Unit </w:t>
      </w:r>
      <w:r w:rsidRPr="005819B8">
        <w:t xml:space="preserve">Action </w:t>
      </w:r>
      <w:r w:rsidR="00D25BFD" w:rsidRPr="005819B8">
        <w:t xml:space="preserve">is </w:t>
      </w:r>
      <w:r w:rsidR="00FD15EB" w:rsidRPr="005819B8">
        <w:t xml:space="preserve">provided </w:t>
      </w:r>
      <w:r w:rsidRPr="005819B8">
        <w:t xml:space="preserve">in </w:t>
      </w:r>
      <w:r w:rsidR="007F51B1" w:rsidRPr="005819B8">
        <w:rPr>
          <w:highlight w:val="yellow"/>
        </w:rPr>
        <w:fldChar w:fldCharType="begin"/>
      </w:r>
      <w:r w:rsidR="007F51B1" w:rsidRPr="005819B8">
        <w:instrText xml:space="preserve"> REF _Ref71812705 \h </w:instrText>
      </w:r>
      <w:r w:rsidR="007F51B1" w:rsidRPr="005819B8">
        <w:rPr>
          <w:highlight w:val="yellow"/>
        </w:rPr>
      </w:r>
      <w:r w:rsidR="007F51B1" w:rsidRPr="005819B8">
        <w:rPr>
          <w:highlight w:val="yellow"/>
        </w:rPr>
        <w:fldChar w:fldCharType="separate"/>
      </w:r>
      <w:r w:rsidR="003257A0" w:rsidRPr="005819B8">
        <w:t xml:space="preserve">Table </w:t>
      </w:r>
      <w:r w:rsidR="003257A0">
        <w:rPr>
          <w:noProof/>
        </w:rPr>
        <w:t>5</w:t>
      </w:r>
      <w:r w:rsidR="007F51B1" w:rsidRPr="005819B8">
        <w:rPr>
          <w:highlight w:val="yellow"/>
        </w:rPr>
        <w:fldChar w:fldCharType="end"/>
      </w:r>
      <w:r w:rsidR="004822E2" w:rsidRPr="005819B8">
        <w:t xml:space="preserve">. </w:t>
      </w:r>
      <w:r w:rsidR="004067D2" w:rsidRPr="005819B8">
        <w:t xml:space="preserve">The Unit Action drainage area assumptions are summarized in Table 4 </w:t>
      </w:r>
      <w:r w:rsidR="004067D2" w:rsidRPr="00EE1E7D">
        <w:t>of Appendix B.</w:t>
      </w:r>
      <w:ins w:id="60" w:author="Olivia Wright" w:date="2022-03-16T14:46:00Z">
        <w:r w:rsidR="00CC726D">
          <w:t xml:space="preserve"> </w:t>
        </w:r>
      </w:ins>
      <w:ins w:id="61" w:author="Olivia Wright" w:date="2022-03-16T14:48:00Z">
        <w:r w:rsidR="007B030D">
          <w:t>These cost estimates</w:t>
        </w:r>
      </w:ins>
      <w:ins w:id="62" w:author="Olivia Wright" w:date="2022-03-16T14:46:00Z">
        <w:r w:rsidR="00CC726D">
          <w:t xml:space="preserve"> were designated as Pre-Class 5 estimates </w:t>
        </w:r>
        <w:r w:rsidR="00E20B59">
          <w:t>and are assign</w:t>
        </w:r>
      </w:ins>
      <w:ins w:id="63" w:author="Olivia Wright" w:date="2022-03-16T14:47:00Z">
        <w:r w:rsidR="00E20B59">
          <w:t xml:space="preserve">ed the </w:t>
        </w:r>
      </w:ins>
      <w:ins w:id="64" w:author="Olivia Wright" w:date="2022-03-16T14:48:00Z">
        <w:r w:rsidR="007B030D">
          <w:t xml:space="preserve">AACE </w:t>
        </w:r>
        <w:r w:rsidR="00E70E38">
          <w:t xml:space="preserve">expected </w:t>
        </w:r>
      </w:ins>
      <w:ins w:id="65" w:author="Olivia Wright" w:date="2022-03-16T14:47:00Z">
        <w:r w:rsidR="00E20B59">
          <w:t xml:space="preserve">accuracy range of </w:t>
        </w:r>
      </w:ins>
      <w:ins w:id="66" w:author="Olivia Wright" w:date="2022-03-16T14:48:00Z">
        <w:r w:rsidR="00E70E38" w:rsidRPr="005819B8">
          <w:t>-50% to +100%</w:t>
        </w:r>
        <w:r w:rsidR="00E70E38">
          <w:t xml:space="preserve"> (see Table 2)</w:t>
        </w:r>
      </w:ins>
      <w:ins w:id="67" w:author="Olivia Wright" w:date="2022-03-16T14:49:00Z">
        <w:r w:rsidR="004F1389">
          <w:t>. Th</w:t>
        </w:r>
      </w:ins>
      <w:ins w:id="68" w:author="Olivia Wright" w:date="2022-03-16T14:50:00Z">
        <w:r w:rsidR="00005B66">
          <w:t xml:space="preserve">is range can be applied to the </w:t>
        </w:r>
      </w:ins>
      <w:ins w:id="69" w:author="Olivia Wright" w:date="2022-03-16T14:51:00Z">
        <w:r w:rsidR="004C4B1C">
          <w:t>total project costs</w:t>
        </w:r>
        <w:r w:rsidR="001327FE">
          <w:t>.</w:t>
        </w:r>
      </w:ins>
    </w:p>
    <w:p w14:paraId="427325E7" w14:textId="77777777" w:rsidR="007524B3" w:rsidRDefault="007524B3" w:rsidP="00CC726D">
      <w:pPr>
        <w:pStyle w:val="BodyText"/>
        <w:rPr>
          <w:ins w:id="70" w:author="Olivia Wright" w:date="2022-03-16T14:46:00Z"/>
        </w:rPr>
      </w:pPr>
    </w:p>
    <w:p w14:paraId="4CB0B9E0" w14:textId="61205F64" w:rsidR="005D2193" w:rsidRPr="005819B8" w:rsidDel="001327FE" w:rsidRDefault="005D2193" w:rsidP="00962321">
      <w:pPr>
        <w:pStyle w:val="BodyText"/>
        <w:spacing w:before="0"/>
        <w:rPr>
          <w:del w:id="71" w:author="Olivia Wright" w:date="2022-03-16T14:51:00Z"/>
        </w:rPr>
      </w:pPr>
    </w:p>
    <w:p w14:paraId="0B748E4C" w14:textId="0E8297D7" w:rsidR="007D0675" w:rsidRPr="005819B8" w:rsidDel="007524B3" w:rsidRDefault="007D0675" w:rsidP="007D0675">
      <w:pPr>
        <w:rPr>
          <w:del w:id="72" w:author="Olivia Wright" w:date="2022-03-16T15:05:00Z"/>
        </w:rPr>
      </w:pPr>
    </w:p>
    <w:tbl>
      <w:tblPr>
        <w:tblStyle w:val="HerreraTable"/>
        <w:tblW w:w="12960" w:type="dxa"/>
        <w:tblLayout w:type="fixed"/>
        <w:tblLook w:val="04A0" w:firstRow="1" w:lastRow="0" w:firstColumn="1" w:lastColumn="0" w:noHBand="0" w:noVBand="1"/>
      </w:tblPr>
      <w:tblGrid>
        <w:gridCol w:w="1335"/>
        <w:gridCol w:w="3240"/>
        <w:gridCol w:w="810"/>
        <w:gridCol w:w="1350"/>
        <w:gridCol w:w="1260"/>
        <w:gridCol w:w="1260"/>
        <w:gridCol w:w="1080"/>
        <w:gridCol w:w="990"/>
        <w:gridCol w:w="1635"/>
      </w:tblGrid>
      <w:tr w:rsidR="007412ED" w:rsidRPr="005819B8" w14:paraId="08BE255C" w14:textId="77777777" w:rsidTr="0050269F">
        <w:trPr>
          <w:cnfStyle w:val="100000000000" w:firstRow="1" w:lastRow="0" w:firstColumn="0" w:lastColumn="0" w:oddVBand="0" w:evenVBand="0" w:oddHBand="0" w:evenHBand="0" w:firstRowFirstColumn="0" w:firstRowLastColumn="0" w:lastRowFirstColumn="0" w:lastRowLastColumn="0"/>
        </w:trPr>
        <w:tc>
          <w:tcPr>
            <w:tcW w:w="12960" w:type="dxa"/>
            <w:gridSpan w:val="9"/>
          </w:tcPr>
          <w:p w14:paraId="2E18CEB1" w14:textId="1E2E76D4" w:rsidR="007412ED" w:rsidRPr="005819B8" w:rsidRDefault="007412ED" w:rsidP="00067E58">
            <w:pPr>
              <w:pStyle w:val="TableHeading"/>
              <w:rPr>
                <w:rFonts w:ascii="Calibri" w:hAnsi="Calibri" w:cs="Calibri"/>
                <w:color w:val="000000"/>
                <w:sz w:val="20"/>
              </w:rPr>
            </w:pPr>
            <w:bookmarkStart w:id="73" w:name="_Ref48049058"/>
            <w:bookmarkStart w:id="74" w:name="_Ref71812705"/>
            <w:bookmarkStart w:id="75" w:name="_Toc72930103"/>
            <w:r w:rsidRPr="005819B8">
              <w:t xml:space="preserve">Table </w:t>
            </w:r>
            <w:bookmarkEnd w:id="73"/>
            <w:r w:rsidR="00067E58" w:rsidRPr="005819B8">
              <w:fldChar w:fldCharType="begin"/>
            </w:r>
            <w:r w:rsidR="00067E58" w:rsidRPr="005819B8">
              <w:instrText xml:space="preserve"> SEQ Table \* ARABIC </w:instrText>
            </w:r>
            <w:r w:rsidR="00067E58" w:rsidRPr="005819B8">
              <w:fldChar w:fldCharType="separate"/>
            </w:r>
            <w:r w:rsidR="003257A0">
              <w:rPr>
                <w:noProof/>
              </w:rPr>
              <w:t>5</w:t>
            </w:r>
            <w:r w:rsidR="00067E58" w:rsidRPr="005819B8">
              <w:fldChar w:fldCharType="end"/>
            </w:r>
            <w:bookmarkEnd w:id="74"/>
            <w:r w:rsidRPr="005819B8">
              <w:t>.</w:t>
            </w:r>
            <w:r w:rsidR="00B2259F" w:rsidRPr="005819B8">
              <w:tab/>
            </w:r>
            <w:r w:rsidRPr="005819B8">
              <w:t xml:space="preserve">Costs by </w:t>
            </w:r>
            <w:r w:rsidR="00383154" w:rsidRPr="005819B8">
              <w:t xml:space="preserve">Unit </w:t>
            </w:r>
            <w:r w:rsidRPr="005819B8">
              <w:t>Action</w:t>
            </w:r>
            <w:r w:rsidR="00EC37B7" w:rsidRPr="005819B8">
              <w:t>.</w:t>
            </w:r>
            <w:bookmarkEnd w:id="75"/>
          </w:p>
        </w:tc>
      </w:tr>
      <w:tr w:rsidR="00962321" w:rsidRPr="005819B8" w14:paraId="2BDC483F" w14:textId="77777777" w:rsidTr="00962321">
        <w:tc>
          <w:tcPr>
            <w:tcW w:w="1335" w:type="dxa"/>
            <w:vAlign w:val="bottom"/>
            <w:hideMark/>
          </w:tcPr>
          <w:p w14:paraId="769710A5" w14:textId="77777777" w:rsidR="00C23714" w:rsidRPr="005819B8" w:rsidRDefault="00C23714" w:rsidP="00EC37B7">
            <w:pPr>
              <w:pStyle w:val="TableColumnHeadings"/>
            </w:pPr>
            <w:r w:rsidRPr="005819B8">
              <w:t>Action</w:t>
            </w:r>
          </w:p>
        </w:tc>
        <w:tc>
          <w:tcPr>
            <w:tcW w:w="3240" w:type="dxa"/>
            <w:vAlign w:val="bottom"/>
            <w:hideMark/>
          </w:tcPr>
          <w:p w14:paraId="1EE953C2" w14:textId="77777777" w:rsidR="00C23714" w:rsidRPr="005819B8" w:rsidRDefault="00C23714" w:rsidP="00EC37B7">
            <w:pPr>
              <w:pStyle w:val="TableColumnHeadings"/>
            </w:pPr>
            <w:r w:rsidRPr="005819B8">
              <w:t>Description</w:t>
            </w:r>
          </w:p>
        </w:tc>
        <w:tc>
          <w:tcPr>
            <w:tcW w:w="810" w:type="dxa"/>
            <w:tcMar>
              <w:right w:w="58" w:type="dxa"/>
            </w:tcMar>
            <w:vAlign w:val="bottom"/>
            <w:hideMark/>
          </w:tcPr>
          <w:p w14:paraId="20F85F9C" w14:textId="6CFE8372" w:rsidR="00F66E8B" w:rsidRPr="005819B8" w:rsidRDefault="00730501">
            <w:pPr>
              <w:pStyle w:val="TableColumnHeadings"/>
            </w:pPr>
            <w:r w:rsidRPr="005819B8">
              <w:t>Action Unit</w:t>
            </w:r>
          </w:p>
        </w:tc>
        <w:tc>
          <w:tcPr>
            <w:tcW w:w="1350" w:type="dxa"/>
            <w:tcMar>
              <w:left w:w="58" w:type="dxa"/>
              <w:right w:w="58" w:type="dxa"/>
            </w:tcMar>
            <w:vAlign w:val="bottom"/>
            <w:hideMark/>
          </w:tcPr>
          <w:p w14:paraId="74A75A56" w14:textId="2D36F030" w:rsidR="00F66E8B" w:rsidRPr="005819B8" w:rsidRDefault="00C23714">
            <w:pPr>
              <w:pStyle w:val="TableColumnHeadings"/>
            </w:pPr>
            <w:r w:rsidRPr="005819B8">
              <w:t>Total Direct Construction Cos</w:t>
            </w:r>
            <w:r w:rsidR="00F66E8B" w:rsidRPr="005819B8">
              <w:t>t</w:t>
            </w:r>
            <w:r w:rsidR="00DA4E2C" w:rsidRPr="005819B8">
              <w:t xml:space="preserve"> </w:t>
            </w:r>
            <w:r w:rsidR="00F66E8B" w:rsidRPr="005819B8">
              <w:rPr>
                <w:b w:val="0"/>
                <w:bCs/>
              </w:rPr>
              <w:t>(a)</w:t>
            </w:r>
          </w:p>
        </w:tc>
        <w:tc>
          <w:tcPr>
            <w:tcW w:w="1260" w:type="dxa"/>
            <w:vAlign w:val="bottom"/>
            <w:hideMark/>
          </w:tcPr>
          <w:p w14:paraId="5341845C" w14:textId="07A4E361" w:rsidR="00F66E8B" w:rsidRPr="005819B8" w:rsidRDefault="00C23714">
            <w:pPr>
              <w:pStyle w:val="TableColumnHeadings"/>
            </w:pPr>
            <w:r w:rsidRPr="005819B8">
              <w:t xml:space="preserve">Property </w:t>
            </w:r>
            <w:r w:rsidR="00383154" w:rsidRPr="005819B8">
              <w:t>A</w:t>
            </w:r>
            <w:r w:rsidRPr="005819B8">
              <w:t>cquisition</w:t>
            </w:r>
            <w:r w:rsidR="00383154" w:rsidRPr="005819B8">
              <w:t xml:space="preserve"> Cos</w:t>
            </w:r>
            <w:r w:rsidR="00F66E8B" w:rsidRPr="005819B8">
              <w:t>t</w:t>
            </w:r>
            <w:r w:rsidR="0034049D" w:rsidRPr="005819B8">
              <w:t xml:space="preserve"> </w:t>
            </w:r>
            <w:r w:rsidR="00F66E8B" w:rsidRPr="005819B8">
              <w:rPr>
                <w:b w:val="0"/>
                <w:bCs/>
              </w:rPr>
              <w:t>(b)</w:t>
            </w:r>
          </w:p>
        </w:tc>
        <w:tc>
          <w:tcPr>
            <w:tcW w:w="1260" w:type="dxa"/>
            <w:tcMar>
              <w:left w:w="58" w:type="dxa"/>
              <w:right w:w="58" w:type="dxa"/>
            </w:tcMar>
            <w:vAlign w:val="bottom"/>
            <w:hideMark/>
          </w:tcPr>
          <w:p w14:paraId="137FA5A6" w14:textId="5BB3A6C0" w:rsidR="00F66E8B" w:rsidRPr="005819B8" w:rsidRDefault="00C23714">
            <w:pPr>
              <w:pStyle w:val="TableColumnHeadings"/>
            </w:pPr>
            <w:r w:rsidRPr="005819B8">
              <w:t>Total Indirect Non-Construction Cost</w:t>
            </w:r>
            <w:r w:rsidR="0034049D" w:rsidRPr="005819B8">
              <w:t xml:space="preserve"> </w:t>
            </w:r>
            <w:r w:rsidR="00F66E8B" w:rsidRPr="005819B8">
              <w:rPr>
                <w:b w:val="0"/>
                <w:bCs/>
              </w:rPr>
              <w:t>(c)</w:t>
            </w:r>
          </w:p>
        </w:tc>
        <w:tc>
          <w:tcPr>
            <w:tcW w:w="1080" w:type="dxa"/>
            <w:tcMar>
              <w:left w:w="58" w:type="dxa"/>
              <w:right w:w="58" w:type="dxa"/>
            </w:tcMar>
            <w:vAlign w:val="bottom"/>
            <w:hideMark/>
          </w:tcPr>
          <w:p w14:paraId="23029E2F" w14:textId="1610FB87" w:rsidR="00F66E8B" w:rsidRPr="005819B8" w:rsidRDefault="00C23714">
            <w:pPr>
              <w:pStyle w:val="TableColumnHeadings"/>
            </w:pPr>
            <w:r w:rsidRPr="005819B8">
              <w:t xml:space="preserve">Total Project </w:t>
            </w:r>
            <w:r w:rsidR="0050269F" w:rsidRPr="005819B8">
              <w:br/>
            </w:r>
            <w:r w:rsidRPr="005819B8">
              <w:t>Cost</w:t>
            </w:r>
            <w:r w:rsidR="0034049D" w:rsidRPr="005819B8">
              <w:t xml:space="preserve"> </w:t>
            </w:r>
            <w:r w:rsidR="00F66E8B" w:rsidRPr="005819B8">
              <w:rPr>
                <w:b w:val="0"/>
                <w:bCs/>
              </w:rPr>
              <w:t>(d)</w:t>
            </w:r>
          </w:p>
        </w:tc>
        <w:tc>
          <w:tcPr>
            <w:tcW w:w="990" w:type="dxa"/>
            <w:tcMar>
              <w:left w:w="58" w:type="dxa"/>
              <w:right w:w="58" w:type="dxa"/>
            </w:tcMar>
            <w:vAlign w:val="bottom"/>
            <w:hideMark/>
          </w:tcPr>
          <w:p w14:paraId="367B327D" w14:textId="248E337A" w:rsidR="00F66E8B" w:rsidRPr="005819B8" w:rsidRDefault="00C23714">
            <w:pPr>
              <w:pStyle w:val="TableColumnHeadings"/>
            </w:pPr>
            <w:r w:rsidRPr="005819B8">
              <w:t>O&amp;M Costs (Annual)</w:t>
            </w:r>
            <w:r w:rsidR="0034049D" w:rsidRPr="005819B8">
              <w:t xml:space="preserve"> </w:t>
            </w:r>
            <w:r w:rsidR="00F66E8B" w:rsidRPr="005819B8">
              <w:rPr>
                <w:b w:val="0"/>
                <w:bCs/>
              </w:rPr>
              <w:t>(e)</w:t>
            </w:r>
          </w:p>
        </w:tc>
        <w:tc>
          <w:tcPr>
            <w:tcW w:w="1635" w:type="dxa"/>
            <w:tcMar>
              <w:left w:w="58" w:type="dxa"/>
              <w:right w:w="58" w:type="dxa"/>
            </w:tcMar>
            <w:vAlign w:val="bottom"/>
            <w:hideMark/>
          </w:tcPr>
          <w:p w14:paraId="77D269B5" w14:textId="7E598318" w:rsidR="00701208" w:rsidRPr="005819B8" w:rsidRDefault="00FD15EB" w:rsidP="00962321">
            <w:pPr>
              <w:pStyle w:val="TableColumnHeadings"/>
              <w:spacing w:after="0"/>
            </w:pPr>
            <w:r w:rsidRPr="005819B8">
              <w:t>Net Present Value</w:t>
            </w:r>
          </w:p>
          <w:p w14:paraId="2F4CAED7" w14:textId="4B071D43" w:rsidR="00C23714" w:rsidRPr="005819B8" w:rsidRDefault="00701208" w:rsidP="00962321">
            <w:pPr>
              <w:pStyle w:val="TableColumnHeadings"/>
              <w:spacing w:before="0"/>
            </w:pPr>
            <w:r w:rsidRPr="005819B8">
              <w:t>30-year Life-Cycle Cost</w:t>
            </w:r>
            <w:r w:rsidR="00FD15EB" w:rsidRPr="005819B8">
              <w:t xml:space="preserve"> (2019</w:t>
            </w:r>
            <w:r w:rsidR="00C23714" w:rsidRPr="005819B8">
              <w:t>)</w:t>
            </w:r>
          </w:p>
        </w:tc>
      </w:tr>
      <w:tr w:rsidR="00F66E8B" w:rsidRPr="005819B8" w14:paraId="4B40A5B1" w14:textId="77777777" w:rsidTr="00962321">
        <w:trPr>
          <w:trHeight w:val="350"/>
        </w:trPr>
        <w:tc>
          <w:tcPr>
            <w:tcW w:w="9255" w:type="dxa"/>
            <w:gridSpan w:val="6"/>
            <w:shd w:val="clear" w:color="auto" w:fill="E2EFD9" w:themeFill="accent6" w:themeFillTint="33"/>
          </w:tcPr>
          <w:p w14:paraId="4F85EADE" w14:textId="265DC054" w:rsidR="00F66E8B" w:rsidRPr="005819B8" w:rsidRDefault="00F66E8B">
            <w:pPr>
              <w:rPr>
                <w:rFonts w:ascii="Calibri" w:hAnsi="Calibri" w:cs="Calibri"/>
                <w:b/>
                <w:bCs/>
                <w:color w:val="000000"/>
                <w:sz w:val="20"/>
              </w:rPr>
            </w:pPr>
            <w:r w:rsidRPr="005819B8">
              <w:rPr>
                <w:rFonts w:ascii="Calibri" w:hAnsi="Calibri" w:cs="Calibri"/>
                <w:b/>
                <w:bCs/>
                <w:color w:val="000000"/>
                <w:sz w:val="20"/>
              </w:rPr>
              <w:t>Equations</w:t>
            </w:r>
          </w:p>
        </w:tc>
        <w:tc>
          <w:tcPr>
            <w:tcW w:w="1080" w:type="dxa"/>
            <w:shd w:val="clear" w:color="auto" w:fill="E2EFD9" w:themeFill="accent6" w:themeFillTint="33"/>
          </w:tcPr>
          <w:p w14:paraId="5F9039A9" w14:textId="6F22F9A7" w:rsidR="00F66E8B" w:rsidRPr="005819B8" w:rsidRDefault="00F66E8B">
            <w:pPr>
              <w:rPr>
                <w:rFonts w:ascii="Calibri" w:hAnsi="Calibri" w:cs="Calibri"/>
                <w:color w:val="000000"/>
                <w:sz w:val="20"/>
              </w:rPr>
            </w:pPr>
            <w:r w:rsidRPr="005819B8">
              <w:rPr>
                <w:rFonts w:ascii="Calibri" w:hAnsi="Calibri" w:cs="Calibri"/>
                <w:color w:val="000000"/>
                <w:sz w:val="20"/>
              </w:rPr>
              <w:t>(a)+(b)+(c)</w:t>
            </w:r>
          </w:p>
        </w:tc>
        <w:tc>
          <w:tcPr>
            <w:tcW w:w="990" w:type="dxa"/>
            <w:shd w:val="clear" w:color="auto" w:fill="E2EFD9" w:themeFill="accent6" w:themeFillTint="33"/>
          </w:tcPr>
          <w:p w14:paraId="3B0101A1" w14:textId="77777777" w:rsidR="00F66E8B" w:rsidRPr="005819B8" w:rsidRDefault="00F66E8B">
            <w:pPr>
              <w:rPr>
                <w:rFonts w:ascii="Calibri" w:hAnsi="Calibri" w:cs="Calibri"/>
                <w:color w:val="000000"/>
                <w:sz w:val="20"/>
              </w:rPr>
            </w:pPr>
          </w:p>
        </w:tc>
        <w:tc>
          <w:tcPr>
            <w:tcW w:w="1635" w:type="dxa"/>
            <w:shd w:val="clear" w:color="auto" w:fill="E2EFD9" w:themeFill="accent6" w:themeFillTint="33"/>
          </w:tcPr>
          <w:p w14:paraId="4D943EF9" w14:textId="7C95FEDC" w:rsidR="00F66E8B" w:rsidRPr="005819B8" w:rsidRDefault="00F66E8B" w:rsidP="00962321">
            <w:pPr>
              <w:jc w:val="center"/>
              <w:rPr>
                <w:rFonts w:ascii="Calibri" w:hAnsi="Calibri" w:cs="Calibri"/>
                <w:color w:val="000000"/>
                <w:sz w:val="20"/>
              </w:rPr>
            </w:pPr>
            <w:r w:rsidRPr="005819B8">
              <w:rPr>
                <w:rFonts w:ascii="Calibri" w:hAnsi="Calibri" w:cs="Calibri"/>
                <w:color w:val="000000"/>
                <w:sz w:val="20"/>
              </w:rPr>
              <w:t>PV(d)+PV(e)</w:t>
            </w:r>
          </w:p>
        </w:tc>
      </w:tr>
      <w:tr w:rsidR="00886257" w:rsidRPr="005819B8" w14:paraId="31C47E77" w14:textId="77777777" w:rsidTr="00962321">
        <w:trPr>
          <w:trHeight w:val="350"/>
        </w:trPr>
        <w:tc>
          <w:tcPr>
            <w:tcW w:w="12960" w:type="dxa"/>
            <w:gridSpan w:val="9"/>
            <w:shd w:val="clear" w:color="auto" w:fill="E7E6E6" w:themeFill="background2"/>
          </w:tcPr>
          <w:p w14:paraId="5D4817C3" w14:textId="6E2A2F64" w:rsidR="00886257" w:rsidRPr="005819B8" w:rsidRDefault="00886257" w:rsidP="00962321">
            <w:pPr>
              <w:rPr>
                <w:rFonts w:ascii="Calibri" w:hAnsi="Calibri" w:cs="Calibri"/>
                <w:b/>
                <w:bCs/>
                <w:color w:val="000000"/>
                <w:sz w:val="20"/>
              </w:rPr>
            </w:pPr>
            <w:r w:rsidRPr="005819B8">
              <w:rPr>
                <w:rFonts w:ascii="Calibri" w:hAnsi="Calibri" w:cs="Calibri"/>
                <w:b/>
                <w:bCs/>
                <w:color w:val="000000"/>
                <w:sz w:val="20"/>
              </w:rPr>
              <w:t>Green Stormwater Infrastructure (GSI)</w:t>
            </w:r>
          </w:p>
        </w:tc>
      </w:tr>
      <w:tr w:rsidR="00962321" w:rsidRPr="005819B8" w14:paraId="22D04A08" w14:textId="77777777" w:rsidTr="00962321">
        <w:trPr>
          <w:trHeight w:val="647"/>
        </w:trPr>
        <w:tc>
          <w:tcPr>
            <w:tcW w:w="1335" w:type="dxa"/>
            <w:hideMark/>
          </w:tcPr>
          <w:p w14:paraId="078E5B73" w14:textId="604816E8" w:rsidR="004500EA" w:rsidRPr="005819B8" w:rsidRDefault="004500EA" w:rsidP="004500EA">
            <w:pPr>
              <w:rPr>
                <w:rFonts w:ascii="Calibri" w:hAnsi="Calibri" w:cs="Calibri"/>
                <w:sz w:val="20"/>
              </w:rPr>
            </w:pPr>
            <w:r w:rsidRPr="005819B8">
              <w:rPr>
                <w:rFonts w:ascii="Calibri" w:hAnsi="Calibri" w:cs="Calibri"/>
                <w:sz w:val="20"/>
              </w:rPr>
              <w:t>Rain Garden</w:t>
            </w:r>
            <w:r w:rsidR="00886257" w:rsidRPr="005819B8">
              <w:rPr>
                <w:rFonts w:ascii="Calibri" w:hAnsi="Calibri" w:cs="Calibri"/>
                <w:sz w:val="20"/>
              </w:rPr>
              <w:t xml:space="preserve"> Installation</w:t>
            </w:r>
          </w:p>
        </w:tc>
        <w:tc>
          <w:tcPr>
            <w:tcW w:w="3240" w:type="dxa"/>
            <w:hideMark/>
          </w:tcPr>
          <w:p w14:paraId="373553BF" w14:textId="77777777" w:rsidR="004500EA" w:rsidRPr="005819B8" w:rsidRDefault="004500EA" w:rsidP="004500EA">
            <w:pPr>
              <w:rPr>
                <w:rFonts w:ascii="Calibri" w:hAnsi="Calibri" w:cs="Calibri"/>
                <w:sz w:val="20"/>
              </w:rPr>
            </w:pPr>
            <w:r w:rsidRPr="005819B8">
              <w:rPr>
                <w:rFonts w:ascii="Calibri" w:hAnsi="Calibri" w:cs="Calibri"/>
                <w:sz w:val="20"/>
              </w:rPr>
              <w:t>WQBE 01_Rain Garden Installation on Property</w:t>
            </w:r>
          </w:p>
        </w:tc>
        <w:tc>
          <w:tcPr>
            <w:tcW w:w="810" w:type="dxa"/>
            <w:tcMar>
              <w:right w:w="58" w:type="dxa"/>
            </w:tcMar>
            <w:vAlign w:val="center"/>
          </w:tcPr>
          <w:p w14:paraId="42BADFD7" w14:textId="15E869CB" w:rsidR="004500EA" w:rsidRPr="005819B8" w:rsidRDefault="004500EA" w:rsidP="004500EA">
            <w:pPr>
              <w:jc w:val="center"/>
              <w:rPr>
                <w:rFonts w:ascii="Calibri" w:hAnsi="Calibri" w:cs="Calibri"/>
                <w:sz w:val="20"/>
              </w:rPr>
            </w:pPr>
            <w:r w:rsidRPr="005819B8">
              <w:rPr>
                <w:rFonts w:ascii="Calibri" w:hAnsi="Calibri" w:cs="Calibri"/>
                <w:color w:val="000000"/>
                <w:sz w:val="20"/>
              </w:rPr>
              <w:t>25 SF</w:t>
            </w:r>
          </w:p>
        </w:tc>
        <w:tc>
          <w:tcPr>
            <w:tcW w:w="1350" w:type="dxa"/>
            <w:noWrap/>
            <w:vAlign w:val="center"/>
          </w:tcPr>
          <w:p w14:paraId="685B2F1C" w14:textId="102F563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$17,000</w:t>
            </w:r>
          </w:p>
        </w:tc>
        <w:tc>
          <w:tcPr>
            <w:tcW w:w="1260" w:type="dxa"/>
            <w:noWrap/>
            <w:vAlign w:val="center"/>
          </w:tcPr>
          <w:p w14:paraId="0D2B2A07" w14:textId="030AF15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4BF814C0" w14:textId="55D9786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$7,000</w:t>
            </w:r>
          </w:p>
        </w:tc>
        <w:tc>
          <w:tcPr>
            <w:tcW w:w="1080" w:type="dxa"/>
            <w:noWrap/>
            <w:vAlign w:val="center"/>
          </w:tcPr>
          <w:p w14:paraId="0740EB29" w14:textId="12EC496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$24,000</w:t>
            </w:r>
          </w:p>
        </w:tc>
        <w:tc>
          <w:tcPr>
            <w:tcW w:w="990" w:type="dxa"/>
            <w:noWrap/>
            <w:vAlign w:val="center"/>
          </w:tcPr>
          <w:p w14:paraId="608A3C77" w14:textId="0DC7EFCC"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noWrap/>
            <w:vAlign w:val="center"/>
          </w:tcPr>
          <w:p w14:paraId="323E8064" w14:textId="4A472B9E"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$82,000</w:t>
            </w:r>
          </w:p>
        </w:tc>
      </w:tr>
      <w:tr w:rsidR="00962321" w:rsidRPr="005819B8" w14:paraId="6D2043CD" w14:textId="77777777" w:rsidTr="00962321">
        <w:trPr>
          <w:trHeight w:val="403"/>
        </w:trPr>
        <w:tc>
          <w:tcPr>
            <w:tcW w:w="1335" w:type="dxa"/>
            <w:vMerge w:val="restart"/>
            <w:hideMark/>
          </w:tcPr>
          <w:p w14:paraId="538BF159" w14:textId="26CC0A44" w:rsidR="004500EA" w:rsidRPr="005819B8" w:rsidRDefault="004500EA" w:rsidP="004500EA">
            <w:pPr>
              <w:rPr>
                <w:rFonts w:ascii="Calibri" w:hAnsi="Calibri" w:cs="Calibri"/>
                <w:color w:val="000000"/>
                <w:sz w:val="20"/>
              </w:rPr>
            </w:pPr>
            <w:r w:rsidRPr="005819B8">
              <w:rPr>
                <w:rFonts w:ascii="Calibri" w:hAnsi="Calibri" w:cs="Calibri"/>
                <w:color w:val="000000"/>
                <w:sz w:val="20"/>
              </w:rPr>
              <w:t>Bioretention Planter</w:t>
            </w:r>
            <w:r w:rsidR="00886257" w:rsidRPr="005819B8">
              <w:rPr>
                <w:rFonts w:ascii="Calibri" w:hAnsi="Calibri" w:cs="Calibri"/>
                <w:color w:val="000000"/>
                <w:sz w:val="20"/>
              </w:rPr>
              <w:t xml:space="preserve"> Installation</w:t>
            </w:r>
          </w:p>
        </w:tc>
        <w:tc>
          <w:tcPr>
            <w:tcW w:w="3240" w:type="dxa"/>
            <w:hideMark/>
          </w:tcPr>
          <w:p w14:paraId="4306F7F8" w14:textId="77777777" w:rsidR="004500EA" w:rsidRPr="005819B8" w:rsidRDefault="004500EA" w:rsidP="004500EA">
            <w:pPr>
              <w:rPr>
                <w:rFonts w:ascii="Calibri" w:hAnsi="Calibri" w:cs="Calibri"/>
                <w:sz w:val="20"/>
              </w:rPr>
            </w:pPr>
            <w:r w:rsidRPr="005819B8">
              <w:rPr>
                <w:rFonts w:ascii="Calibri" w:hAnsi="Calibri" w:cs="Calibri"/>
                <w:sz w:val="20"/>
              </w:rPr>
              <w:t>WQBE 02A_Bioretention Planter on Property</w:t>
            </w:r>
          </w:p>
        </w:tc>
        <w:tc>
          <w:tcPr>
            <w:tcW w:w="810" w:type="dxa"/>
            <w:tcMar>
              <w:right w:w="58" w:type="dxa"/>
            </w:tcMar>
            <w:vAlign w:val="center"/>
          </w:tcPr>
          <w:p w14:paraId="78331663" w14:textId="27612351" w:rsidR="004500EA" w:rsidRPr="005819B8" w:rsidRDefault="004500EA" w:rsidP="004500EA">
            <w:pPr>
              <w:jc w:val="center"/>
              <w:rPr>
                <w:rFonts w:ascii="Calibri" w:hAnsi="Calibri" w:cs="Calibri"/>
                <w:sz w:val="20"/>
              </w:rPr>
            </w:pPr>
            <w:r w:rsidRPr="005819B8">
              <w:rPr>
                <w:rFonts w:ascii="Calibri" w:hAnsi="Calibri" w:cs="Calibri"/>
                <w:color w:val="000000"/>
                <w:sz w:val="20"/>
              </w:rPr>
              <w:t>25 SF</w:t>
            </w:r>
          </w:p>
        </w:tc>
        <w:tc>
          <w:tcPr>
            <w:tcW w:w="1350" w:type="dxa"/>
            <w:noWrap/>
            <w:vAlign w:val="center"/>
          </w:tcPr>
          <w:p w14:paraId="17094A79" w14:textId="5494A8E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$29,000</w:t>
            </w:r>
          </w:p>
        </w:tc>
        <w:tc>
          <w:tcPr>
            <w:tcW w:w="1260" w:type="dxa"/>
            <w:noWrap/>
            <w:vAlign w:val="center"/>
          </w:tcPr>
          <w:p w14:paraId="5A7AD421" w14:textId="661F7A0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3528DD77" w14:textId="60996AE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$13,000</w:t>
            </w:r>
          </w:p>
        </w:tc>
        <w:tc>
          <w:tcPr>
            <w:tcW w:w="1080" w:type="dxa"/>
            <w:noWrap/>
            <w:vAlign w:val="center"/>
          </w:tcPr>
          <w:p w14:paraId="7BC4F226" w14:textId="78A6421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$42,000</w:t>
            </w:r>
          </w:p>
        </w:tc>
        <w:tc>
          <w:tcPr>
            <w:tcW w:w="990" w:type="dxa"/>
            <w:noWrap/>
            <w:vAlign w:val="center"/>
          </w:tcPr>
          <w:p w14:paraId="4D8A866D" w14:textId="1D42F62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noWrap/>
            <w:vAlign w:val="center"/>
          </w:tcPr>
          <w:p w14:paraId="5653EFB8" w14:textId="2CE90E4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$100,000</w:t>
            </w:r>
          </w:p>
        </w:tc>
      </w:tr>
      <w:tr w:rsidR="00962321" w:rsidRPr="005819B8" w14:paraId="7CBAAB53" w14:textId="77777777" w:rsidTr="00962321">
        <w:trPr>
          <w:trHeight w:val="403"/>
        </w:trPr>
        <w:tc>
          <w:tcPr>
            <w:tcW w:w="1335" w:type="dxa"/>
            <w:vMerge/>
            <w:hideMark/>
          </w:tcPr>
          <w:p w14:paraId="72DC8056" w14:textId="77777777" w:rsidR="004500EA" w:rsidRPr="005819B8" w:rsidRDefault="004500EA" w:rsidP="004500EA">
            <w:pPr>
              <w:rPr>
                <w:rFonts w:ascii="Calibri" w:hAnsi="Calibri" w:cs="Calibri"/>
                <w:color w:val="000000"/>
                <w:sz w:val="20"/>
              </w:rPr>
            </w:pPr>
          </w:p>
        </w:tc>
        <w:tc>
          <w:tcPr>
            <w:tcW w:w="3240" w:type="dxa"/>
            <w:hideMark/>
          </w:tcPr>
          <w:p w14:paraId="5C321E12" w14:textId="3E04B20B" w:rsidR="004500EA" w:rsidRPr="005819B8" w:rsidRDefault="004500EA" w:rsidP="004500EA">
            <w:pPr>
              <w:rPr>
                <w:rFonts w:ascii="Calibri" w:hAnsi="Calibri" w:cs="Calibri"/>
                <w:sz w:val="20"/>
              </w:rPr>
            </w:pPr>
            <w:r w:rsidRPr="005819B8">
              <w:rPr>
                <w:rFonts w:ascii="Calibri" w:hAnsi="Calibri" w:cs="Calibri"/>
                <w:sz w:val="20"/>
              </w:rPr>
              <w:t xml:space="preserve">WQBE_02B_Bioretention Planter </w:t>
            </w:r>
            <w:r w:rsidR="002A18F9">
              <w:rPr>
                <w:rFonts w:ascii="Calibri" w:hAnsi="Calibri" w:cs="Calibri"/>
                <w:sz w:val="20"/>
              </w:rPr>
              <w:t>i</w:t>
            </w:r>
            <w:r w:rsidRPr="005819B8">
              <w:rPr>
                <w:rFonts w:ascii="Calibri" w:hAnsi="Calibri" w:cs="Calibri"/>
                <w:sz w:val="20"/>
              </w:rPr>
              <w:t>n ROW</w:t>
            </w:r>
          </w:p>
        </w:tc>
        <w:tc>
          <w:tcPr>
            <w:tcW w:w="810" w:type="dxa"/>
            <w:tcMar>
              <w:right w:w="58" w:type="dxa"/>
            </w:tcMar>
            <w:vAlign w:val="center"/>
          </w:tcPr>
          <w:p w14:paraId="0880D171" w14:textId="03D4AB49" w:rsidR="004500EA" w:rsidRPr="005819B8" w:rsidRDefault="004500EA" w:rsidP="004500EA">
            <w:pPr>
              <w:jc w:val="center"/>
              <w:rPr>
                <w:rFonts w:ascii="Calibri" w:hAnsi="Calibri" w:cs="Calibri"/>
                <w:sz w:val="20"/>
              </w:rPr>
            </w:pPr>
            <w:r w:rsidRPr="005819B8">
              <w:rPr>
                <w:rFonts w:ascii="Calibri" w:hAnsi="Calibri" w:cs="Calibri"/>
                <w:color w:val="000000"/>
                <w:sz w:val="20"/>
              </w:rPr>
              <w:t>25 SF</w:t>
            </w:r>
          </w:p>
        </w:tc>
        <w:tc>
          <w:tcPr>
            <w:tcW w:w="1350" w:type="dxa"/>
            <w:noWrap/>
            <w:vAlign w:val="center"/>
          </w:tcPr>
          <w:p w14:paraId="12BAF033" w14:textId="10BBB09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$39,000</w:t>
            </w:r>
          </w:p>
        </w:tc>
        <w:tc>
          <w:tcPr>
            <w:tcW w:w="1260" w:type="dxa"/>
            <w:noWrap/>
            <w:vAlign w:val="center"/>
          </w:tcPr>
          <w:p w14:paraId="289D8BC0" w14:textId="0B71622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3F071992" w14:textId="17CE28FD"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$17,000</w:t>
            </w:r>
          </w:p>
        </w:tc>
        <w:tc>
          <w:tcPr>
            <w:tcW w:w="1080" w:type="dxa"/>
            <w:noWrap/>
            <w:vAlign w:val="center"/>
          </w:tcPr>
          <w:p w14:paraId="0E6CC132" w14:textId="5B0730B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$56,000</w:t>
            </w:r>
          </w:p>
        </w:tc>
        <w:tc>
          <w:tcPr>
            <w:tcW w:w="990" w:type="dxa"/>
            <w:noWrap/>
            <w:vAlign w:val="center"/>
          </w:tcPr>
          <w:p w14:paraId="7D3C55C1" w14:textId="3DE4251C"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noWrap/>
            <w:vAlign w:val="center"/>
          </w:tcPr>
          <w:p w14:paraId="0EB2CEF8" w14:textId="7470741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$114,000</w:t>
            </w:r>
          </w:p>
        </w:tc>
      </w:tr>
      <w:tr w:rsidR="00962321" w:rsidRPr="005819B8" w14:paraId="6FCEE836" w14:textId="77777777" w:rsidTr="00962321">
        <w:trPr>
          <w:trHeight w:val="403"/>
        </w:trPr>
        <w:tc>
          <w:tcPr>
            <w:tcW w:w="1335" w:type="dxa"/>
            <w:vMerge/>
            <w:hideMark/>
          </w:tcPr>
          <w:p w14:paraId="0CAAD48A" w14:textId="77777777" w:rsidR="004500EA" w:rsidRPr="005819B8" w:rsidRDefault="004500EA" w:rsidP="004500EA">
            <w:pPr>
              <w:rPr>
                <w:rFonts w:ascii="Calibri" w:hAnsi="Calibri" w:cs="Calibri"/>
                <w:color w:val="000000"/>
                <w:sz w:val="20"/>
              </w:rPr>
            </w:pPr>
          </w:p>
        </w:tc>
        <w:tc>
          <w:tcPr>
            <w:tcW w:w="3240" w:type="dxa"/>
            <w:hideMark/>
          </w:tcPr>
          <w:p w14:paraId="755EAB75" w14:textId="552F36CC" w:rsidR="004500EA" w:rsidRPr="005819B8" w:rsidRDefault="004500EA" w:rsidP="004500EA">
            <w:pPr>
              <w:rPr>
                <w:rFonts w:ascii="Calibri" w:hAnsi="Calibri" w:cs="Calibri"/>
                <w:sz w:val="20"/>
              </w:rPr>
            </w:pPr>
            <w:r w:rsidRPr="005819B8">
              <w:rPr>
                <w:rFonts w:ascii="Calibri" w:hAnsi="Calibri" w:cs="Calibri"/>
                <w:sz w:val="20"/>
              </w:rPr>
              <w:t xml:space="preserve">WQBE_02C_Bioretention Planter </w:t>
            </w:r>
            <w:r w:rsidR="002A18F9">
              <w:rPr>
                <w:rFonts w:ascii="Calibri" w:hAnsi="Calibri" w:cs="Calibri"/>
                <w:sz w:val="20"/>
              </w:rPr>
              <w:t>w</w:t>
            </w:r>
            <w:r w:rsidRPr="005819B8">
              <w:rPr>
                <w:rFonts w:ascii="Calibri" w:hAnsi="Calibri" w:cs="Calibri"/>
                <w:sz w:val="20"/>
              </w:rPr>
              <w:t>ith Property Cost</w:t>
            </w:r>
          </w:p>
        </w:tc>
        <w:tc>
          <w:tcPr>
            <w:tcW w:w="810" w:type="dxa"/>
            <w:tcMar>
              <w:right w:w="58" w:type="dxa"/>
            </w:tcMar>
            <w:vAlign w:val="center"/>
          </w:tcPr>
          <w:p w14:paraId="1CEEA8EB" w14:textId="19229D27" w:rsidR="004500EA" w:rsidRPr="005819B8" w:rsidRDefault="004500EA" w:rsidP="004500EA">
            <w:pPr>
              <w:jc w:val="center"/>
              <w:rPr>
                <w:rFonts w:ascii="Calibri" w:hAnsi="Calibri" w:cs="Calibri"/>
                <w:sz w:val="20"/>
              </w:rPr>
            </w:pPr>
            <w:r w:rsidRPr="005819B8">
              <w:rPr>
                <w:rFonts w:ascii="Calibri" w:hAnsi="Calibri" w:cs="Calibri"/>
                <w:color w:val="000000"/>
                <w:sz w:val="20"/>
              </w:rPr>
              <w:t>25 SF</w:t>
            </w:r>
          </w:p>
        </w:tc>
        <w:tc>
          <w:tcPr>
            <w:tcW w:w="1350" w:type="dxa"/>
            <w:noWrap/>
            <w:vAlign w:val="center"/>
          </w:tcPr>
          <w:p w14:paraId="5C81408F" w14:textId="5FF3B25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$29,000</w:t>
            </w:r>
          </w:p>
        </w:tc>
        <w:tc>
          <w:tcPr>
            <w:tcW w:w="1260" w:type="dxa"/>
            <w:noWrap/>
            <w:vAlign w:val="center"/>
          </w:tcPr>
          <w:p w14:paraId="6596993F" w14:textId="230C9C6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w:t>
            </w:r>
          </w:p>
        </w:tc>
        <w:tc>
          <w:tcPr>
            <w:tcW w:w="1260" w:type="dxa"/>
            <w:noWrap/>
            <w:vAlign w:val="center"/>
          </w:tcPr>
          <w:p w14:paraId="5D81E3EC" w14:textId="35D8E02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$15,000</w:t>
            </w:r>
          </w:p>
        </w:tc>
        <w:tc>
          <w:tcPr>
            <w:tcW w:w="1080" w:type="dxa"/>
            <w:noWrap/>
            <w:vAlign w:val="center"/>
          </w:tcPr>
          <w:p w14:paraId="5B11AD00" w14:textId="5C1B1B1E"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$44,000</w:t>
            </w:r>
          </w:p>
        </w:tc>
        <w:tc>
          <w:tcPr>
            <w:tcW w:w="990" w:type="dxa"/>
            <w:noWrap/>
            <w:vAlign w:val="center"/>
          </w:tcPr>
          <w:p w14:paraId="5026B1CA" w14:textId="16EC328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noWrap/>
            <w:vAlign w:val="center"/>
          </w:tcPr>
          <w:p w14:paraId="777F7596" w14:textId="7E5B3CB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$102,000</w:t>
            </w:r>
          </w:p>
        </w:tc>
      </w:tr>
      <w:tr w:rsidR="00962321" w:rsidRPr="005819B8" w14:paraId="690F80EB" w14:textId="77777777" w:rsidTr="00962321">
        <w:trPr>
          <w:trHeight w:val="403"/>
        </w:trPr>
        <w:tc>
          <w:tcPr>
            <w:tcW w:w="1335" w:type="dxa"/>
            <w:vMerge w:val="restart"/>
            <w:hideMark/>
          </w:tcPr>
          <w:p w14:paraId="3377EA02" w14:textId="7584A61F" w:rsidR="004500EA" w:rsidRPr="005819B8" w:rsidRDefault="004500EA" w:rsidP="004500EA">
            <w:pPr>
              <w:rPr>
                <w:rFonts w:ascii="Calibri" w:hAnsi="Calibri" w:cs="Calibri"/>
                <w:color w:val="000000"/>
                <w:sz w:val="20"/>
              </w:rPr>
            </w:pPr>
            <w:r w:rsidRPr="005819B8">
              <w:rPr>
                <w:rFonts w:ascii="Calibri" w:hAnsi="Calibri" w:cs="Calibri"/>
                <w:color w:val="000000"/>
                <w:sz w:val="20"/>
              </w:rPr>
              <w:t>Bioretention</w:t>
            </w:r>
            <w:r w:rsidR="00886257" w:rsidRPr="005819B8">
              <w:rPr>
                <w:rFonts w:ascii="Calibri" w:hAnsi="Calibri" w:cs="Calibri"/>
                <w:color w:val="000000"/>
                <w:sz w:val="20"/>
              </w:rPr>
              <w:t xml:space="preserve"> Installation</w:t>
            </w:r>
          </w:p>
        </w:tc>
        <w:tc>
          <w:tcPr>
            <w:tcW w:w="3240" w:type="dxa"/>
            <w:hideMark/>
          </w:tcPr>
          <w:p w14:paraId="16254E96"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WQBE_03A_Bioretention Underdrain on Property</w:t>
            </w:r>
          </w:p>
        </w:tc>
        <w:tc>
          <w:tcPr>
            <w:tcW w:w="810" w:type="dxa"/>
            <w:tcMar>
              <w:right w:w="58" w:type="dxa"/>
            </w:tcMar>
            <w:vAlign w:val="center"/>
          </w:tcPr>
          <w:p w14:paraId="4EC6FB6E" w14:textId="0D34D987" w:rsidR="004500EA" w:rsidRPr="005819B8" w:rsidRDefault="004500EA" w:rsidP="004500EA">
            <w:pPr>
              <w:jc w:val="center"/>
              <w:rPr>
                <w:rFonts w:ascii="Calibri" w:hAnsi="Calibri" w:cs="Calibri"/>
                <w:sz w:val="20"/>
              </w:rPr>
            </w:pPr>
            <w:r w:rsidRPr="005819B8">
              <w:rPr>
                <w:rFonts w:ascii="Calibri" w:hAnsi="Calibri" w:cs="Calibri"/>
                <w:color w:val="000000"/>
                <w:sz w:val="20"/>
              </w:rPr>
              <w:t>85 SF</w:t>
            </w:r>
          </w:p>
        </w:tc>
        <w:tc>
          <w:tcPr>
            <w:tcW w:w="1350" w:type="dxa"/>
            <w:noWrap/>
            <w:vAlign w:val="center"/>
          </w:tcPr>
          <w:p w14:paraId="570C91DC" w14:textId="3F89C79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$59,000</w:t>
            </w:r>
          </w:p>
        </w:tc>
        <w:tc>
          <w:tcPr>
            <w:tcW w:w="1260" w:type="dxa"/>
            <w:vAlign w:val="center"/>
          </w:tcPr>
          <w:p w14:paraId="18447672" w14:textId="23B9D00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1580BEDF" w14:textId="2A6D9766"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$26,000</w:t>
            </w:r>
          </w:p>
        </w:tc>
        <w:tc>
          <w:tcPr>
            <w:tcW w:w="1080" w:type="dxa"/>
            <w:noWrap/>
            <w:vAlign w:val="center"/>
          </w:tcPr>
          <w:p w14:paraId="0727211F" w14:textId="4955E026"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$85,000</w:t>
            </w:r>
          </w:p>
        </w:tc>
        <w:tc>
          <w:tcPr>
            <w:tcW w:w="990" w:type="dxa"/>
            <w:noWrap/>
            <w:vAlign w:val="center"/>
          </w:tcPr>
          <w:p w14:paraId="032E46E8" w14:textId="7E84DF3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vAlign w:val="center"/>
          </w:tcPr>
          <w:p w14:paraId="2162DEF1" w14:textId="4A73C01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$175,000</w:t>
            </w:r>
          </w:p>
        </w:tc>
      </w:tr>
      <w:tr w:rsidR="00962321" w:rsidRPr="005819B8" w14:paraId="1C71D35D" w14:textId="77777777" w:rsidTr="00962321">
        <w:trPr>
          <w:trHeight w:val="403"/>
        </w:trPr>
        <w:tc>
          <w:tcPr>
            <w:tcW w:w="1335" w:type="dxa"/>
            <w:vMerge/>
            <w:hideMark/>
          </w:tcPr>
          <w:p w14:paraId="0ED33E3D" w14:textId="77777777" w:rsidR="004500EA" w:rsidRPr="005819B8" w:rsidRDefault="004500EA" w:rsidP="004500EA">
            <w:pPr>
              <w:rPr>
                <w:rFonts w:ascii="Calibri" w:hAnsi="Calibri" w:cs="Calibri"/>
                <w:color w:val="000000"/>
                <w:sz w:val="20"/>
              </w:rPr>
            </w:pPr>
          </w:p>
        </w:tc>
        <w:tc>
          <w:tcPr>
            <w:tcW w:w="3240" w:type="dxa"/>
            <w:hideMark/>
          </w:tcPr>
          <w:p w14:paraId="7175106A" w14:textId="0F56120B" w:rsidR="004500EA" w:rsidRPr="005819B8" w:rsidRDefault="004500EA" w:rsidP="004500EA">
            <w:pPr>
              <w:rPr>
                <w:rFonts w:ascii="Calibri" w:hAnsi="Calibri" w:cs="Calibri"/>
                <w:color w:val="000000"/>
                <w:sz w:val="20"/>
              </w:rPr>
            </w:pPr>
            <w:r w:rsidRPr="005819B8">
              <w:rPr>
                <w:rFonts w:ascii="Calibri" w:hAnsi="Calibri" w:cs="Calibri"/>
                <w:color w:val="000000"/>
                <w:sz w:val="20"/>
              </w:rPr>
              <w:t xml:space="preserve">WQBE_03Aa_Bioretention Underdrain </w:t>
            </w:r>
            <w:r w:rsidR="002A18F9">
              <w:rPr>
                <w:rFonts w:ascii="Calibri" w:hAnsi="Calibri" w:cs="Calibri"/>
                <w:color w:val="000000"/>
                <w:sz w:val="20"/>
              </w:rPr>
              <w:t>w</w:t>
            </w:r>
            <w:r w:rsidRPr="005819B8">
              <w:rPr>
                <w:rFonts w:ascii="Calibri" w:hAnsi="Calibri" w:cs="Calibri"/>
                <w:color w:val="000000"/>
                <w:sz w:val="20"/>
              </w:rPr>
              <w:t>ith Property Cost</w:t>
            </w:r>
          </w:p>
        </w:tc>
        <w:tc>
          <w:tcPr>
            <w:tcW w:w="810" w:type="dxa"/>
            <w:tcMar>
              <w:right w:w="58" w:type="dxa"/>
            </w:tcMar>
            <w:vAlign w:val="center"/>
          </w:tcPr>
          <w:p w14:paraId="2E67B340" w14:textId="559CB893" w:rsidR="004500EA" w:rsidRPr="005819B8" w:rsidRDefault="004500EA" w:rsidP="004500EA">
            <w:pPr>
              <w:jc w:val="center"/>
              <w:rPr>
                <w:rFonts w:ascii="Calibri" w:hAnsi="Calibri" w:cs="Calibri"/>
                <w:sz w:val="20"/>
              </w:rPr>
            </w:pPr>
            <w:r w:rsidRPr="005819B8">
              <w:rPr>
                <w:rFonts w:ascii="Calibri" w:hAnsi="Calibri" w:cs="Calibri"/>
                <w:color w:val="000000"/>
                <w:sz w:val="20"/>
              </w:rPr>
              <w:t>85 SF</w:t>
            </w:r>
          </w:p>
        </w:tc>
        <w:tc>
          <w:tcPr>
            <w:tcW w:w="1350" w:type="dxa"/>
            <w:noWrap/>
            <w:vAlign w:val="center"/>
          </w:tcPr>
          <w:p w14:paraId="4FA19DC8" w14:textId="7861BC2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$59,000</w:t>
            </w:r>
          </w:p>
        </w:tc>
        <w:tc>
          <w:tcPr>
            <w:tcW w:w="1260" w:type="dxa"/>
            <w:vAlign w:val="center"/>
          </w:tcPr>
          <w:p w14:paraId="062EDC79" w14:textId="587C6C2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$14,000</w:t>
            </w:r>
          </w:p>
        </w:tc>
        <w:tc>
          <w:tcPr>
            <w:tcW w:w="1260" w:type="dxa"/>
            <w:noWrap/>
            <w:vAlign w:val="center"/>
          </w:tcPr>
          <w:p w14:paraId="4ECCC720" w14:textId="384DE65D"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$42,000</w:t>
            </w:r>
          </w:p>
        </w:tc>
        <w:tc>
          <w:tcPr>
            <w:tcW w:w="1080" w:type="dxa"/>
            <w:noWrap/>
            <w:vAlign w:val="center"/>
          </w:tcPr>
          <w:p w14:paraId="2100072B" w14:textId="1F8B619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$100,000</w:t>
            </w:r>
          </w:p>
        </w:tc>
        <w:tc>
          <w:tcPr>
            <w:tcW w:w="990" w:type="dxa"/>
            <w:noWrap/>
            <w:vAlign w:val="center"/>
          </w:tcPr>
          <w:p w14:paraId="191FCFB8" w14:textId="412BB59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vAlign w:val="center"/>
          </w:tcPr>
          <w:p w14:paraId="74708A2D" w14:textId="44E27CF5" w:rsidR="004500EA" w:rsidRPr="005819B8" w:rsidRDefault="004500EA" w:rsidP="004500EA">
            <w:pPr>
              <w:jc w:val="center"/>
              <w:rPr>
                <w:rFonts w:ascii="Calibri" w:hAnsi="Calibri" w:cs="Calibri"/>
                <w:sz w:val="20"/>
              </w:rPr>
            </w:pPr>
            <w:r w:rsidRPr="005819B8">
              <w:rPr>
                <w:rFonts w:ascii="Calibri" w:hAnsi="Calibri" w:cs="Calibri"/>
                <w:color w:val="000000"/>
                <w:sz w:val="20"/>
              </w:rPr>
              <w:t>$190,000</w:t>
            </w:r>
          </w:p>
        </w:tc>
      </w:tr>
      <w:tr w:rsidR="00962321" w:rsidRPr="005819B8" w14:paraId="61A0609E" w14:textId="77777777" w:rsidTr="00962321">
        <w:trPr>
          <w:trHeight w:val="403"/>
        </w:trPr>
        <w:tc>
          <w:tcPr>
            <w:tcW w:w="1335" w:type="dxa"/>
            <w:vMerge/>
            <w:hideMark/>
          </w:tcPr>
          <w:p w14:paraId="37D307B2" w14:textId="77777777" w:rsidR="004500EA" w:rsidRPr="005819B8" w:rsidRDefault="004500EA" w:rsidP="004500EA">
            <w:pPr>
              <w:rPr>
                <w:rFonts w:ascii="Calibri" w:hAnsi="Calibri" w:cs="Calibri"/>
                <w:color w:val="000000"/>
                <w:sz w:val="20"/>
              </w:rPr>
            </w:pPr>
          </w:p>
        </w:tc>
        <w:tc>
          <w:tcPr>
            <w:tcW w:w="3240" w:type="dxa"/>
            <w:hideMark/>
          </w:tcPr>
          <w:p w14:paraId="00D93B61"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WQBE_03B_Bioretention No Underdrain on Property</w:t>
            </w:r>
          </w:p>
        </w:tc>
        <w:tc>
          <w:tcPr>
            <w:tcW w:w="810" w:type="dxa"/>
            <w:tcMar>
              <w:right w:w="58" w:type="dxa"/>
            </w:tcMar>
            <w:vAlign w:val="center"/>
          </w:tcPr>
          <w:p w14:paraId="0F60F9AA" w14:textId="3FE09CB2" w:rsidR="004500EA" w:rsidRPr="005819B8" w:rsidRDefault="004500EA" w:rsidP="004500EA">
            <w:pPr>
              <w:jc w:val="center"/>
              <w:rPr>
                <w:rFonts w:ascii="Calibri" w:hAnsi="Calibri" w:cs="Calibri"/>
                <w:sz w:val="20"/>
              </w:rPr>
            </w:pPr>
            <w:r w:rsidRPr="005819B8">
              <w:rPr>
                <w:rFonts w:ascii="Calibri" w:hAnsi="Calibri" w:cs="Calibri"/>
                <w:color w:val="000000"/>
                <w:sz w:val="20"/>
              </w:rPr>
              <w:t>85 SF</w:t>
            </w:r>
          </w:p>
        </w:tc>
        <w:tc>
          <w:tcPr>
            <w:tcW w:w="1350" w:type="dxa"/>
            <w:noWrap/>
            <w:vAlign w:val="center"/>
          </w:tcPr>
          <w:p w14:paraId="16D53FCD" w14:textId="26E81C6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$57,000</w:t>
            </w:r>
          </w:p>
        </w:tc>
        <w:tc>
          <w:tcPr>
            <w:tcW w:w="1260" w:type="dxa"/>
            <w:vAlign w:val="center"/>
          </w:tcPr>
          <w:p w14:paraId="0DFD5549" w14:textId="319656B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4ABD7705" w14:textId="6F886B6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$25,000</w:t>
            </w:r>
          </w:p>
        </w:tc>
        <w:tc>
          <w:tcPr>
            <w:tcW w:w="1080" w:type="dxa"/>
            <w:noWrap/>
            <w:vAlign w:val="center"/>
          </w:tcPr>
          <w:p w14:paraId="618BE46D" w14:textId="5F8D944D"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$83,000</w:t>
            </w:r>
          </w:p>
        </w:tc>
        <w:tc>
          <w:tcPr>
            <w:tcW w:w="990" w:type="dxa"/>
            <w:noWrap/>
            <w:vAlign w:val="center"/>
          </w:tcPr>
          <w:p w14:paraId="4EC71771" w14:textId="557F433C"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vAlign w:val="center"/>
          </w:tcPr>
          <w:p w14:paraId="46DB2ED4" w14:textId="0E4338E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$173,000</w:t>
            </w:r>
          </w:p>
        </w:tc>
      </w:tr>
      <w:tr w:rsidR="00962321" w:rsidRPr="005819B8" w14:paraId="6CA1A6FA" w14:textId="77777777" w:rsidTr="00962321">
        <w:trPr>
          <w:trHeight w:val="403"/>
        </w:trPr>
        <w:tc>
          <w:tcPr>
            <w:tcW w:w="1335" w:type="dxa"/>
            <w:vMerge/>
            <w:hideMark/>
          </w:tcPr>
          <w:p w14:paraId="12F0CCA9" w14:textId="77777777" w:rsidR="004500EA" w:rsidRPr="005819B8" w:rsidRDefault="004500EA" w:rsidP="004500EA">
            <w:pPr>
              <w:rPr>
                <w:rFonts w:ascii="Calibri" w:hAnsi="Calibri" w:cs="Calibri"/>
                <w:color w:val="000000"/>
                <w:sz w:val="20"/>
              </w:rPr>
            </w:pPr>
          </w:p>
        </w:tc>
        <w:tc>
          <w:tcPr>
            <w:tcW w:w="3240" w:type="dxa"/>
            <w:hideMark/>
          </w:tcPr>
          <w:p w14:paraId="2BAC6010" w14:textId="73FEF2FB" w:rsidR="004500EA" w:rsidRPr="005819B8" w:rsidRDefault="004500EA" w:rsidP="004500EA">
            <w:pPr>
              <w:rPr>
                <w:rFonts w:ascii="Calibri" w:hAnsi="Calibri" w:cs="Calibri"/>
                <w:color w:val="000000"/>
                <w:sz w:val="20"/>
              </w:rPr>
            </w:pPr>
            <w:r w:rsidRPr="005819B8">
              <w:rPr>
                <w:rFonts w:ascii="Calibri" w:hAnsi="Calibri" w:cs="Calibri"/>
                <w:color w:val="000000"/>
                <w:sz w:val="20"/>
              </w:rPr>
              <w:t xml:space="preserve">WQBE_03Bb_Bioretention No Underdrain </w:t>
            </w:r>
            <w:r w:rsidR="002A18F9">
              <w:rPr>
                <w:rFonts w:ascii="Calibri" w:hAnsi="Calibri" w:cs="Calibri"/>
                <w:color w:val="000000"/>
                <w:sz w:val="20"/>
              </w:rPr>
              <w:t>w</w:t>
            </w:r>
            <w:r w:rsidRPr="005819B8">
              <w:rPr>
                <w:rFonts w:ascii="Calibri" w:hAnsi="Calibri" w:cs="Calibri"/>
                <w:color w:val="000000"/>
                <w:sz w:val="20"/>
              </w:rPr>
              <w:t>ith Property Cost</w:t>
            </w:r>
          </w:p>
        </w:tc>
        <w:tc>
          <w:tcPr>
            <w:tcW w:w="810" w:type="dxa"/>
            <w:tcMar>
              <w:right w:w="58" w:type="dxa"/>
            </w:tcMar>
            <w:vAlign w:val="center"/>
          </w:tcPr>
          <w:p w14:paraId="5F66A52B" w14:textId="43EAC32B" w:rsidR="004500EA" w:rsidRPr="005819B8" w:rsidRDefault="004500EA" w:rsidP="004500EA">
            <w:pPr>
              <w:jc w:val="center"/>
              <w:rPr>
                <w:rFonts w:ascii="Calibri" w:hAnsi="Calibri" w:cs="Calibri"/>
                <w:sz w:val="20"/>
              </w:rPr>
            </w:pPr>
            <w:r w:rsidRPr="005819B8">
              <w:rPr>
                <w:rFonts w:ascii="Calibri" w:hAnsi="Calibri" w:cs="Calibri"/>
                <w:color w:val="000000"/>
                <w:sz w:val="20"/>
              </w:rPr>
              <w:t>85 SF</w:t>
            </w:r>
          </w:p>
        </w:tc>
        <w:tc>
          <w:tcPr>
            <w:tcW w:w="1350" w:type="dxa"/>
            <w:noWrap/>
            <w:vAlign w:val="center"/>
          </w:tcPr>
          <w:p w14:paraId="198B8274" w14:textId="204E2CE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$57,000</w:t>
            </w:r>
          </w:p>
        </w:tc>
        <w:tc>
          <w:tcPr>
            <w:tcW w:w="1260" w:type="dxa"/>
            <w:vAlign w:val="center"/>
          </w:tcPr>
          <w:p w14:paraId="181866FF" w14:textId="721C688F"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$14,000</w:t>
            </w:r>
          </w:p>
        </w:tc>
        <w:tc>
          <w:tcPr>
            <w:tcW w:w="1260" w:type="dxa"/>
            <w:noWrap/>
            <w:vAlign w:val="center"/>
          </w:tcPr>
          <w:p w14:paraId="7B3409B8" w14:textId="46E4385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$41,000</w:t>
            </w:r>
          </w:p>
        </w:tc>
        <w:tc>
          <w:tcPr>
            <w:tcW w:w="1080" w:type="dxa"/>
            <w:noWrap/>
            <w:vAlign w:val="center"/>
          </w:tcPr>
          <w:p w14:paraId="1665C3D1" w14:textId="3C51A41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$98,000</w:t>
            </w:r>
          </w:p>
        </w:tc>
        <w:tc>
          <w:tcPr>
            <w:tcW w:w="990" w:type="dxa"/>
            <w:noWrap/>
            <w:vAlign w:val="center"/>
          </w:tcPr>
          <w:p w14:paraId="5915F906" w14:textId="2310DB5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vAlign w:val="center"/>
          </w:tcPr>
          <w:p w14:paraId="3AFF3BB0" w14:textId="58BAD83E"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$188,000</w:t>
            </w:r>
          </w:p>
        </w:tc>
      </w:tr>
      <w:tr w:rsidR="00962321" w:rsidRPr="005819B8" w14:paraId="4C8034B7" w14:textId="77777777" w:rsidTr="00962321">
        <w:trPr>
          <w:trHeight w:val="403"/>
        </w:trPr>
        <w:tc>
          <w:tcPr>
            <w:tcW w:w="1335" w:type="dxa"/>
            <w:vMerge/>
            <w:hideMark/>
          </w:tcPr>
          <w:p w14:paraId="733C0EE4" w14:textId="77777777" w:rsidR="004500EA" w:rsidRPr="005819B8" w:rsidRDefault="004500EA" w:rsidP="004500EA">
            <w:pPr>
              <w:rPr>
                <w:rFonts w:ascii="Calibri" w:hAnsi="Calibri" w:cs="Calibri"/>
                <w:color w:val="000000"/>
                <w:sz w:val="20"/>
              </w:rPr>
            </w:pPr>
          </w:p>
        </w:tc>
        <w:tc>
          <w:tcPr>
            <w:tcW w:w="3240" w:type="dxa"/>
            <w:hideMark/>
          </w:tcPr>
          <w:p w14:paraId="224173A1"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WQBE_03C_Bioretention Underdrain in ROW</w:t>
            </w:r>
          </w:p>
        </w:tc>
        <w:tc>
          <w:tcPr>
            <w:tcW w:w="810" w:type="dxa"/>
            <w:tcMar>
              <w:right w:w="58" w:type="dxa"/>
            </w:tcMar>
            <w:vAlign w:val="center"/>
          </w:tcPr>
          <w:p w14:paraId="76B55ECA" w14:textId="13069B3E" w:rsidR="004500EA" w:rsidRPr="005819B8" w:rsidRDefault="004500EA" w:rsidP="004500EA">
            <w:pPr>
              <w:jc w:val="center"/>
              <w:rPr>
                <w:rFonts w:ascii="Calibri" w:hAnsi="Calibri" w:cs="Calibri"/>
                <w:sz w:val="20"/>
              </w:rPr>
            </w:pPr>
            <w:r w:rsidRPr="005819B8">
              <w:rPr>
                <w:rFonts w:ascii="Calibri" w:hAnsi="Calibri" w:cs="Calibri"/>
                <w:color w:val="000000"/>
                <w:sz w:val="20"/>
              </w:rPr>
              <w:t>85 SF</w:t>
            </w:r>
          </w:p>
        </w:tc>
        <w:tc>
          <w:tcPr>
            <w:tcW w:w="1350" w:type="dxa"/>
            <w:noWrap/>
            <w:vAlign w:val="center"/>
          </w:tcPr>
          <w:p w14:paraId="24619A2C" w14:textId="7F7E4F6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$97,000</w:t>
            </w:r>
          </w:p>
        </w:tc>
        <w:tc>
          <w:tcPr>
            <w:tcW w:w="1260" w:type="dxa"/>
            <w:vAlign w:val="center"/>
          </w:tcPr>
          <w:p w14:paraId="4F643D16" w14:textId="2BB8C68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53884A2F" w14:textId="6AA53E86"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$42,000</w:t>
            </w:r>
          </w:p>
        </w:tc>
        <w:tc>
          <w:tcPr>
            <w:tcW w:w="1080" w:type="dxa"/>
            <w:noWrap/>
            <w:vAlign w:val="center"/>
          </w:tcPr>
          <w:p w14:paraId="2E92DB12" w14:textId="605C82D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$139,000</w:t>
            </w:r>
          </w:p>
        </w:tc>
        <w:tc>
          <w:tcPr>
            <w:tcW w:w="990" w:type="dxa"/>
            <w:noWrap/>
            <w:vAlign w:val="center"/>
          </w:tcPr>
          <w:p w14:paraId="52EB0DE4" w14:textId="5813EB4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vAlign w:val="center"/>
          </w:tcPr>
          <w:p w14:paraId="1E80C131" w14:textId="0F363B6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$230,000</w:t>
            </w:r>
          </w:p>
        </w:tc>
      </w:tr>
      <w:tr w:rsidR="00962321" w:rsidRPr="005819B8" w14:paraId="6676A372" w14:textId="77777777" w:rsidTr="00962321">
        <w:trPr>
          <w:trHeight w:val="403"/>
        </w:trPr>
        <w:tc>
          <w:tcPr>
            <w:tcW w:w="1335" w:type="dxa"/>
            <w:vMerge/>
            <w:hideMark/>
          </w:tcPr>
          <w:p w14:paraId="75D24178" w14:textId="77777777" w:rsidR="004500EA" w:rsidRPr="005819B8" w:rsidRDefault="004500EA" w:rsidP="004500EA">
            <w:pPr>
              <w:rPr>
                <w:rFonts w:ascii="Calibri" w:hAnsi="Calibri" w:cs="Calibri"/>
                <w:color w:val="000000"/>
                <w:sz w:val="20"/>
              </w:rPr>
            </w:pPr>
          </w:p>
        </w:tc>
        <w:tc>
          <w:tcPr>
            <w:tcW w:w="3240" w:type="dxa"/>
            <w:hideMark/>
          </w:tcPr>
          <w:p w14:paraId="15700EF8"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WQBE_03D_Bioretention No Underdrain in ROW</w:t>
            </w:r>
          </w:p>
        </w:tc>
        <w:tc>
          <w:tcPr>
            <w:tcW w:w="810" w:type="dxa"/>
            <w:tcMar>
              <w:right w:w="58" w:type="dxa"/>
            </w:tcMar>
            <w:vAlign w:val="center"/>
          </w:tcPr>
          <w:p w14:paraId="6578AD09" w14:textId="2E9240ED" w:rsidR="004500EA" w:rsidRPr="005819B8" w:rsidRDefault="004500EA" w:rsidP="004500EA">
            <w:pPr>
              <w:jc w:val="center"/>
              <w:rPr>
                <w:rFonts w:ascii="Calibri" w:hAnsi="Calibri" w:cs="Calibri"/>
                <w:sz w:val="20"/>
              </w:rPr>
            </w:pPr>
            <w:r w:rsidRPr="005819B8">
              <w:rPr>
                <w:rFonts w:ascii="Calibri" w:hAnsi="Calibri" w:cs="Calibri"/>
                <w:color w:val="000000"/>
                <w:sz w:val="20"/>
              </w:rPr>
              <w:t>85 SF</w:t>
            </w:r>
          </w:p>
        </w:tc>
        <w:tc>
          <w:tcPr>
            <w:tcW w:w="1350" w:type="dxa"/>
            <w:noWrap/>
            <w:vAlign w:val="center"/>
          </w:tcPr>
          <w:p w14:paraId="63EAC152" w14:textId="3BD1A1C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$94,000</w:t>
            </w:r>
          </w:p>
        </w:tc>
        <w:tc>
          <w:tcPr>
            <w:tcW w:w="1260" w:type="dxa"/>
            <w:vAlign w:val="center"/>
          </w:tcPr>
          <w:p w14:paraId="4007590E" w14:textId="74376B4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260" w:type="dxa"/>
            <w:noWrap/>
            <w:vAlign w:val="center"/>
          </w:tcPr>
          <w:p w14:paraId="74F047FF" w14:textId="0D1AD6BD"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$41,000</w:t>
            </w:r>
          </w:p>
        </w:tc>
        <w:tc>
          <w:tcPr>
            <w:tcW w:w="1080" w:type="dxa"/>
            <w:noWrap/>
            <w:vAlign w:val="center"/>
          </w:tcPr>
          <w:p w14:paraId="410700A4" w14:textId="59ACCBA1"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$135,000</w:t>
            </w:r>
          </w:p>
        </w:tc>
        <w:tc>
          <w:tcPr>
            <w:tcW w:w="990" w:type="dxa"/>
            <w:noWrap/>
            <w:vAlign w:val="center"/>
          </w:tcPr>
          <w:p w14:paraId="44B068EC" w14:textId="550CB77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$2,800</w:t>
            </w:r>
          </w:p>
        </w:tc>
        <w:tc>
          <w:tcPr>
            <w:tcW w:w="1635" w:type="dxa"/>
            <w:vAlign w:val="center"/>
          </w:tcPr>
          <w:p w14:paraId="3EB5FB4E" w14:textId="63E6C06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$226,000</w:t>
            </w:r>
          </w:p>
        </w:tc>
      </w:tr>
    </w:tbl>
    <w:p w14:paraId="59A100C1" w14:textId="77777777" w:rsidR="00EC37B7" w:rsidRPr="005819B8" w:rsidRDefault="00EC37B7" w:rsidP="00EC37B7">
      <w:pPr>
        <w:spacing w:line="40" w:lineRule="exact"/>
      </w:pPr>
    </w:p>
    <w:tbl>
      <w:tblPr>
        <w:tblStyle w:val="HerreraTable"/>
        <w:tblW w:w="12960" w:type="dxa"/>
        <w:tblLayout w:type="fixed"/>
        <w:tblLook w:val="04A0" w:firstRow="1" w:lastRow="0" w:firstColumn="1" w:lastColumn="0" w:noHBand="0" w:noVBand="1"/>
      </w:tblPr>
      <w:tblGrid>
        <w:gridCol w:w="1335"/>
        <w:gridCol w:w="3060"/>
        <w:gridCol w:w="900"/>
        <w:gridCol w:w="1260"/>
        <w:gridCol w:w="1260"/>
        <w:gridCol w:w="1350"/>
        <w:gridCol w:w="1170"/>
        <w:gridCol w:w="900"/>
        <w:gridCol w:w="1725"/>
      </w:tblGrid>
      <w:tr w:rsidR="00EC37B7" w:rsidRPr="005819B8" w14:paraId="145DB779" w14:textId="77777777" w:rsidTr="0099447E">
        <w:trPr>
          <w:cnfStyle w:val="100000000000" w:firstRow="1" w:lastRow="0" w:firstColumn="0" w:lastColumn="0" w:oddVBand="0" w:evenVBand="0" w:oddHBand="0" w:evenHBand="0" w:firstRowFirstColumn="0" w:firstRowLastColumn="0" w:lastRowFirstColumn="0" w:lastRowLastColumn="0"/>
          <w:tblHeader/>
        </w:trPr>
        <w:tc>
          <w:tcPr>
            <w:tcW w:w="12960" w:type="dxa"/>
            <w:gridSpan w:val="9"/>
          </w:tcPr>
          <w:p w14:paraId="0CBB9C09" w14:textId="4587ACF2" w:rsidR="00EC37B7" w:rsidRPr="005819B8" w:rsidRDefault="00EC37B7" w:rsidP="00F52AD1">
            <w:pPr>
              <w:pStyle w:val="TableTitleContinued"/>
              <w:rPr>
                <w:rFonts w:ascii="Calibri" w:hAnsi="Calibri" w:cs="Calibri"/>
                <w:color w:val="000000"/>
                <w:sz w:val="20"/>
              </w:rPr>
            </w:pPr>
            <w:commentRangeStart w:id="76"/>
            <w:r w:rsidRPr="005819B8">
              <w:t xml:space="preserve">Table </w:t>
            </w:r>
            <w:r w:rsidR="00067E58" w:rsidRPr="005819B8">
              <w:t>5</w:t>
            </w:r>
            <w:r w:rsidRPr="005819B8">
              <w:t xml:space="preserve"> (continued). Costs by </w:t>
            </w:r>
            <w:r w:rsidR="00F52AD1" w:rsidRPr="005819B8">
              <w:t xml:space="preserve">Unit </w:t>
            </w:r>
            <w:r w:rsidRPr="005819B8">
              <w:t>Action.</w:t>
            </w:r>
            <w:commentRangeEnd w:id="76"/>
            <w:r w:rsidR="00AD70DF">
              <w:rPr>
                <w:rStyle w:val="CommentReference"/>
                <w:b w:val="0"/>
              </w:rPr>
              <w:commentReference w:id="76"/>
            </w:r>
          </w:p>
        </w:tc>
      </w:tr>
      <w:tr w:rsidR="00962321" w:rsidRPr="005819B8" w14:paraId="5E3CFAE2" w14:textId="77777777" w:rsidTr="00962321">
        <w:trPr>
          <w:cnfStyle w:val="100000000000" w:firstRow="1" w:lastRow="0" w:firstColumn="0" w:lastColumn="0" w:oddVBand="0" w:evenVBand="0" w:oddHBand="0" w:evenHBand="0" w:firstRowFirstColumn="0" w:firstRowLastColumn="0" w:lastRowFirstColumn="0" w:lastRowLastColumn="0"/>
          <w:tblHeader/>
        </w:trPr>
        <w:tc>
          <w:tcPr>
            <w:tcW w:w="1335" w:type="dxa"/>
            <w:vAlign w:val="bottom"/>
            <w:hideMark/>
          </w:tcPr>
          <w:p w14:paraId="6A546B41" w14:textId="77777777" w:rsidR="00EC37B7" w:rsidRPr="005819B8" w:rsidRDefault="00EC37B7" w:rsidP="00450DFE">
            <w:pPr>
              <w:pStyle w:val="TableColumnHeadings"/>
            </w:pPr>
            <w:r w:rsidRPr="005819B8">
              <w:t>Action</w:t>
            </w:r>
          </w:p>
        </w:tc>
        <w:tc>
          <w:tcPr>
            <w:tcW w:w="3060" w:type="dxa"/>
            <w:vAlign w:val="bottom"/>
            <w:hideMark/>
          </w:tcPr>
          <w:p w14:paraId="43A395B3" w14:textId="77777777" w:rsidR="00EC37B7" w:rsidRPr="005819B8" w:rsidRDefault="00EC37B7" w:rsidP="00450DFE">
            <w:pPr>
              <w:pStyle w:val="TableColumnHeadings"/>
            </w:pPr>
            <w:r w:rsidRPr="005819B8">
              <w:t>Description</w:t>
            </w:r>
          </w:p>
        </w:tc>
        <w:tc>
          <w:tcPr>
            <w:tcW w:w="900" w:type="dxa"/>
            <w:tcMar>
              <w:right w:w="58" w:type="dxa"/>
            </w:tcMar>
            <w:vAlign w:val="bottom"/>
            <w:hideMark/>
          </w:tcPr>
          <w:p w14:paraId="75B2BBE1" w14:textId="608A4366" w:rsidR="00EC37B7" w:rsidRPr="005819B8" w:rsidRDefault="00730501" w:rsidP="00450DFE">
            <w:pPr>
              <w:pStyle w:val="TableColumnHeadings"/>
            </w:pPr>
            <w:r w:rsidRPr="005819B8">
              <w:t>Action Unit</w:t>
            </w:r>
          </w:p>
        </w:tc>
        <w:tc>
          <w:tcPr>
            <w:tcW w:w="1260" w:type="dxa"/>
            <w:tcMar>
              <w:left w:w="58" w:type="dxa"/>
              <w:right w:w="58" w:type="dxa"/>
            </w:tcMar>
            <w:vAlign w:val="bottom"/>
            <w:hideMark/>
          </w:tcPr>
          <w:p w14:paraId="64DEAE5B" w14:textId="77777777" w:rsidR="00EC37B7" w:rsidRPr="005819B8" w:rsidRDefault="00EC37B7" w:rsidP="00450DFE">
            <w:pPr>
              <w:pStyle w:val="TableColumnHeadings"/>
            </w:pPr>
            <w:r w:rsidRPr="005819B8">
              <w:t>Total Direct Construction Cost</w:t>
            </w:r>
          </w:p>
        </w:tc>
        <w:tc>
          <w:tcPr>
            <w:tcW w:w="1260" w:type="dxa"/>
            <w:vAlign w:val="bottom"/>
            <w:hideMark/>
          </w:tcPr>
          <w:p w14:paraId="4DD3D092" w14:textId="6AFA82C2" w:rsidR="00EC37B7" w:rsidRPr="005819B8" w:rsidRDefault="00EC37B7" w:rsidP="00450DFE">
            <w:pPr>
              <w:pStyle w:val="TableColumnHeadings"/>
            </w:pPr>
            <w:r w:rsidRPr="005819B8">
              <w:t xml:space="preserve">Property </w:t>
            </w:r>
            <w:r w:rsidR="00C2244F" w:rsidRPr="005819B8">
              <w:t>A</w:t>
            </w:r>
            <w:r w:rsidRPr="005819B8">
              <w:t>cquisition</w:t>
            </w:r>
          </w:p>
        </w:tc>
        <w:tc>
          <w:tcPr>
            <w:tcW w:w="1350" w:type="dxa"/>
            <w:tcMar>
              <w:left w:w="58" w:type="dxa"/>
              <w:right w:w="58" w:type="dxa"/>
            </w:tcMar>
            <w:vAlign w:val="bottom"/>
            <w:hideMark/>
          </w:tcPr>
          <w:p w14:paraId="51F54003" w14:textId="77777777" w:rsidR="00EC37B7" w:rsidRPr="005819B8" w:rsidRDefault="00EC37B7" w:rsidP="00450DFE">
            <w:pPr>
              <w:pStyle w:val="TableColumnHeadings"/>
            </w:pPr>
            <w:r w:rsidRPr="005819B8">
              <w:t>Total Indirect Non-Construction Costs</w:t>
            </w:r>
          </w:p>
        </w:tc>
        <w:tc>
          <w:tcPr>
            <w:tcW w:w="1170" w:type="dxa"/>
            <w:tcMar>
              <w:left w:w="58" w:type="dxa"/>
              <w:right w:w="58" w:type="dxa"/>
            </w:tcMar>
            <w:vAlign w:val="bottom"/>
            <w:hideMark/>
          </w:tcPr>
          <w:p w14:paraId="48A59E2A" w14:textId="77777777" w:rsidR="00EC37B7" w:rsidRPr="005819B8" w:rsidRDefault="00EC37B7" w:rsidP="00450DFE">
            <w:pPr>
              <w:pStyle w:val="TableColumnHeadings"/>
            </w:pPr>
            <w:r w:rsidRPr="005819B8">
              <w:t xml:space="preserve">Total Project </w:t>
            </w:r>
            <w:r w:rsidRPr="005819B8">
              <w:br/>
              <w:t>Cost</w:t>
            </w:r>
          </w:p>
        </w:tc>
        <w:tc>
          <w:tcPr>
            <w:tcW w:w="900" w:type="dxa"/>
            <w:tcMar>
              <w:left w:w="58" w:type="dxa"/>
              <w:right w:w="58" w:type="dxa"/>
            </w:tcMar>
            <w:vAlign w:val="bottom"/>
            <w:hideMark/>
          </w:tcPr>
          <w:p w14:paraId="14B17A64" w14:textId="77777777" w:rsidR="00EC37B7" w:rsidRPr="005819B8" w:rsidRDefault="00EC37B7" w:rsidP="00450DFE">
            <w:pPr>
              <w:pStyle w:val="TableColumnHeadings"/>
            </w:pPr>
            <w:r w:rsidRPr="005819B8">
              <w:t>O&amp;M Costs (Annual)</w:t>
            </w:r>
          </w:p>
        </w:tc>
        <w:tc>
          <w:tcPr>
            <w:tcW w:w="1725" w:type="dxa"/>
            <w:tcMar>
              <w:left w:w="58" w:type="dxa"/>
              <w:right w:w="58" w:type="dxa"/>
            </w:tcMar>
            <w:vAlign w:val="bottom"/>
            <w:hideMark/>
          </w:tcPr>
          <w:p w14:paraId="36CDBDCD" w14:textId="77777777" w:rsidR="00701208" w:rsidRPr="005819B8" w:rsidRDefault="00701208" w:rsidP="00962321">
            <w:pPr>
              <w:pStyle w:val="TableColumnHeadings"/>
              <w:contextualSpacing/>
            </w:pPr>
            <w:r w:rsidRPr="005819B8">
              <w:t>Net Present Value</w:t>
            </w:r>
          </w:p>
          <w:p w14:paraId="77B10C97" w14:textId="27772A24" w:rsidR="00EC37B7" w:rsidRPr="005819B8" w:rsidRDefault="00701208" w:rsidP="00962321">
            <w:pPr>
              <w:pStyle w:val="TableColumnHeadings"/>
              <w:contextualSpacing/>
            </w:pPr>
            <w:r w:rsidRPr="005819B8">
              <w:t>30-year Life-Cycle Cost (2019)</w:t>
            </w:r>
          </w:p>
        </w:tc>
      </w:tr>
      <w:tr w:rsidR="00962321" w:rsidRPr="005819B8" w14:paraId="3BB12E95" w14:textId="77777777" w:rsidTr="00962321">
        <w:trPr>
          <w:trHeight w:val="403"/>
        </w:trPr>
        <w:tc>
          <w:tcPr>
            <w:tcW w:w="1335" w:type="dxa"/>
            <w:vMerge w:val="restart"/>
            <w:hideMark/>
          </w:tcPr>
          <w:p w14:paraId="0D9135EB" w14:textId="21985CA7" w:rsidR="004500EA" w:rsidRPr="005819B8" w:rsidRDefault="004500EA" w:rsidP="004500EA">
            <w:pPr>
              <w:rPr>
                <w:rFonts w:ascii="Calibri" w:hAnsi="Calibri" w:cs="Calibri"/>
                <w:color w:val="000000"/>
                <w:sz w:val="20"/>
              </w:rPr>
            </w:pPr>
            <w:r w:rsidRPr="005819B8">
              <w:rPr>
                <w:rFonts w:ascii="Calibri" w:hAnsi="Calibri" w:cs="Calibri"/>
                <w:color w:val="000000"/>
                <w:sz w:val="20"/>
              </w:rPr>
              <w:t xml:space="preserve">Bioswale </w:t>
            </w:r>
            <w:r w:rsidR="00886257" w:rsidRPr="005819B8">
              <w:rPr>
                <w:rFonts w:ascii="Calibri" w:hAnsi="Calibri" w:cs="Calibri"/>
                <w:color w:val="000000"/>
                <w:sz w:val="20"/>
              </w:rPr>
              <w:t>Installation</w:t>
            </w:r>
          </w:p>
        </w:tc>
        <w:tc>
          <w:tcPr>
            <w:tcW w:w="3060" w:type="dxa"/>
            <w:hideMark/>
          </w:tcPr>
          <w:p w14:paraId="1D470EB1" w14:textId="16BC6FDC" w:rsidR="004500EA" w:rsidRPr="005819B8" w:rsidRDefault="004500EA" w:rsidP="004500EA">
            <w:pPr>
              <w:rPr>
                <w:rFonts w:ascii="Calibri" w:hAnsi="Calibri" w:cs="Calibri"/>
                <w:color w:val="000000"/>
                <w:sz w:val="20"/>
              </w:rPr>
            </w:pPr>
            <w:r w:rsidRPr="005819B8">
              <w:rPr>
                <w:rFonts w:ascii="Calibri" w:hAnsi="Calibri" w:cs="Calibri"/>
                <w:color w:val="000000"/>
                <w:sz w:val="20"/>
              </w:rPr>
              <w:t xml:space="preserve">WQBE_04A_Bioswale </w:t>
            </w:r>
            <w:r w:rsidR="002A18F9">
              <w:rPr>
                <w:rFonts w:ascii="Calibri" w:hAnsi="Calibri" w:cs="Calibri"/>
                <w:color w:val="000000"/>
                <w:sz w:val="20"/>
              </w:rPr>
              <w:t>i</w:t>
            </w:r>
            <w:r w:rsidRPr="005819B8">
              <w:rPr>
                <w:rFonts w:ascii="Calibri" w:hAnsi="Calibri" w:cs="Calibri"/>
                <w:color w:val="000000"/>
                <w:sz w:val="20"/>
              </w:rPr>
              <w:t>n ROW</w:t>
            </w:r>
          </w:p>
        </w:tc>
        <w:tc>
          <w:tcPr>
            <w:tcW w:w="900" w:type="dxa"/>
            <w:tcMar>
              <w:right w:w="58" w:type="dxa"/>
            </w:tcMar>
            <w:vAlign w:val="center"/>
          </w:tcPr>
          <w:p w14:paraId="2F3414A3" w14:textId="59E435E5" w:rsidR="004500EA" w:rsidRPr="005819B8" w:rsidRDefault="004500EA" w:rsidP="004500EA">
            <w:pPr>
              <w:jc w:val="center"/>
              <w:rPr>
                <w:rFonts w:ascii="Calibri" w:hAnsi="Calibri" w:cs="Calibri"/>
                <w:sz w:val="20"/>
              </w:rPr>
            </w:pPr>
            <w:r w:rsidRPr="005819B8">
              <w:rPr>
                <w:rFonts w:ascii="Calibri" w:hAnsi="Calibri" w:cs="Calibri"/>
                <w:color w:val="000000"/>
                <w:sz w:val="20"/>
              </w:rPr>
              <w:t>200 SF</w:t>
            </w:r>
          </w:p>
        </w:tc>
        <w:tc>
          <w:tcPr>
            <w:tcW w:w="1260" w:type="dxa"/>
            <w:noWrap/>
            <w:vAlign w:val="center"/>
          </w:tcPr>
          <w:p w14:paraId="6F1BE622" w14:textId="6EB980F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$29,000</w:t>
            </w:r>
          </w:p>
        </w:tc>
        <w:tc>
          <w:tcPr>
            <w:tcW w:w="1260" w:type="dxa"/>
            <w:noWrap/>
            <w:vAlign w:val="center"/>
          </w:tcPr>
          <w:p w14:paraId="1C58A5F5" w14:textId="5D94DE5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0FE3685F" w14:textId="3322976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$12,000</w:t>
            </w:r>
          </w:p>
        </w:tc>
        <w:tc>
          <w:tcPr>
            <w:tcW w:w="1170" w:type="dxa"/>
            <w:noWrap/>
            <w:vAlign w:val="center"/>
          </w:tcPr>
          <w:p w14:paraId="2227B91D" w14:textId="5116540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$41,000</w:t>
            </w:r>
          </w:p>
        </w:tc>
        <w:tc>
          <w:tcPr>
            <w:tcW w:w="900" w:type="dxa"/>
            <w:noWrap/>
            <w:vAlign w:val="center"/>
          </w:tcPr>
          <w:p w14:paraId="68F554A4" w14:textId="60A2910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$2,600</w:t>
            </w:r>
          </w:p>
        </w:tc>
        <w:tc>
          <w:tcPr>
            <w:tcW w:w="1725" w:type="dxa"/>
            <w:noWrap/>
            <w:vAlign w:val="center"/>
          </w:tcPr>
          <w:p w14:paraId="26BCFFE1" w14:textId="57A3408A"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$111,000</w:t>
            </w:r>
          </w:p>
        </w:tc>
      </w:tr>
      <w:tr w:rsidR="00962321" w:rsidRPr="005819B8" w14:paraId="38BE44D2" w14:textId="77777777" w:rsidTr="00962321">
        <w:trPr>
          <w:trHeight w:val="403"/>
        </w:trPr>
        <w:tc>
          <w:tcPr>
            <w:tcW w:w="1335" w:type="dxa"/>
            <w:vMerge/>
            <w:hideMark/>
          </w:tcPr>
          <w:p w14:paraId="303301D3" w14:textId="77777777" w:rsidR="004500EA" w:rsidRPr="005819B8" w:rsidRDefault="004500EA" w:rsidP="004500EA">
            <w:pPr>
              <w:rPr>
                <w:rFonts w:ascii="Calibri" w:hAnsi="Calibri" w:cs="Calibri"/>
                <w:color w:val="000000"/>
                <w:sz w:val="20"/>
              </w:rPr>
            </w:pPr>
          </w:p>
        </w:tc>
        <w:tc>
          <w:tcPr>
            <w:tcW w:w="3060" w:type="dxa"/>
            <w:hideMark/>
          </w:tcPr>
          <w:p w14:paraId="73A96981" w14:textId="561C1B52" w:rsidR="004500EA" w:rsidRPr="005819B8" w:rsidRDefault="004500EA" w:rsidP="004500EA">
            <w:pPr>
              <w:rPr>
                <w:rFonts w:ascii="Calibri" w:hAnsi="Calibri" w:cs="Calibri"/>
                <w:color w:val="000000"/>
                <w:sz w:val="20"/>
              </w:rPr>
            </w:pPr>
            <w:r w:rsidRPr="005819B8">
              <w:rPr>
                <w:rFonts w:ascii="Calibri" w:hAnsi="Calibri" w:cs="Calibri"/>
                <w:color w:val="000000"/>
                <w:sz w:val="20"/>
              </w:rPr>
              <w:t xml:space="preserve">WQBE_04B_Bioswale </w:t>
            </w:r>
            <w:r w:rsidR="002A18F9">
              <w:rPr>
                <w:rFonts w:ascii="Calibri" w:hAnsi="Calibri" w:cs="Calibri"/>
                <w:color w:val="000000"/>
                <w:sz w:val="20"/>
              </w:rPr>
              <w:t>o</w:t>
            </w:r>
            <w:r w:rsidRPr="005819B8">
              <w:rPr>
                <w:rFonts w:ascii="Calibri" w:hAnsi="Calibri" w:cs="Calibri"/>
                <w:color w:val="000000"/>
                <w:sz w:val="20"/>
              </w:rPr>
              <w:t>n Public Property</w:t>
            </w:r>
          </w:p>
        </w:tc>
        <w:tc>
          <w:tcPr>
            <w:tcW w:w="900" w:type="dxa"/>
            <w:tcMar>
              <w:right w:w="58" w:type="dxa"/>
            </w:tcMar>
            <w:vAlign w:val="center"/>
          </w:tcPr>
          <w:p w14:paraId="77CD1FC5" w14:textId="22F465AA" w:rsidR="004500EA" w:rsidRPr="005819B8" w:rsidRDefault="004500EA" w:rsidP="004500EA">
            <w:pPr>
              <w:jc w:val="center"/>
              <w:rPr>
                <w:rFonts w:ascii="Calibri" w:hAnsi="Calibri" w:cs="Calibri"/>
                <w:sz w:val="20"/>
              </w:rPr>
            </w:pPr>
            <w:r w:rsidRPr="005819B8">
              <w:rPr>
                <w:rFonts w:ascii="Calibri" w:hAnsi="Calibri" w:cs="Calibri"/>
                <w:color w:val="000000"/>
                <w:sz w:val="20"/>
              </w:rPr>
              <w:t>200 SF</w:t>
            </w:r>
          </w:p>
        </w:tc>
        <w:tc>
          <w:tcPr>
            <w:tcW w:w="1260" w:type="dxa"/>
            <w:noWrap/>
            <w:vAlign w:val="center"/>
          </w:tcPr>
          <w:p w14:paraId="69CF64CC" w14:textId="090D882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$14,000</w:t>
            </w:r>
          </w:p>
        </w:tc>
        <w:tc>
          <w:tcPr>
            <w:tcW w:w="1260" w:type="dxa"/>
            <w:noWrap/>
            <w:vAlign w:val="center"/>
          </w:tcPr>
          <w:p w14:paraId="545AD740" w14:textId="672CB11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3C0096BB" w14:textId="3893457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$6,000</w:t>
            </w:r>
          </w:p>
        </w:tc>
        <w:tc>
          <w:tcPr>
            <w:tcW w:w="1170" w:type="dxa"/>
            <w:noWrap/>
            <w:vAlign w:val="center"/>
          </w:tcPr>
          <w:p w14:paraId="7DA34DA9" w14:textId="04DC5B8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$20,000</w:t>
            </w:r>
          </w:p>
        </w:tc>
        <w:tc>
          <w:tcPr>
            <w:tcW w:w="900" w:type="dxa"/>
            <w:noWrap/>
            <w:vAlign w:val="center"/>
          </w:tcPr>
          <w:p w14:paraId="7CE74267" w14:textId="14AFB1C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$2,600</w:t>
            </w:r>
          </w:p>
        </w:tc>
        <w:tc>
          <w:tcPr>
            <w:tcW w:w="1725" w:type="dxa"/>
            <w:noWrap/>
            <w:vAlign w:val="center"/>
          </w:tcPr>
          <w:p w14:paraId="4EEB6CEB" w14:textId="33438BBD"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$89,000</w:t>
            </w:r>
          </w:p>
        </w:tc>
      </w:tr>
      <w:tr w:rsidR="00962321" w:rsidRPr="005819B8" w14:paraId="26E65C06" w14:textId="77777777" w:rsidTr="00962321">
        <w:trPr>
          <w:trHeight w:val="403"/>
        </w:trPr>
        <w:tc>
          <w:tcPr>
            <w:tcW w:w="1335" w:type="dxa"/>
            <w:vMerge/>
            <w:hideMark/>
          </w:tcPr>
          <w:p w14:paraId="4CBBB684" w14:textId="77777777" w:rsidR="004500EA" w:rsidRPr="005819B8" w:rsidRDefault="004500EA" w:rsidP="004500EA">
            <w:pPr>
              <w:rPr>
                <w:rFonts w:ascii="Calibri" w:hAnsi="Calibri" w:cs="Calibri"/>
                <w:color w:val="000000"/>
                <w:sz w:val="20"/>
              </w:rPr>
            </w:pPr>
          </w:p>
        </w:tc>
        <w:tc>
          <w:tcPr>
            <w:tcW w:w="3060" w:type="dxa"/>
            <w:hideMark/>
          </w:tcPr>
          <w:p w14:paraId="187A3C5E" w14:textId="0F50EECF" w:rsidR="004500EA" w:rsidRPr="005819B8" w:rsidRDefault="004500EA" w:rsidP="004500EA">
            <w:pPr>
              <w:rPr>
                <w:rFonts w:ascii="Calibri" w:hAnsi="Calibri" w:cs="Calibri"/>
                <w:color w:val="000000"/>
                <w:sz w:val="20"/>
              </w:rPr>
            </w:pPr>
            <w:r w:rsidRPr="005819B8">
              <w:rPr>
                <w:rFonts w:ascii="Calibri" w:hAnsi="Calibri" w:cs="Calibri"/>
                <w:color w:val="000000"/>
                <w:sz w:val="20"/>
              </w:rPr>
              <w:t xml:space="preserve">WQBE_04C_Bioswale </w:t>
            </w:r>
            <w:r w:rsidR="002A18F9">
              <w:rPr>
                <w:rFonts w:ascii="Calibri" w:hAnsi="Calibri" w:cs="Calibri"/>
                <w:color w:val="000000"/>
                <w:sz w:val="20"/>
              </w:rPr>
              <w:t>w</w:t>
            </w:r>
            <w:r w:rsidRPr="005819B8">
              <w:rPr>
                <w:rFonts w:ascii="Calibri" w:hAnsi="Calibri" w:cs="Calibri"/>
                <w:color w:val="000000"/>
                <w:sz w:val="20"/>
              </w:rPr>
              <w:t>ith Property Cost</w:t>
            </w:r>
          </w:p>
        </w:tc>
        <w:tc>
          <w:tcPr>
            <w:tcW w:w="900" w:type="dxa"/>
            <w:tcMar>
              <w:right w:w="58" w:type="dxa"/>
            </w:tcMar>
            <w:vAlign w:val="center"/>
          </w:tcPr>
          <w:p w14:paraId="2C283CB0" w14:textId="14ECEB93" w:rsidR="004500EA" w:rsidRPr="005819B8" w:rsidRDefault="004500EA" w:rsidP="004500EA">
            <w:pPr>
              <w:jc w:val="center"/>
              <w:rPr>
                <w:rFonts w:ascii="Calibri" w:hAnsi="Calibri" w:cs="Calibri"/>
                <w:sz w:val="20"/>
              </w:rPr>
            </w:pPr>
            <w:r w:rsidRPr="005819B8">
              <w:rPr>
                <w:rFonts w:ascii="Calibri" w:hAnsi="Calibri" w:cs="Calibri"/>
                <w:color w:val="000000"/>
                <w:sz w:val="20"/>
              </w:rPr>
              <w:t>200 SF</w:t>
            </w:r>
          </w:p>
        </w:tc>
        <w:tc>
          <w:tcPr>
            <w:tcW w:w="1260" w:type="dxa"/>
            <w:noWrap/>
            <w:vAlign w:val="center"/>
          </w:tcPr>
          <w:p w14:paraId="6EEBB327" w14:textId="65EB5A3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$14,000</w:t>
            </w:r>
          </w:p>
        </w:tc>
        <w:tc>
          <w:tcPr>
            <w:tcW w:w="1260" w:type="dxa"/>
            <w:noWrap/>
            <w:vAlign w:val="center"/>
          </w:tcPr>
          <w:p w14:paraId="6344CB96" w14:textId="10F0413A"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$40,000</w:t>
            </w:r>
          </w:p>
        </w:tc>
        <w:tc>
          <w:tcPr>
            <w:tcW w:w="1350" w:type="dxa"/>
            <w:noWrap/>
            <w:vAlign w:val="center"/>
          </w:tcPr>
          <w:p w14:paraId="61433366" w14:textId="6C031AB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$52,000</w:t>
            </w:r>
          </w:p>
        </w:tc>
        <w:tc>
          <w:tcPr>
            <w:tcW w:w="1170" w:type="dxa"/>
            <w:noWrap/>
            <w:vAlign w:val="center"/>
          </w:tcPr>
          <w:p w14:paraId="6A17BE32" w14:textId="4E24FE1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$66,000</w:t>
            </w:r>
          </w:p>
        </w:tc>
        <w:tc>
          <w:tcPr>
            <w:tcW w:w="900" w:type="dxa"/>
            <w:noWrap/>
            <w:vAlign w:val="center"/>
          </w:tcPr>
          <w:p w14:paraId="2BE884D1" w14:textId="7C341B3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$2,600</w:t>
            </w:r>
          </w:p>
        </w:tc>
        <w:tc>
          <w:tcPr>
            <w:tcW w:w="1725" w:type="dxa"/>
            <w:noWrap/>
            <w:vAlign w:val="center"/>
          </w:tcPr>
          <w:p w14:paraId="123C1B0C" w14:textId="7604A73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$135,000</w:t>
            </w:r>
          </w:p>
        </w:tc>
      </w:tr>
      <w:tr w:rsidR="00962321" w:rsidRPr="005819B8" w14:paraId="31421E04" w14:textId="77777777" w:rsidTr="00962321">
        <w:trPr>
          <w:trHeight w:val="403"/>
        </w:trPr>
        <w:tc>
          <w:tcPr>
            <w:tcW w:w="1335" w:type="dxa"/>
            <w:vMerge w:val="restart"/>
            <w:hideMark/>
          </w:tcPr>
          <w:p w14:paraId="38EF3DA8"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Media Filter Drains</w:t>
            </w:r>
          </w:p>
        </w:tc>
        <w:tc>
          <w:tcPr>
            <w:tcW w:w="3060" w:type="dxa"/>
            <w:hideMark/>
          </w:tcPr>
          <w:p w14:paraId="2280828C"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WQBE_05A_Media Filter Drain Underdrain</w:t>
            </w:r>
          </w:p>
        </w:tc>
        <w:tc>
          <w:tcPr>
            <w:tcW w:w="900" w:type="dxa"/>
            <w:tcMar>
              <w:right w:w="58" w:type="dxa"/>
            </w:tcMar>
            <w:vAlign w:val="center"/>
          </w:tcPr>
          <w:p w14:paraId="6F9348AA" w14:textId="60161E7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200 SF</w:t>
            </w:r>
          </w:p>
        </w:tc>
        <w:tc>
          <w:tcPr>
            <w:tcW w:w="1260" w:type="dxa"/>
            <w:noWrap/>
            <w:vAlign w:val="center"/>
          </w:tcPr>
          <w:p w14:paraId="3A918746" w14:textId="3745646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$24,000</w:t>
            </w:r>
          </w:p>
        </w:tc>
        <w:tc>
          <w:tcPr>
            <w:tcW w:w="1260" w:type="dxa"/>
            <w:noWrap/>
            <w:vAlign w:val="center"/>
          </w:tcPr>
          <w:p w14:paraId="7BFF57DA" w14:textId="7C29853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0DDA431B" w14:textId="5FE8082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$10,000</w:t>
            </w:r>
          </w:p>
        </w:tc>
        <w:tc>
          <w:tcPr>
            <w:tcW w:w="1170" w:type="dxa"/>
            <w:noWrap/>
            <w:vAlign w:val="center"/>
          </w:tcPr>
          <w:p w14:paraId="094D0E7F" w14:textId="638DF8DD"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$34,000</w:t>
            </w:r>
          </w:p>
        </w:tc>
        <w:tc>
          <w:tcPr>
            <w:tcW w:w="900" w:type="dxa"/>
            <w:noWrap/>
            <w:vAlign w:val="center"/>
          </w:tcPr>
          <w:p w14:paraId="6C31CDA4" w14:textId="58912CAC" w:rsidR="004500EA" w:rsidRPr="005819B8" w:rsidRDefault="004500EA" w:rsidP="004500EA">
            <w:pPr>
              <w:jc w:val="center"/>
              <w:rPr>
                <w:rFonts w:ascii="Calibri" w:hAnsi="Calibri" w:cs="Calibri"/>
                <w:sz w:val="20"/>
              </w:rPr>
            </w:pPr>
            <w:r w:rsidRPr="005819B8">
              <w:rPr>
                <w:rFonts w:ascii="Calibri" w:hAnsi="Calibri" w:cs="Calibri"/>
                <w:color w:val="000000"/>
                <w:sz w:val="20"/>
              </w:rPr>
              <w:t>$2,300</w:t>
            </w:r>
          </w:p>
        </w:tc>
        <w:tc>
          <w:tcPr>
            <w:tcW w:w="1725" w:type="dxa"/>
            <w:noWrap/>
            <w:vAlign w:val="center"/>
          </w:tcPr>
          <w:p w14:paraId="4DAAEC90" w14:textId="546B9C06" w:rsidR="004500EA" w:rsidRPr="005819B8" w:rsidRDefault="004500EA" w:rsidP="004500EA">
            <w:pPr>
              <w:jc w:val="center"/>
              <w:rPr>
                <w:rFonts w:ascii="Calibri" w:hAnsi="Calibri" w:cs="Calibri"/>
                <w:sz w:val="20"/>
              </w:rPr>
            </w:pPr>
            <w:r w:rsidRPr="005819B8">
              <w:rPr>
                <w:rFonts w:ascii="Calibri" w:hAnsi="Calibri" w:cs="Calibri"/>
                <w:color w:val="000000"/>
                <w:sz w:val="20"/>
              </w:rPr>
              <w:t>$116,000</w:t>
            </w:r>
          </w:p>
        </w:tc>
      </w:tr>
      <w:tr w:rsidR="00962321" w:rsidRPr="005819B8" w14:paraId="3A688A0B" w14:textId="77777777" w:rsidTr="00962321">
        <w:trPr>
          <w:trHeight w:val="403"/>
        </w:trPr>
        <w:tc>
          <w:tcPr>
            <w:tcW w:w="1335" w:type="dxa"/>
            <w:vMerge/>
            <w:hideMark/>
          </w:tcPr>
          <w:p w14:paraId="49706E35" w14:textId="77777777" w:rsidR="004500EA" w:rsidRPr="005819B8" w:rsidRDefault="004500EA" w:rsidP="004500EA">
            <w:pPr>
              <w:rPr>
                <w:rFonts w:ascii="Calibri" w:hAnsi="Calibri" w:cs="Calibri"/>
                <w:color w:val="000000"/>
                <w:sz w:val="20"/>
              </w:rPr>
            </w:pPr>
          </w:p>
        </w:tc>
        <w:tc>
          <w:tcPr>
            <w:tcW w:w="3060" w:type="dxa"/>
            <w:hideMark/>
          </w:tcPr>
          <w:p w14:paraId="4B5D4857" w14:textId="77777777" w:rsidR="004500EA" w:rsidRPr="005819B8" w:rsidRDefault="004500EA" w:rsidP="004500EA">
            <w:pPr>
              <w:rPr>
                <w:rFonts w:ascii="Calibri" w:hAnsi="Calibri" w:cs="Calibri"/>
                <w:color w:val="000000"/>
                <w:sz w:val="20"/>
              </w:rPr>
            </w:pPr>
            <w:r w:rsidRPr="005819B8">
              <w:rPr>
                <w:rFonts w:ascii="Calibri" w:hAnsi="Calibri" w:cs="Calibri"/>
                <w:color w:val="000000"/>
                <w:sz w:val="20"/>
              </w:rPr>
              <w:t>WQBE_05B_Media Filter Drain No Underdrain</w:t>
            </w:r>
          </w:p>
        </w:tc>
        <w:tc>
          <w:tcPr>
            <w:tcW w:w="900" w:type="dxa"/>
            <w:tcMar>
              <w:right w:w="58" w:type="dxa"/>
            </w:tcMar>
            <w:vAlign w:val="center"/>
          </w:tcPr>
          <w:p w14:paraId="103AA7F5" w14:textId="4B9AF68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200 SF</w:t>
            </w:r>
          </w:p>
        </w:tc>
        <w:tc>
          <w:tcPr>
            <w:tcW w:w="1260" w:type="dxa"/>
            <w:noWrap/>
            <w:vAlign w:val="center"/>
          </w:tcPr>
          <w:p w14:paraId="75EA8411" w14:textId="188EE97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$21,000</w:t>
            </w:r>
          </w:p>
        </w:tc>
        <w:tc>
          <w:tcPr>
            <w:tcW w:w="1260" w:type="dxa"/>
            <w:noWrap/>
            <w:vAlign w:val="center"/>
          </w:tcPr>
          <w:p w14:paraId="40D989BF" w14:textId="3D9FE06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74862ABE" w14:textId="3970F5FC"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$9,000</w:t>
            </w:r>
          </w:p>
        </w:tc>
        <w:tc>
          <w:tcPr>
            <w:tcW w:w="1170" w:type="dxa"/>
            <w:noWrap/>
            <w:vAlign w:val="center"/>
          </w:tcPr>
          <w:p w14:paraId="5A22AA5E" w14:textId="3D99963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$30,000</w:t>
            </w:r>
          </w:p>
        </w:tc>
        <w:tc>
          <w:tcPr>
            <w:tcW w:w="900" w:type="dxa"/>
            <w:noWrap/>
            <w:vAlign w:val="center"/>
          </w:tcPr>
          <w:p w14:paraId="7EEEAEFD" w14:textId="4824BBBC" w:rsidR="004500EA" w:rsidRPr="005819B8" w:rsidRDefault="004500EA" w:rsidP="004500EA">
            <w:pPr>
              <w:jc w:val="center"/>
              <w:rPr>
                <w:rFonts w:ascii="Calibri" w:hAnsi="Calibri" w:cs="Calibri"/>
                <w:sz w:val="20"/>
              </w:rPr>
            </w:pPr>
            <w:r w:rsidRPr="005819B8">
              <w:rPr>
                <w:rFonts w:ascii="Calibri" w:hAnsi="Calibri" w:cs="Calibri"/>
                <w:color w:val="000000"/>
                <w:sz w:val="20"/>
              </w:rPr>
              <w:t>$2,300</w:t>
            </w:r>
          </w:p>
        </w:tc>
        <w:tc>
          <w:tcPr>
            <w:tcW w:w="1725" w:type="dxa"/>
            <w:noWrap/>
            <w:vAlign w:val="center"/>
          </w:tcPr>
          <w:p w14:paraId="25BC0DC2" w14:textId="4442E986" w:rsidR="004500EA" w:rsidRPr="005819B8" w:rsidRDefault="004500EA" w:rsidP="004500EA">
            <w:pPr>
              <w:jc w:val="center"/>
              <w:rPr>
                <w:rFonts w:ascii="Calibri" w:hAnsi="Calibri" w:cs="Calibri"/>
                <w:sz w:val="20"/>
              </w:rPr>
            </w:pPr>
            <w:r w:rsidRPr="005819B8">
              <w:rPr>
                <w:rFonts w:ascii="Calibri" w:hAnsi="Calibri" w:cs="Calibri"/>
                <w:color w:val="000000"/>
                <w:sz w:val="20"/>
              </w:rPr>
              <w:t>$113,000</w:t>
            </w:r>
          </w:p>
        </w:tc>
      </w:tr>
      <w:tr w:rsidR="00962321" w:rsidRPr="005819B8" w14:paraId="14E8F9FD" w14:textId="77777777" w:rsidTr="00962321">
        <w:trPr>
          <w:trHeight w:val="403"/>
        </w:trPr>
        <w:tc>
          <w:tcPr>
            <w:tcW w:w="1335" w:type="dxa"/>
            <w:vMerge w:val="restart"/>
            <w:hideMark/>
          </w:tcPr>
          <w:p w14:paraId="145B9646" w14:textId="2EE642C2" w:rsidR="004500EA" w:rsidRPr="005819B8" w:rsidRDefault="004500EA" w:rsidP="004500EA">
            <w:pPr>
              <w:rPr>
                <w:rFonts w:ascii="Calibri" w:hAnsi="Calibri" w:cs="Calibri"/>
                <w:sz w:val="20"/>
              </w:rPr>
            </w:pPr>
            <w:r w:rsidRPr="005819B8">
              <w:rPr>
                <w:rFonts w:ascii="Calibri" w:hAnsi="Calibri" w:cs="Calibri"/>
                <w:sz w:val="20"/>
              </w:rPr>
              <w:t>Dry</w:t>
            </w:r>
            <w:r w:rsidR="00D214E8" w:rsidRPr="005819B8">
              <w:rPr>
                <w:rFonts w:ascii="Calibri" w:hAnsi="Calibri" w:cs="Calibri"/>
                <w:sz w:val="20"/>
              </w:rPr>
              <w:t>w</w:t>
            </w:r>
            <w:r w:rsidRPr="005819B8">
              <w:rPr>
                <w:rFonts w:ascii="Calibri" w:hAnsi="Calibri" w:cs="Calibri"/>
                <w:sz w:val="20"/>
              </w:rPr>
              <w:t xml:space="preserve">ell </w:t>
            </w:r>
          </w:p>
        </w:tc>
        <w:tc>
          <w:tcPr>
            <w:tcW w:w="3060" w:type="dxa"/>
            <w:hideMark/>
          </w:tcPr>
          <w:p w14:paraId="464B5B0C" w14:textId="77777777" w:rsidR="004500EA" w:rsidRPr="005819B8" w:rsidRDefault="004500EA" w:rsidP="004500EA">
            <w:pPr>
              <w:rPr>
                <w:rFonts w:ascii="Calibri" w:hAnsi="Calibri" w:cs="Calibri"/>
                <w:sz w:val="20"/>
              </w:rPr>
            </w:pPr>
            <w:r w:rsidRPr="005819B8">
              <w:rPr>
                <w:rFonts w:ascii="Calibri" w:hAnsi="Calibri" w:cs="Calibri"/>
                <w:sz w:val="20"/>
              </w:rPr>
              <w:t>WQBE_06_Drywell on Property</w:t>
            </w:r>
          </w:p>
        </w:tc>
        <w:tc>
          <w:tcPr>
            <w:tcW w:w="900" w:type="dxa"/>
            <w:tcMar>
              <w:right w:w="58" w:type="dxa"/>
            </w:tcMar>
            <w:vAlign w:val="center"/>
          </w:tcPr>
          <w:p w14:paraId="56BFDC0A" w14:textId="12F036DE"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7913682D" w14:textId="2CDCBF4E"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$11,000</w:t>
            </w:r>
          </w:p>
        </w:tc>
        <w:tc>
          <w:tcPr>
            <w:tcW w:w="1260" w:type="dxa"/>
            <w:noWrap/>
            <w:vAlign w:val="center"/>
          </w:tcPr>
          <w:p w14:paraId="78906DD2" w14:textId="2BA3CDD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7D20BA5" w14:textId="461D1F1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$5,000</w:t>
            </w:r>
          </w:p>
        </w:tc>
        <w:tc>
          <w:tcPr>
            <w:tcW w:w="1170" w:type="dxa"/>
            <w:noWrap/>
            <w:vAlign w:val="center"/>
          </w:tcPr>
          <w:p w14:paraId="3015AA9C" w14:textId="663E17E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$16,000</w:t>
            </w:r>
          </w:p>
        </w:tc>
        <w:tc>
          <w:tcPr>
            <w:tcW w:w="900" w:type="dxa"/>
            <w:noWrap/>
            <w:vAlign w:val="center"/>
          </w:tcPr>
          <w:p w14:paraId="4A3EEB34" w14:textId="772810B8" w:rsidR="004500EA" w:rsidRPr="005819B8" w:rsidRDefault="004500EA" w:rsidP="004500EA">
            <w:pPr>
              <w:jc w:val="center"/>
              <w:rPr>
                <w:rFonts w:ascii="Calibri" w:hAnsi="Calibri" w:cs="Calibri"/>
                <w:sz w:val="20"/>
              </w:rPr>
            </w:pPr>
            <w:r w:rsidRPr="005819B8">
              <w:rPr>
                <w:rFonts w:ascii="Calibri" w:hAnsi="Calibri" w:cs="Calibri"/>
                <w:color w:val="000000"/>
                <w:sz w:val="20"/>
              </w:rPr>
              <w:t>$1,800</w:t>
            </w:r>
          </w:p>
        </w:tc>
        <w:tc>
          <w:tcPr>
            <w:tcW w:w="1725" w:type="dxa"/>
            <w:noWrap/>
            <w:vAlign w:val="center"/>
          </w:tcPr>
          <w:p w14:paraId="6AD1FD22" w14:textId="57166332" w:rsidR="004500EA" w:rsidRPr="005819B8" w:rsidRDefault="004500EA" w:rsidP="004500EA">
            <w:pPr>
              <w:jc w:val="center"/>
              <w:rPr>
                <w:rFonts w:ascii="Calibri" w:hAnsi="Calibri" w:cs="Calibri"/>
                <w:sz w:val="20"/>
              </w:rPr>
            </w:pPr>
            <w:r w:rsidRPr="005819B8">
              <w:rPr>
                <w:rFonts w:ascii="Calibri" w:hAnsi="Calibri" w:cs="Calibri"/>
                <w:color w:val="000000"/>
                <w:sz w:val="20"/>
              </w:rPr>
              <w:t>$53,000</w:t>
            </w:r>
          </w:p>
        </w:tc>
      </w:tr>
      <w:tr w:rsidR="00962321" w:rsidRPr="005819B8" w14:paraId="222DA2AB" w14:textId="77777777" w:rsidTr="00962321">
        <w:trPr>
          <w:trHeight w:val="599"/>
        </w:trPr>
        <w:tc>
          <w:tcPr>
            <w:tcW w:w="1335" w:type="dxa"/>
            <w:vMerge/>
            <w:hideMark/>
          </w:tcPr>
          <w:p w14:paraId="341C9427" w14:textId="77777777" w:rsidR="004500EA" w:rsidRPr="005819B8" w:rsidRDefault="004500EA" w:rsidP="004500EA">
            <w:pPr>
              <w:rPr>
                <w:rFonts w:ascii="Calibri" w:hAnsi="Calibri" w:cs="Calibri"/>
                <w:sz w:val="20"/>
              </w:rPr>
            </w:pPr>
          </w:p>
        </w:tc>
        <w:tc>
          <w:tcPr>
            <w:tcW w:w="3060" w:type="dxa"/>
            <w:hideMark/>
          </w:tcPr>
          <w:p w14:paraId="6FA3F6A7" w14:textId="77777777" w:rsidR="004500EA" w:rsidRPr="005819B8" w:rsidRDefault="004500EA" w:rsidP="004500EA">
            <w:pPr>
              <w:rPr>
                <w:rFonts w:ascii="Calibri" w:hAnsi="Calibri" w:cs="Calibri"/>
                <w:sz w:val="20"/>
              </w:rPr>
            </w:pPr>
            <w:r w:rsidRPr="005819B8">
              <w:rPr>
                <w:rFonts w:ascii="Calibri" w:hAnsi="Calibri" w:cs="Calibri"/>
                <w:sz w:val="20"/>
              </w:rPr>
              <w:t>WQBE_06B_Drywell with Bioretention Planter on Property</w:t>
            </w:r>
          </w:p>
        </w:tc>
        <w:tc>
          <w:tcPr>
            <w:tcW w:w="900" w:type="dxa"/>
            <w:tcMar>
              <w:right w:w="58" w:type="dxa"/>
            </w:tcMar>
            <w:vAlign w:val="center"/>
          </w:tcPr>
          <w:p w14:paraId="56826747" w14:textId="10E854DA"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7DF968C1" w14:textId="3C0BE0F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$50,000</w:t>
            </w:r>
          </w:p>
        </w:tc>
        <w:tc>
          <w:tcPr>
            <w:tcW w:w="1260" w:type="dxa"/>
            <w:noWrap/>
            <w:vAlign w:val="center"/>
          </w:tcPr>
          <w:p w14:paraId="6434BAFB" w14:textId="2EC1952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5F62D96" w14:textId="5382FE6F"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$22,000</w:t>
            </w:r>
          </w:p>
        </w:tc>
        <w:tc>
          <w:tcPr>
            <w:tcW w:w="1170" w:type="dxa"/>
            <w:noWrap/>
            <w:vAlign w:val="center"/>
          </w:tcPr>
          <w:p w14:paraId="603FBDBD" w14:textId="6367D44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$72,000</w:t>
            </w:r>
          </w:p>
        </w:tc>
        <w:tc>
          <w:tcPr>
            <w:tcW w:w="900" w:type="dxa"/>
            <w:noWrap/>
            <w:vAlign w:val="center"/>
          </w:tcPr>
          <w:p w14:paraId="085EEB3B" w14:textId="214837A3" w:rsidR="004500EA" w:rsidRPr="005819B8" w:rsidRDefault="004500EA" w:rsidP="004500EA">
            <w:pPr>
              <w:jc w:val="center"/>
              <w:rPr>
                <w:rFonts w:ascii="Calibri" w:hAnsi="Calibri" w:cs="Calibri"/>
                <w:sz w:val="20"/>
              </w:rPr>
            </w:pPr>
            <w:r w:rsidRPr="005819B8">
              <w:rPr>
                <w:rFonts w:ascii="Calibri" w:hAnsi="Calibri" w:cs="Calibri"/>
                <w:color w:val="000000"/>
                <w:sz w:val="20"/>
              </w:rPr>
              <w:t>$1,900</w:t>
            </w:r>
          </w:p>
        </w:tc>
        <w:tc>
          <w:tcPr>
            <w:tcW w:w="1725" w:type="dxa"/>
            <w:noWrap/>
            <w:vAlign w:val="center"/>
          </w:tcPr>
          <w:p w14:paraId="3C72FBAB" w14:textId="6A8B1B63" w:rsidR="004500EA" w:rsidRPr="005819B8" w:rsidRDefault="004500EA" w:rsidP="004500EA">
            <w:pPr>
              <w:jc w:val="center"/>
              <w:rPr>
                <w:rFonts w:ascii="Calibri" w:hAnsi="Calibri" w:cs="Calibri"/>
                <w:sz w:val="20"/>
              </w:rPr>
            </w:pPr>
            <w:r w:rsidRPr="005819B8">
              <w:rPr>
                <w:rFonts w:ascii="Calibri" w:hAnsi="Calibri" w:cs="Calibri"/>
                <w:color w:val="000000"/>
                <w:sz w:val="20"/>
              </w:rPr>
              <w:t>$112,000</w:t>
            </w:r>
          </w:p>
        </w:tc>
      </w:tr>
      <w:tr w:rsidR="00962321" w:rsidRPr="005819B8" w14:paraId="5D4D2968" w14:textId="77777777" w:rsidTr="00962321">
        <w:trPr>
          <w:trHeight w:val="403"/>
        </w:trPr>
        <w:tc>
          <w:tcPr>
            <w:tcW w:w="1335" w:type="dxa"/>
            <w:vMerge w:val="restart"/>
            <w:hideMark/>
          </w:tcPr>
          <w:p w14:paraId="0FDB1536" w14:textId="5A38898E" w:rsidR="004500EA" w:rsidRPr="005819B8" w:rsidRDefault="004500EA" w:rsidP="004500EA">
            <w:pPr>
              <w:rPr>
                <w:rFonts w:ascii="Calibri" w:hAnsi="Calibri" w:cs="Calibri"/>
                <w:sz w:val="20"/>
              </w:rPr>
            </w:pPr>
            <w:r w:rsidRPr="005819B8">
              <w:rPr>
                <w:rFonts w:ascii="Calibri" w:hAnsi="Calibri" w:cs="Calibri"/>
                <w:sz w:val="20"/>
              </w:rPr>
              <w:t>Deep UIC Well</w:t>
            </w:r>
          </w:p>
        </w:tc>
        <w:tc>
          <w:tcPr>
            <w:tcW w:w="3060" w:type="dxa"/>
            <w:hideMark/>
          </w:tcPr>
          <w:p w14:paraId="155C149C" w14:textId="529BD1DC" w:rsidR="004500EA" w:rsidRPr="005819B8" w:rsidRDefault="004500EA" w:rsidP="004500EA">
            <w:pPr>
              <w:rPr>
                <w:rFonts w:ascii="Calibri" w:hAnsi="Calibri" w:cs="Calibri"/>
                <w:sz w:val="20"/>
              </w:rPr>
            </w:pPr>
            <w:r w:rsidRPr="005819B8">
              <w:rPr>
                <w:rFonts w:ascii="Calibri" w:hAnsi="Calibri" w:cs="Calibri"/>
                <w:sz w:val="20"/>
              </w:rPr>
              <w:t xml:space="preserve">WQBE_07A_Deep UIC Well </w:t>
            </w:r>
            <w:r w:rsidR="002A18F9">
              <w:rPr>
                <w:rFonts w:ascii="Calibri" w:hAnsi="Calibri" w:cs="Calibri"/>
                <w:sz w:val="20"/>
              </w:rPr>
              <w:t>o</w:t>
            </w:r>
            <w:r w:rsidRPr="005819B8">
              <w:rPr>
                <w:rFonts w:ascii="Calibri" w:hAnsi="Calibri" w:cs="Calibri"/>
                <w:sz w:val="20"/>
              </w:rPr>
              <w:t>n Property</w:t>
            </w:r>
          </w:p>
        </w:tc>
        <w:tc>
          <w:tcPr>
            <w:tcW w:w="900" w:type="dxa"/>
            <w:tcMar>
              <w:right w:w="58" w:type="dxa"/>
            </w:tcMar>
            <w:vAlign w:val="center"/>
          </w:tcPr>
          <w:p w14:paraId="7EAE360B" w14:textId="2475A15E"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77AECCEE" w14:textId="1574504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$32,000</w:t>
            </w:r>
          </w:p>
        </w:tc>
        <w:tc>
          <w:tcPr>
            <w:tcW w:w="1260" w:type="dxa"/>
            <w:noWrap/>
            <w:vAlign w:val="center"/>
          </w:tcPr>
          <w:p w14:paraId="07F8C52B" w14:textId="2A38CD53"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6DB0BC17" w14:textId="6029A398"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$14,000</w:t>
            </w:r>
          </w:p>
        </w:tc>
        <w:tc>
          <w:tcPr>
            <w:tcW w:w="1170" w:type="dxa"/>
            <w:noWrap/>
            <w:vAlign w:val="center"/>
          </w:tcPr>
          <w:p w14:paraId="302CA469" w14:textId="3875F222"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$46,000</w:t>
            </w:r>
          </w:p>
        </w:tc>
        <w:tc>
          <w:tcPr>
            <w:tcW w:w="900" w:type="dxa"/>
            <w:noWrap/>
            <w:vAlign w:val="center"/>
          </w:tcPr>
          <w:p w14:paraId="3BAC12E8" w14:textId="1FD6DC1E" w:rsidR="004500EA" w:rsidRPr="005819B8" w:rsidRDefault="004500EA" w:rsidP="004500EA">
            <w:pPr>
              <w:jc w:val="center"/>
              <w:rPr>
                <w:rFonts w:ascii="Calibri" w:hAnsi="Calibri" w:cs="Calibri"/>
                <w:sz w:val="20"/>
              </w:rPr>
            </w:pPr>
            <w:r w:rsidRPr="005819B8">
              <w:rPr>
                <w:rFonts w:ascii="Calibri" w:hAnsi="Calibri" w:cs="Calibri"/>
                <w:color w:val="000000"/>
                <w:sz w:val="20"/>
              </w:rPr>
              <w:t>$2,000</w:t>
            </w:r>
          </w:p>
        </w:tc>
        <w:tc>
          <w:tcPr>
            <w:tcW w:w="1725" w:type="dxa"/>
            <w:noWrap/>
            <w:vAlign w:val="center"/>
          </w:tcPr>
          <w:p w14:paraId="535E220D" w14:textId="10C7359B" w:rsidR="004500EA" w:rsidRPr="005819B8" w:rsidRDefault="004500EA" w:rsidP="004500EA">
            <w:pPr>
              <w:jc w:val="center"/>
              <w:rPr>
                <w:rFonts w:ascii="Calibri" w:hAnsi="Calibri" w:cs="Calibri"/>
                <w:sz w:val="20"/>
              </w:rPr>
            </w:pPr>
            <w:r w:rsidRPr="005819B8">
              <w:rPr>
                <w:rFonts w:ascii="Calibri" w:hAnsi="Calibri" w:cs="Calibri"/>
                <w:color w:val="000000"/>
                <w:sz w:val="20"/>
              </w:rPr>
              <w:t>$86,000</w:t>
            </w:r>
          </w:p>
        </w:tc>
      </w:tr>
      <w:tr w:rsidR="00962321" w:rsidRPr="005819B8" w14:paraId="7486EAC5" w14:textId="77777777" w:rsidTr="00962321">
        <w:trPr>
          <w:trHeight w:val="403"/>
        </w:trPr>
        <w:tc>
          <w:tcPr>
            <w:tcW w:w="1335" w:type="dxa"/>
            <w:vMerge/>
            <w:hideMark/>
          </w:tcPr>
          <w:p w14:paraId="00C3DBC9" w14:textId="77777777" w:rsidR="004500EA" w:rsidRPr="005819B8" w:rsidRDefault="004500EA" w:rsidP="004500EA">
            <w:pPr>
              <w:rPr>
                <w:rFonts w:ascii="Calibri" w:hAnsi="Calibri" w:cs="Calibri"/>
                <w:sz w:val="20"/>
              </w:rPr>
            </w:pPr>
          </w:p>
        </w:tc>
        <w:tc>
          <w:tcPr>
            <w:tcW w:w="3060" w:type="dxa"/>
            <w:hideMark/>
          </w:tcPr>
          <w:p w14:paraId="596ECC31" w14:textId="77777777" w:rsidR="004500EA" w:rsidRPr="005819B8" w:rsidRDefault="004500EA" w:rsidP="004500EA">
            <w:pPr>
              <w:rPr>
                <w:rFonts w:ascii="Calibri" w:hAnsi="Calibri" w:cs="Calibri"/>
                <w:sz w:val="20"/>
              </w:rPr>
            </w:pPr>
            <w:r w:rsidRPr="005819B8">
              <w:rPr>
                <w:rFonts w:ascii="Calibri" w:hAnsi="Calibri" w:cs="Calibri"/>
                <w:sz w:val="20"/>
              </w:rPr>
              <w:t>WQBE_07B_Deep UIC Well in ROW</w:t>
            </w:r>
          </w:p>
        </w:tc>
        <w:tc>
          <w:tcPr>
            <w:tcW w:w="900" w:type="dxa"/>
            <w:tcMar>
              <w:right w:w="58" w:type="dxa"/>
            </w:tcMar>
            <w:vAlign w:val="center"/>
          </w:tcPr>
          <w:p w14:paraId="297DDCB3" w14:textId="4FBC47E6"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7DA2A23C" w14:textId="167C805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$46,000</w:t>
            </w:r>
          </w:p>
        </w:tc>
        <w:tc>
          <w:tcPr>
            <w:tcW w:w="1260" w:type="dxa"/>
            <w:noWrap/>
            <w:vAlign w:val="center"/>
          </w:tcPr>
          <w:p w14:paraId="6336C604" w14:textId="4154F25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475768C9" w14:textId="72E1877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$20,000</w:t>
            </w:r>
          </w:p>
        </w:tc>
        <w:tc>
          <w:tcPr>
            <w:tcW w:w="1170" w:type="dxa"/>
            <w:noWrap/>
            <w:vAlign w:val="center"/>
          </w:tcPr>
          <w:p w14:paraId="7F5BBEFB" w14:textId="511698E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$66,000</w:t>
            </w:r>
          </w:p>
        </w:tc>
        <w:tc>
          <w:tcPr>
            <w:tcW w:w="900" w:type="dxa"/>
            <w:noWrap/>
            <w:vAlign w:val="center"/>
          </w:tcPr>
          <w:p w14:paraId="7DBAACD3" w14:textId="6AF3AF80" w:rsidR="004500EA" w:rsidRPr="005819B8" w:rsidRDefault="004500EA" w:rsidP="004500EA">
            <w:pPr>
              <w:jc w:val="center"/>
              <w:rPr>
                <w:rFonts w:ascii="Calibri" w:hAnsi="Calibri" w:cs="Calibri"/>
                <w:sz w:val="20"/>
              </w:rPr>
            </w:pPr>
            <w:r w:rsidRPr="005819B8">
              <w:rPr>
                <w:rFonts w:ascii="Calibri" w:hAnsi="Calibri" w:cs="Calibri"/>
                <w:color w:val="000000"/>
                <w:sz w:val="20"/>
              </w:rPr>
              <w:t>$2,000</w:t>
            </w:r>
          </w:p>
        </w:tc>
        <w:tc>
          <w:tcPr>
            <w:tcW w:w="1725" w:type="dxa"/>
            <w:noWrap/>
            <w:vAlign w:val="center"/>
          </w:tcPr>
          <w:p w14:paraId="7D850E6A" w14:textId="21A0B172" w:rsidR="004500EA" w:rsidRPr="005819B8" w:rsidRDefault="004500EA" w:rsidP="004500EA">
            <w:pPr>
              <w:jc w:val="center"/>
              <w:rPr>
                <w:rFonts w:ascii="Calibri" w:hAnsi="Calibri" w:cs="Calibri"/>
                <w:sz w:val="20"/>
              </w:rPr>
            </w:pPr>
            <w:r w:rsidRPr="005819B8">
              <w:rPr>
                <w:rFonts w:ascii="Calibri" w:hAnsi="Calibri" w:cs="Calibri"/>
                <w:color w:val="000000"/>
                <w:sz w:val="20"/>
              </w:rPr>
              <w:t>$106,000</w:t>
            </w:r>
          </w:p>
        </w:tc>
      </w:tr>
      <w:tr w:rsidR="00962321" w:rsidRPr="005819B8" w14:paraId="3840D135" w14:textId="77777777" w:rsidTr="00962321">
        <w:trPr>
          <w:trHeight w:val="403"/>
        </w:trPr>
        <w:tc>
          <w:tcPr>
            <w:tcW w:w="1335" w:type="dxa"/>
            <w:vMerge/>
            <w:hideMark/>
          </w:tcPr>
          <w:p w14:paraId="7810220D" w14:textId="77777777" w:rsidR="004500EA" w:rsidRPr="005819B8" w:rsidRDefault="004500EA" w:rsidP="004500EA">
            <w:pPr>
              <w:rPr>
                <w:rFonts w:ascii="Calibri" w:hAnsi="Calibri" w:cs="Calibri"/>
                <w:sz w:val="20"/>
              </w:rPr>
            </w:pPr>
          </w:p>
        </w:tc>
        <w:tc>
          <w:tcPr>
            <w:tcW w:w="3060" w:type="dxa"/>
            <w:hideMark/>
          </w:tcPr>
          <w:p w14:paraId="7C93B23B" w14:textId="3ECEC667" w:rsidR="004500EA" w:rsidRPr="005819B8" w:rsidRDefault="004500EA" w:rsidP="004500EA">
            <w:pPr>
              <w:rPr>
                <w:rFonts w:ascii="Calibri" w:hAnsi="Calibri" w:cs="Calibri"/>
                <w:sz w:val="20"/>
              </w:rPr>
            </w:pPr>
            <w:r w:rsidRPr="005819B8">
              <w:rPr>
                <w:rFonts w:ascii="Calibri" w:hAnsi="Calibri" w:cs="Calibri"/>
                <w:sz w:val="20"/>
              </w:rPr>
              <w:t xml:space="preserve">WQBE_07C_Deep UIC Well </w:t>
            </w:r>
            <w:r w:rsidR="002A18F9">
              <w:rPr>
                <w:rFonts w:ascii="Calibri" w:hAnsi="Calibri" w:cs="Calibri"/>
                <w:sz w:val="20"/>
              </w:rPr>
              <w:t>w</w:t>
            </w:r>
            <w:r w:rsidRPr="005819B8">
              <w:rPr>
                <w:rFonts w:ascii="Calibri" w:hAnsi="Calibri" w:cs="Calibri"/>
                <w:sz w:val="20"/>
              </w:rPr>
              <w:t>ith Property Cost</w:t>
            </w:r>
          </w:p>
        </w:tc>
        <w:tc>
          <w:tcPr>
            <w:tcW w:w="900" w:type="dxa"/>
            <w:tcMar>
              <w:right w:w="58" w:type="dxa"/>
            </w:tcMar>
            <w:vAlign w:val="center"/>
          </w:tcPr>
          <w:p w14:paraId="54C74558" w14:textId="051F179A"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7D7F44C9" w14:textId="7BB084AB"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$32,000</w:t>
            </w:r>
          </w:p>
        </w:tc>
        <w:tc>
          <w:tcPr>
            <w:tcW w:w="1260" w:type="dxa"/>
            <w:noWrap/>
            <w:vAlign w:val="center"/>
          </w:tcPr>
          <w:p w14:paraId="167ED3F9" w14:textId="3DDE7BE6"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$1,400</w:t>
            </w:r>
          </w:p>
        </w:tc>
        <w:tc>
          <w:tcPr>
            <w:tcW w:w="1350" w:type="dxa"/>
            <w:noWrap/>
            <w:vAlign w:val="center"/>
          </w:tcPr>
          <w:p w14:paraId="1A96C22A" w14:textId="1B43F01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$16,000</w:t>
            </w:r>
          </w:p>
        </w:tc>
        <w:tc>
          <w:tcPr>
            <w:tcW w:w="1170" w:type="dxa"/>
            <w:noWrap/>
            <w:vAlign w:val="center"/>
          </w:tcPr>
          <w:p w14:paraId="24A37C68" w14:textId="185D508F"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$48,000</w:t>
            </w:r>
          </w:p>
        </w:tc>
        <w:tc>
          <w:tcPr>
            <w:tcW w:w="900" w:type="dxa"/>
            <w:noWrap/>
            <w:vAlign w:val="center"/>
          </w:tcPr>
          <w:p w14:paraId="2EE86FA2" w14:textId="4EE84102" w:rsidR="004500EA" w:rsidRPr="005819B8" w:rsidRDefault="004500EA" w:rsidP="004500EA">
            <w:pPr>
              <w:jc w:val="center"/>
              <w:rPr>
                <w:rFonts w:ascii="Calibri" w:hAnsi="Calibri" w:cs="Calibri"/>
                <w:sz w:val="20"/>
              </w:rPr>
            </w:pPr>
            <w:r w:rsidRPr="005819B8">
              <w:rPr>
                <w:rFonts w:ascii="Calibri" w:hAnsi="Calibri" w:cs="Calibri"/>
                <w:color w:val="000000"/>
                <w:sz w:val="20"/>
              </w:rPr>
              <w:t>$2,000</w:t>
            </w:r>
          </w:p>
        </w:tc>
        <w:tc>
          <w:tcPr>
            <w:tcW w:w="1725" w:type="dxa"/>
            <w:noWrap/>
            <w:vAlign w:val="center"/>
          </w:tcPr>
          <w:p w14:paraId="260F6921" w14:textId="3F12D95F" w:rsidR="004500EA" w:rsidRPr="005819B8" w:rsidRDefault="004500EA" w:rsidP="004500EA">
            <w:pPr>
              <w:jc w:val="center"/>
              <w:rPr>
                <w:rFonts w:ascii="Calibri" w:hAnsi="Calibri" w:cs="Calibri"/>
                <w:sz w:val="20"/>
              </w:rPr>
            </w:pPr>
            <w:r w:rsidRPr="005819B8">
              <w:rPr>
                <w:rFonts w:ascii="Calibri" w:hAnsi="Calibri" w:cs="Calibri"/>
                <w:color w:val="000000"/>
                <w:sz w:val="20"/>
              </w:rPr>
              <w:t>$88,000</w:t>
            </w:r>
          </w:p>
        </w:tc>
      </w:tr>
      <w:tr w:rsidR="00962321" w:rsidRPr="005819B8" w14:paraId="613576D6" w14:textId="77777777" w:rsidTr="00962321">
        <w:trPr>
          <w:trHeight w:val="661"/>
        </w:trPr>
        <w:tc>
          <w:tcPr>
            <w:tcW w:w="1335" w:type="dxa"/>
            <w:vMerge/>
            <w:hideMark/>
          </w:tcPr>
          <w:p w14:paraId="7CB79977" w14:textId="77777777" w:rsidR="004500EA" w:rsidRPr="005819B8" w:rsidRDefault="004500EA" w:rsidP="004500EA">
            <w:pPr>
              <w:rPr>
                <w:rFonts w:ascii="Calibri" w:hAnsi="Calibri" w:cs="Calibri"/>
                <w:sz w:val="20"/>
              </w:rPr>
            </w:pPr>
          </w:p>
        </w:tc>
        <w:tc>
          <w:tcPr>
            <w:tcW w:w="3060" w:type="dxa"/>
            <w:hideMark/>
          </w:tcPr>
          <w:p w14:paraId="4DE20E7E" w14:textId="77777777" w:rsidR="004500EA" w:rsidRPr="005819B8" w:rsidRDefault="004500EA" w:rsidP="004500EA">
            <w:pPr>
              <w:rPr>
                <w:rFonts w:ascii="Calibri" w:hAnsi="Calibri" w:cs="Calibri"/>
                <w:sz w:val="20"/>
              </w:rPr>
            </w:pPr>
            <w:r w:rsidRPr="005819B8">
              <w:rPr>
                <w:rFonts w:ascii="Calibri" w:hAnsi="Calibri" w:cs="Calibri"/>
                <w:sz w:val="20"/>
              </w:rPr>
              <w:t>WQBE_07D_Deep UIC Well with Filter in ROW</w:t>
            </w:r>
          </w:p>
        </w:tc>
        <w:tc>
          <w:tcPr>
            <w:tcW w:w="900" w:type="dxa"/>
            <w:tcMar>
              <w:right w:w="58" w:type="dxa"/>
            </w:tcMar>
            <w:vAlign w:val="center"/>
          </w:tcPr>
          <w:p w14:paraId="2A56EDA7" w14:textId="14D928A5"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55674161" w14:textId="4E2B84E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$142,000</w:t>
            </w:r>
          </w:p>
        </w:tc>
        <w:tc>
          <w:tcPr>
            <w:tcW w:w="1260" w:type="dxa"/>
            <w:noWrap/>
            <w:vAlign w:val="center"/>
          </w:tcPr>
          <w:p w14:paraId="75441581" w14:textId="7696806F"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4FF9EBF3" w14:textId="06CA1F7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$62,000</w:t>
            </w:r>
          </w:p>
        </w:tc>
        <w:tc>
          <w:tcPr>
            <w:tcW w:w="1170" w:type="dxa"/>
            <w:noWrap/>
            <w:vAlign w:val="center"/>
          </w:tcPr>
          <w:p w14:paraId="41DDAD4F" w14:textId="13258C2C"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$204,000</w:t>
            </w:r>
          </w:p>
        </w:tc>
        <w:tc>
          <w:tcPr>
            <w:tcW w:w="900" w:type="dxa"/>
            <w:noWrap/>
            <w:vAlign w:val="center"/>
          </w:tcPr>
          <w:p w14:paraId="704E75FB" w14:textId="227F1E19" w:rsidR="004500EA" w:rsidRPr="005819B8" w:rsidRDefault="004500EA" w:rsidP="004500EA">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0D110690" w14:textId="01B25BB5" w:rsidR="004500EA" w:rsidRPr="005819B8" w:rsidRDefault="004500EA" w:rsidP="004500EA">
            <w:pPr>
              <w:jc w:val="center"/>
              <w:rPr>
                <w:rFonts w:ascii="Calibri" w:hAnsi="Calibri" w:cs="Calibri"/>
                <w:sz w:val="20"/>
              </w:rPr>
            </w:pPr>
            <w:r w:rsidRPr="005819B8">
              <w:rPr>
                <w:rFonts w:ascii="Calibri" w:hAnsi="Calibri" w:cs="Calibri"/>
                <w:color w:val="000000"/>
                <w:sz w:val="20"/>
              </w:rPr>
              <w:t>$303,000</w:t>
            </w:r>
          </w:p>
        </w:tc>
      </w:tr>
      <w:tr w:rsidR="00962321" w:rsidRPr="005819B8" w14:paraId="14DA84E7" w14:textId="77777777" w:rsidTr="00962321">
        <w:trPr>
          <w:trHeight w:val="661"/>
        </w:trPr>
        <w:tc>
          <w:tcPr>
            <w:tcW w:w="1335" w:type="dxa"/>
            <w:vMerge/>
            <w:hideMark/>
          </w:tcPr>
          <w:p w14:paraId="7C53F4F1" w14:textId="77777777" w:rsidR="004500EA" w:rsidRPr="005819B8" w:rsidRDefault="004500EA" w:rsidP="004500EA">
            <w:pPr>
              <w:rPr>
                <w:rFonts w:ascii="Calibri" w:hAnsi="Calibri" w:cs="Calibri"/>
                <w:sz w:val="20"/>
              </w:rPr>
            </w:pPr>
          </w:p>
        </w:tc>
        <w:tc>
          <w:tcPr>
            <w:tcW w:w="3060" w:type="dxa"/>
            <w:hideMark/>
          </w:tcPr>
          <w:p w14:paraId="6D43C171" w14:textId="77777777" w:rsidR="004500EA" w:rsidRPr="005819B8" w:rsidRDefault="004500EA" w:rsidP="004500EA">
            <w:pPr>
              <w:rPr>
                <w:rFonts w:ascii="Calibri" w:hAnsi="Calibri" w:cs="Calibri"/>
                <w:sz w:val="20"/>
              </w:rPr>
            </w:pPr>
            <w:r w:rsidRPr="005819B8">
              <w:rPr>
                <w:rFonts w:ascii="Calibri" w:hAnsi="Calibri" w:cs="Calibri"/>
                <w:sz w:val="20"/>
              </w:rPr>
              <w:t>WQBE_07E_Deep UIC Well with Bioretention Planter in ROW</w:t>
            </w:r>
          </w:p>
        </w:tc>
        <w:tc>
          <w:tcPr>
            <w:tcW w:w="900" w:type="dxa"/>
            <w:tcMar>
              <w:right w:w="58" w:type="dxa"/>
            </w:tcMar>
            <w:vAlign w:val="center"/>
          </w:tcPr>
          <w:p w14:paraId="33204262" w14:textId="69F8F02C" w:rsidR="004500EA" w:rsidRPr="005819B8" w:rsidRDefault="004500EA" w:rsidP="004500EA">
            <w:pPr>
              <w:jc w:val="center"/>
              <w:rPr>
                <w:rFonts w:ascii="Calibri" w:hAnsi="Calibri" w:cs="Calibri"/>
                <w:sz w:val="20"/>
              </w:rPr>
            </w:pPr>
            <w:r w:rsidRPr="005819B8">
              <w:rPr>
                <w:rFonts w:ascii="Calibri" w:hAnsi="Calibri" w:cs="Calibri"/>
                <w:color w:val="000000"/>
                <w:sz w:val="20"/>
              </w:rPr>
              <w:t>1 Each</w:t>
            </w:r>
          </w:p>
        </w:tc>
        <w:tc>
          <w:tcPr>
            <w:tcW w:w="1260" w:type="dxa"/>
            <w:noWrap/>
            <w:vAlign w:val="center"/>
          </w:tcPr>
          <w:p w14:paraId="396EE6AB" w14:textId="4B7C0790"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$762,000</w:t>
            </w:r>
          </w:p>
        </w:tc>
        <w:tc>
          <w:tcPr>
            <w:tcW w:w="1260" w:type="dxa"/>
            <w:noWrap/>
            <w:vAlign w:val="center"/>
          </w:tcPr>
          <w:p w14:paraId="6E94075C" w14:textId="703AEDE9"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3FEB3B13" w14:textId="1FC5F23E"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$333,000</w:t>
            </w:r>
          </w:p>
        </w:tc>
        <w:tc>
          <w:tcPr>
            <w:tcW w:w="1170" w:type="dxa"/>
            <w:noWrap/>
            <w:vAlign w:val="center"/>
          </w:tcPr>
          <w:p w14:paraId="3E461C0C" w14:textId="07EAEBE6"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$1,095,000</w:t>
            </w:r>
          </w:p>
        </w:tc>
        <w:tc>
          <w:tcPr>
            <w:tcW w:w="900" w:type="dxa"/>
            <w:noWrap/>
            <w:vAlign w:val="center"/>
          </w:tcPr>
          <w:p w14:paraId="22AED187" w14:textId="5A6892F2" w:rsidR="004500EA" w:rsidRPr="005819B8" w:rsidRDefault="004500EA" w:rsidP="004500EA">
            <w:pPr>
              <w:jc w:val="center"/>
              <w:rPr>
                <w:rFonts w:ascii="Calibri" w:hAnsi="Calibri" w:cs="Calibri"/>
                <w:sz w:val="20"/>
              </w:rPr>
            </w:pPr>
            <w:r w:rsidRPr="005819B8">
              <w:rPr>
                <w:rFonts w:ascii="Calibri" w:hAnsi="Calibri" w:cs="Calibri"/>
                <w:color w:val="000000"/>
                <w:sz w:val="20"/>
              </w:rPr>
              <w:t>$6,800</w:t>
            </w:r>
          </w:p>
        </w:tc>
        <w:tc>
          <w:tcPr>
            <w:tcW w:w="1725" w:type="dxa"/>
            <w:noWrap/>
            <w:vAlign w:val="center"/>
          </w:tcPr>
          <w:p w14:paraId="27A8E15D" w14:textId="78DA372F" w:rsidR="004500EA" w:rsidRPr="005819B8" w:rsidRDefault="004500EA" w:rsidP="004500EA">
            <w:pPr>
              <w:jc w:val="center"/>
              <w:rPr>
                <w:rFonts w:ascii="Calibri" w:hAnsi="Calibri" w:cs="Calibri"/>
                <w:sz w:val="20"/>
              </w:rPr>
            </w:pPr>
            <w:r w:rsidRPr="005819B8">
              <w:rPr>
                <w:rFonts w:ascii="Calibri" w:hAnsi="Calibri" w:cs="Calibri"/>
                <w:color w:val="000000"/>
                <w:sz w:val="20"/>
              </w:rPr>
              <w:t>$1,239,000</w:t>
            </w:r>
          </w:p>
        </w:tc>
      </w:tr>
      <w:tr w:rsidR="00962321" w:rsidRPr="005819B8" w14:paraId="0F95C9D3" w14:textId="77777777" w:rsidTr="00962321">
        <w:trPr>
          <w:trHeight w:val="593"/>
        </w:trPr>
        <w:tc>
          <w:tcPr>
            <w:tcW w:w="1335" w:type="dxa"/>
            <w:vMerge/>
          </w:tcPr>
          <w:p w14:paraId="23C7A7FA" w14:textId="77777777" w:rsidR="004500EA" w:rsidRPr="005819B8" w:rsidRDefault="004500EA" w:rsidP="004500EA">
            <w:pPr>
              <w:rPr>
                <w:rFonts w:ascii="Calibri" w:hAnsi="Calibri" w:cs="Calibri"/>
                <w:sz w:val="20"/>
              </w:rPr>
            </w:pPr>
          </w:p>
        </w:tc>
        <w:tc>
          <w:tcPr>
            <w:tcW w:w="3060" w:type="dxa"/>
          </w:tcPr>
          <w:p w14:paraId="3D83F37E" w14:textId="080F355C" w:rsidR="004500EA" w:rsidRPr="005819B8" w:rsidRDefault="004500EA" w:rsidP="004500EA">
            <w:pPr>
              <w:rPr>
                <w:rFonts w:ascii="Calibri" w:hAnsi="Calibri" w:cs="Calibri"/>
                <w:sz w:val="20"/>
              </w:rPr>
            </w:pPr>
            <w:r w:rsidRPr="005819B8">
              <w:rPr>
                <w:rFonts w:ascii="Calibri" w:hAnsi="Calibri" w:cs="Calibri"/>
                <w:sz w:val="20"/>
              </w:rPr>
              <w:t>WQBE_07F_Deep UIC Well with Bioretention Planter on Property</w:t>
            </w:r>
          </w:p>
        </w:tc>
        <w:tc>
          <w:tcPr>
            <w:tcW w:w="900" w:type="dxa"/>
            <w:tcMar>
              <w:right w:w="58" w:type="dxa"/>
            </w:tcMar>
            <w:vAlign w:val="center"/>
          </w:tcPr>
          <w:p w14:paraId="0A21022B" w14:textId="635ABBB5"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 xml:space="preserve">1 Each </w:t>
            </w:r>
          </w:p>
        </w:tc>
        <w:tc>
          <w:tcPr>
            <w:tcW w:w="1260" w:type="dxa"/>
            <w:noWrap/>
            <w:vAlign w:val="center"/>
          </w:tcPr>
          <w:p w14:paraId="2F5CD37C" w14:textId="2ADFF3AF"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$650,000</w:t>
            </w:r>
          </w:p>
        </w:tc>
        <w:tc>
          <w:tcPr>
            <w:tcW w:w="1260" w:type="dxa"/>
            <w:noWrap/>
            <w:vAlign w:val="center"/>
          </w:tcPr>
          <w:p w14:paraId="172A07CD" w14:textId="6C944DBF"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427A0F73" w14:textId="10779C0A"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$287,000</w:t>
            </w:r>
          </w:p>
        </w:tc>
        <w:tc>
          <w:tcPr>
            <w:tcW w:w="1170" w:type="dxa"/>
            <w:noWrap/>
            <w:vAlign w:val="center"/>
          </w:tcPr>
          <w:p w14:paraId="5FAF8FA8" w14:textId="57A9E4A7"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$938,000</w:t>
            </w:r>
          </w:p>
        </w:tc>
        <w:tc>
          <w:tcPr>
            <w:tcW w:w="900" w:type="dxa"/>
            <w:noWrap/>
            <w:vAlign w:val="center"/>
          </w:tcPr>
          <w:p w14:paraId="6D271AE9" w14:textId="2BB5BD46"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$6,800</w:t>
            </w:r>
          </w:p>
        </w:tc>
        <w:tc>
          <w:tcPr>
            <w:tcW w:w="1725" w:type="dxa"/>
            <w:noWrap/>
            <w:vAlign w:val="center"/>
          </w:tcPr>
          <w:p w14:paraId="104058A7" w14:textId="762B01C4" w:rsidR="004500EA" w:rsidRPr="005819B8" w:rsidRDefault="004500EA" w:rsidP="004500EA">
            <w:pPr>
              <w:jc w:val="center"/>
              <w:rPr>
                <w:rFonts w:ascii="Calibri" w:hAnsi="Calibri" w:cs="Calibri"/>
                <w:color w:val="000000"/>
                <w:sz w:val="20"/>
              </w:rPr>
            </w:pPr>
            <w:r w:rsidRPr="005819B8">
              <w:rPr>
                <w:rFonts w:ascii="Calibri" w:hAnsi="Calibri" w:cs="Calibri"/>
                <w:color w:val="000000"/>
                <w:sz w:val="20"/>
              </w:rPr>
              <w:t>$1,083,000</w:t>
            </w:r>
          </w:p>
        </w:tc>
      </w:tr>
      <w:tr w:rsidR="00962321" w:rsidRPr="005819B8" w14:paraId="16B7C6EE" w14:textId="77777777" w:rsidTr="00962321">
        <w:trPr>
          <w:trHeight w:val="403"/>
        </w:trPr>
        <w:tc>
          <w:tcPr>
            <w:tcW w:w="1335" w:type="dxa"/>
            <w:vMerge w:val="restart"/>
            <w:hideMark/>
          </w:tcPr>
          <w:p w14:paraId="33D8DD04" w14:textId="4C51C431" w:rsidR="004500EA" w:rsidRPr="005819B8" w:rsidRDefault="004500EA" w:rsidP="002F6F02">
            <w:pPr>
              <w:keepNext/>
              <w:rPr>
                <w:rFonts w:ascii="Calibri" w:hAnsi="Calibri" w:cs="Calibri"/>
                <w:sz w:val="20"/>
              </w:rPr>
            </w:pPr>
            <w:r w:rsidRPr="005819B8">
              <w:rPr>
                <w:rFonts w:ascii="Calibri" w:hAnsi="Calibri" w:cs="Calibri"/>
                <w:sz w:val="20"/>
              </w:rPr>
              <w:t>Permeable Pavement</w:t>
            </w:r>
          </w:p>
        </w:tc>
        <w:tc>
          <w:tcPr>
            <w:tcW w:w="3060" w:type="dxa"/>
            <w:hideMark/>
          </w:tcPr>
          <w:p w14:paraId="46181448" w14:textId="77777777" w:rsidR="004500EA" w:rsidRPr="005819B8" w:rsidRDefault="004500EA" w:rsidP="002F6F02">
            <w:pPr>
              <w:keepNext/>
              <w:rPr>
                <w:rFonts w:ascii="Calibri" w:hAnsi="Calibri" w:cs="Calibri"/>
                <w:sz w:val="20"/>
              </w:rPr>
            </w:pPr>
            <w:r w:rsidRPr="005819B8">
              <w:rPr>
                <w:rFonts w:ascii="Calibri" w:hAnsi="Calibri" w:cs="Calibri"/>
                <w:sz w:val="20"/>
              </w:rPr>
              <w:t>WQBE_08A_Pervious Concrete Sidewalk (no sand layer)</w:t>
            </w:r>
          </w:p>
        </w:tc>
        <w:tc>
          <w:tcPr>
            <w:tcW w:w="900" w:type="dxa"/>
            <w:tcMar>
              <w:right w:w="58" w:type="dxa"/>
            </w:tcMar>
            <w:vAlign w:val="center"/>
          </w:tcPr>
          <w:p w14:paraId="31000F4D" w14:textId="44320A36"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200 SF</w:t>
            </w:r>
          </w:p>
        </w:tc>
        <w:tc>
          <w:tcPr>
            <w:tcW w:w="1260" w:type="dxa"/>
            <w:noWrap/>
            <w:vAlign w:val="center"/>
          </w:tcPr>
          <w:p w14:paraId="44E1B1DE" w14:textId="0B79A029"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$8,000</w:t>
            </w:r>
          </w:p>
        </w:tc>
        <w:tc>
          <w:tcPr>
            <w:tcW w:w="1260" w:type="dxa"/>
            <w:noWrap/>
            <w:vAlign w:val="center"/>
          </w:tcPr>
          <w:p w14:paraId="21716353" w14:textId="540206D5"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15FC1A2E" w14:textId="6CCCED39"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$4,000</w:t>
            </w:r>
          </w:p>
        </w:tc>
        <w:tc>
          <w:tcPr>
            <w:tcW w:w="1170" w:type="dxa"/>
            <w:noWrap/>
            <w:vAlign w:val="center"/>
          </w:tcPr>
          <w:p w14:paraId="038524F1" w14:textId="0CB5875D"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$12,000</w:t>
            </w:r>
          </w:p>
        </w:tc>
        <w:tc>
          <w:tcPr>
            <w:tcW w:w="900" w:type="dxa"/>
            <w:noWrap/>
            <w:vAlign w:val="center"/>
          </w:tcPr>
          <w:p w14:paraId="25E6D6F1" w14:textId="2B16C4BE" w:rsidR="004500EA" w:rsidRPr="005819B8" w:rsidRDefault="004500EA" w:rsidP="002F6F02">
            <w:pPr>
              <w:keepNext/>
              <w:jc w:val="center"/>
              <w:rPr>
                <w:rFonts w:ascii="Calibri" w:hAnsi="Calibri" w:cs="Calibri"/>
                <w:sz w:val="20"/>
              </w:rPr>
            </w:pPr>
            <w:r w:rsidRPr="005819B8">
              <w:rPr>
                <w:rFonts w:ascii="Calibri" w:hAnsi="Calibri" w:cs="Calibri"/>
                <w:color w:val="000000"/>
                <w:sz w:val="20"/>
              </w:rPr>
              <w:t>$2,100</w:t>
            </w:r>
          </w:p>
        </w:tc>
        <w:tc>
          <w:tcPr>
            <w:tcW w:w="1725" w:type="dxa"/>
            <w:noWrap/>
            <w:vAlign w:val="center"/>
          </w:tcPr>
          <w:p w14:paraId="23D0A788" w14:textId="23866B37" w:rsidR="004500EA" w:rsidRPr="005819B8" w:rsidRDefault="004500EA" w:rsidP="002F6F02">
            <w:pPr>
              <w:keepNext/>
              <w:jc w:val="center"/>
              <w:rPr>
                <w:rFonts w:ascii="Calibri" w:hAnsi="Calibri" w:cs="Calibri"/>
                <w:sz w:val="20"/>
              </w:rPr>
            </w:pPr>
            <w:r w:rsidRPr="005819B8">
              <w:rPr>
                <w:rFonts w:ascii="Calibri" w:hAnsi="Calibri" w:cs="Calibri"/>
                <w:color w:val="000000"/>
                <w:sz w:val="20"/>
              </w:rPr>
              <w:t>$78,000</w:t>
            </w:r>
          </w:p>
        </w:tc>
      </w:tr>
      <w:tr w:rsidR="00962321" w:rsidRPr="005819B8" w14:paraId="04C12DE5" w14:textId="77777777" w:rsidTr="00962321">
        <w:trPr>
          <w:trHeight w:val="403"/>
        </w:trPr>
        <w:tc>
          <w:tcPr>
            <w:tcW w:w="1335" w:type="dxa"/>
            <w:vMerge/>
            <w:hideMark/>
          </w:tcPr>
          <w:p w14:paraId="663CF10A" w14:textId="77777777" w:rsidR="004500EA" w:rsidRPr="005819B8" w:rsidRDefault="004500EA" w:rsidP="004500EA">
            <w:pPr>
              <w:rPr>
                <w:rFonts w:ascii="Calibri" w:hAnsi="Calibri" w:cs="Calibri"/>
                <w:sz w:val="20"/>
              </w:rPr>
            </w:pPr>
          </w:p>
        </w:tc>
        <w:tc>
          <w:tcPr>
            <w:tcW w:w="3060" w:type="dxa"/>
            <w:hideMark/>
          </w:tcPr>
          <w:p w14:paraId="398B2270" w14:textId="77777777" w:rsidR="004500EA" w:rsidRPr="005819B8" w:rsidRDefault="004500EA" w:rsidP="004500EA">
            <w:pPr>
              <w:rPr>
                <w:rFonts w:ascii="Calibri" w:hAnsi="Calibri" w:cs="Calibri"/>
                <w:sz w:val="20"/>
              </w:rPr>
            </w:pPr>
            <w:r w:rsidRPr="005819B8">
              <w:rPr>
                <w:rFonts w:ascii="Calibri" w:hAnsi="Calibri" w:cs="Calibri"/>
                <w:sz w:val="20"/>
              </w:rPr>
              <w:t>WQBE_08B_Porous Asphalt Driveway (with sand layer)</w:t>
            </w:r>
          </w:p>
        </w:tc>
        <w:tc>
          <w:tcPr>
            <w:tcW w:w="900" w:type="dxa"/>
            <w:tcMar>
              <w:right w:w="58" w:type="dxa"/>
            </w:tcMar>
            <w:vAlign w:val="center"/>
          </w:tcPr>
          <w:p w14:paraId="1DFB27B8" w14:textId="4EBE824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 SF</w:t>
            </w:r>
          </w:p>
        </w:tc>
        <w:tc>
          <w:tcPr>
            <w:tcW w:w="1260" w:type="dxa"/>
            <w:noWrap/>
            <w:vAlign w:val="center"/>
          </w:tcPr>
          <w:p w14:paraId="04B04AB8" w14:textId="0869F7B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$4,000</w:t>
            </w:r>
          </w:p>
        </w:tc>
        <w:tc>
          <w:tcPr>
            <w:tcW w:w="1260" w:type="dxa"/>
            <w:noWrap/>
            <w:vAlign w:val="center"/>
          </w:tcPr>
          <w:p w14:paraId="7A2F331B" w14:textId="6451EB1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7FC890D6" w14:textId="35B4E4F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$2,000</w:t>
            </w:r>
          </w:p>
        </w:tc>
        <w:tc>
          <w:tcPr>
            <w:tcW w:w="1170" w:type="dxa"/>
            <w:noWrap/>
            <w:vAlign w:val="center"/>
          </w:tcPr>
          <w:p w14:paraId="4C694FA9" w14:textId="77C0AB1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$6,000</w:t>
            </w:r>
          </w:p>
        </w:tc>
        <w:tc>
          <w:tcPr>
            <w:tcW w:w="900" w:type="dxa"/>
            <w:noWrap/>
            <w:vAlign w:val="center"/>
          </w:tcPr>
          <w:p w14:paraId="7F21F236" w14:textId="3571CAD5" w:rsidR="004500EA" w:rsidRPr="005819B8" w:rsidRDefault="004500EA" w:rsidP="00661620">
            <w:pPr>
              <w:jc w:val="center"/>
              <w:rPr>
                <w:rFonts w:ascii="Calibri" w:hAnsi="Calibri" w:cs="Calibri"/>
                <w:sz w:val="20"/>
              </w:rPr>
            </w:pPr>
            <w:r w:rsidRPr="005819B8">
              <w:rPr>
                <w:rFonts w:ascii="Calibri" w:hAnsi="Calibri" w:cs="Calibri"/>
                <w:color w:val="000000"/>
                <w:sz w:val="20"/>
              </w:rPr>
              <w:t>$2,200</w:t>
            </w:r>
          </w:p>
        </w:tc>
        <w:tc>
          <w:tcPr>
            <w:tcW w:w="1725" w:type="dxa"/>
            <w:noWrap/>
            <w:vAlign w:val="center"/>
          </w:tcPr>
          <w:p w14:paraId="5456106E" w14:textId="697F2FE8" w:rsidR="004500EA" w:rsidRPr="005819B8" w:rsidRDefault="004500EA" w:rsidP="00661620">
            <w:pPr>
              <w:jc w:val="center"/>
              <w:rPr>
                <w:rFonts w:ascii="Calibri" w:hAnsi="Calibri" w:cs="Calibri"/>
                <w:sz w:val="20"/>
              </w:rPr>
            </w:pPr>
            <w:r w:rsidRPr="005819B8">
              <w:rPr>
                <w:rFonts w:ascii="Calibri" w:hAnsi="Calibri" w:cs="Calibri"/>
                <w:color w:val="000000"/>
                <w:sz w:val="20"/>
              </w:rPr>
              <w:t>$60,000</w:t>
            </w:r>
          </w:p>
        </w:tc>
      </w:tr>
      <w:tr w:rsidR="00962321" w:rsidRPr="005819B8" w14:paraId="6D5B7E17" w14:textId="77777777" w:rsidTr="00962321">
        <w:trPr>
          <w:trHeight w:val="403"/>
        </w:trPr>
        <w:tc>
          <w:tcPr>
            <w:tcW w:w="1335" w:type="dxa"/>
            <w:vMerge/>
            <w:hideMark/>
          </w:tcPr>
          <w:p w14:paraId="650B4005" w14:textId="77777777" w:rsidR="004500EA" w:rsidRPr="005819B8" w:rsidRDefault="004500EA" w:rsidP="004500EA">
            <w:pPr>
              <w:rPr>
                <w:rFonts w:ascii="Calibri" w:hAnsi="Calibri" w:cs="Calibri"/>
                <w:sz w:val="20"/>
              </w:rPr>
            </w:pPr>
          </w:p>
        </w:tc>
        <w:tc>
          <w:tcPr>
            <w:tcW w:w="3060" w:type="dxa"/>
            <w:hideMark/>
          </w:tcPr>
          <w:p w14:paraId="68DB3221" w14:textId="77777777" w:rsidR="004500EA" w:rsidRPr="005819B8" w:rsidRDefault="004500EA" w:rsidP="004500EA">
            <w:pPr>
              <w:rPr>
                <w:rFonts w:ascii="Calibri" w:hAnsi="Calibri" w:cs="Calibri"/>
                <w:sz w:val="20"/>
              </w:rPr>
            </w:pPr>
            <w:r w:rsidRPr="005819B8">
              <w:rPr>
                <w:rFonts w:ascii="Calibri" w:hAnsi="Calibri" w:cs="Calibri"/>
                <w:sz w:val="20"/>
              </w:rPr>
              <w:t>WQBE_08C_Permeable Paver Driveway (with sand layer)</w:t>
            </w:r>
          </w:p>
        </w:tc>
        <w:tc>
          <w:tcPr>
            <w:tcW w:w="900" w:type="dxa"/>
            <w:tcMar>
              <w:right w:w="58" w:type="dxa"/>
            </w:tcMar>
            <w:vAlign w:val="center"/>
          </w:tcPr>
          <w:p w14:paraId="0FA07FF4" w14:textId="7D997EC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 SF</w:t>
            </w:r>
          </w:p>
        </w:tc>
        <w:tc>
          <w:tcPr>
            <w:tcW w:w="1260" w:type="dxa"/>
            <w:noWrap/>
            <w:vAlign w:val="center"/>
          </w:tcPr>
          <w:p w14:paraId="4E0CB022" w14:textId="5D4EAB2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$3,000</w:t>
            </w:r>
          </w:p>
        </w:tc>
        <w:tc>
          <w:tcPr>
            <w:tcW w:w="1260" w:type="dxa"/>
            <w:noWrap/>
            <w:vAlign w:val="center"/>
          </w:tcPr>
          <w:p w14:paraId="57CDE4D0" w14:textId="2E09173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10CFDEF3" w14:textId="2DCC723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$1,000</w:t>
            </w:r>
          </w:p>
        </w:tc>
        <w:tc>
          <w:tcPr>
            <w:tcW w:w="1170" w:type="dxa"/>
            <w:noWrap/>
            <w:vAlign w:val="center"/>
          </w:tcPr>
          <w:p w14:paraId="11A8CC86" w14:textId="1746B50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$4,000</w:t>
            </w:r>
          </w:p>
        </w:tc>
        <w:tc>
          <w:tcPr>
            <w:tcW w:w="900" w:type="dxa"/>
            <w:noWrap/>
            <w:vAlign w:val="center"/>
          </w:tcPr>
          <w:p w14:paraId="13BAE5A8" w14:textId="0E9A6EA2" w:rsidR="004500EA" w:rsidRPr="005819B8" w:rsidRDefault="004500EA" w:rsidP="00661620">
            <w:pPr>
              <w:jc w:val="center"/>
              <w:rPr>
                <w:rFonts w:ascii="Calibri" w:hAnsi="Calibri" w:cs="Calibri"/>
                <w:sz w:val="20"/>
              </w:rPr>
            </w:pPr>
            <w:r w:rsidRPr="005819B8">
              <w:rPr>
                <w:rFonts w:ascii="Calibri" w:hAnsi="Calibri" w:cs="Calibri"/>
                <w:color w:val="000000"/>
                <w:sz w:val="20"/>
              </w:rPr>
              <w:t>$2,100</w:t>
            </w:r>
          </w:p>
        </w:tc>
        <w:tc>
          <w:tcPr>
            <w:tcW w:w="1725" w:type="dxa"/>
            <w:noWrap/>
            <w:vAlign w:val="center"/>
          </w:tcPr>
          <w:p w14:paraId="0409219F" w14:textId="55930814" w:rsidR="004500EA" w:rsidRPr="005819B8" w:rsidRDefault="004500EA" w:rsidP="00661620">
            <w:pPr>
              <w:jc w:val="center"/>
              <w:rPr>
                <w:rFonts w:ascii="Calibri" w:hAnsi="Calibri" w:cs="Calibri"/>
                <w:sz w:val="20"/>
              </w:rPr>
            </w:pPr>
            <w:r w:rsidRPr="005819B8">
              <w:rPr>
                <w:rFonts w:ascii="Calibri" w:hAnsi="Calibri" w:cs="Calibri"/>
                <w:color w:val="000000"/>
                <w:sz w:val="20"/>
              </w:rPr>
              <w:t>$55,000</w:t>
            </w:r>
          </w:p>
        </w:tc>
      </w:tr>
      <w:tr w:rsidR="00962321" w:rsidRPr="005819B8" w14:paraId="389F77AF" w14:textId="77777777" w:rsidTr="00962321">
        <w:trPr>
          <w:trHeight w:val="403"/>
        </w:trPr>
        <w:tc>
          <w:tcPr>
            <w:tcW w:w="1335" w:type="dxa"/>
            <w:vMerge/>
            <w:hideMark/>
          </w:tcPr>
          <w:p w14:paraId="4B457EBC" w14:textId="77777777" w:rsidR="004500EA" w:rsidRPr="005819B8" w:rsidRDefault="004500EA" w:rsidP="004500EA">
            <w:pPr>
              <w:rPr>
                <w:rFonts w:ascii="Calibri" w:hAnsi="Calibri" w:cs="Calibri"/>
                <w:sz w:val="20"/>
              </w:rPr>
            </w:pPr>
          </w:p>
        </w:tc>
        <w:tc>
          <w:tcPr>
            <w:tcW w:w="3060" w:type="dxa"/>
            <w:hideMark/>
          </w:tcPr>
          <w:p w14:paraId="7DE6BF25" w14:textId="77777777" w:rsidR="004500EA" w:rsidRPr="005819B8" w:rsidRDefault="004500EA" w:rsidP="004500EA">
            <w:pPr>
              <w:rPr>
                <w:rFonts w:ascii="Calibri" w:hAnsi="Calibri" w:cs="Calibri"/>
                <w:sz w:val="20"/>
              </w:rPr>
            </w:pPr>
            <w:r w:rsidRPr="005819B8">
              <w:rPr>
                <w:rFonts w:ascii="Calibri" w:hAnsi="Calibri" w:cs="Calibri"/>
                <w:sz w:val="20"/>
              </w:rPr>
              <w:t>WQBE_08D_Permeable Paver Plaza (no sand layer)</w:t>
            </w:r>
          </w:p>
        </w:tc>
        <w:tc>
          <w:tcPr>
            <w:tcW w:w="900" w:type="dxa"/>
            <w:tcMar>
              <w:right w:w="58" w:type="dxa"/>
            </w:tcMar>
            <w:vAlign w:val="center"/>
          </w:tcPr>
          <w:p w14:paraId="68BB75CA" w14:textId="04A1FBC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 SF</w:t>
            </w:r>
          </w:p>
        </w:tc>
        <w:tc>
          <w:tcPr>
            <w:tcW w:w="1260" w:type="dxa"/>
            <w:noWrap/>
            <w:vAlign w:val="center"/>
          </w:tcPr>
          <w:p w14:paraId="4D90095E" w14:textId="017E622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$3,000</w:t>
            </w:r>
          </w:p>
        </w:tc>
        <w:tc>
          <w:tcPr>
            <w:tcW w:w="1260" w:type="dxa"/>
            <w:noWrap/>
            <w:vAlign w:val="center"/>
          </w:tcPr>
          <w:p w14:paraId="29C43CA2" w14:textId="6888DD8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6856D263" w14:textId="65A6FF3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$1,000</w:t>
            </w:r>
          </w:p>
        </w:tc>
        <w:tc>
          <w:tcPr>
            <w:tcW w:w="1170" w:type="dxa"/>
            <w:noWrap/>
            <w:vAlign w:val="center"/>
          </w:tcPr>
          <w:p w14:paraId="65D2215D" w14:textId="529B079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$4,000</w:t>
            </w:r>
          </w:p>
        </w:tc>
        <w:tc>
          <w:tcPr>
            <w:tcW w:w="900" w:type="dxa"/>
            <w:noWrap/>
            <w:vAlign w:val="center"/>
          </w:tcPr>
          <w:p w14:paraId="4956E139" w14:textId="207E7DA1" w:rsidR="004500EA" w:rsidRPr="005819B8" w:rsidRDefault="004500EA" w:rsidP="00661620">
            <w:pPr>
              <w:jc w:val="center"/>
              <w:rPr>
                <w:rFonts w:ascii="Calibri" w:hAnsi="Calibri" w:cs="Calibri"/>
                <w:sz w:val="20"/>
              </w:rPr>
            </w:pPr>
            <w:r w:rsidRPr="005819B8">
              <w:rPr>
                <w:rFonts w:ascii="Calibri" w:hAnsi="Calibri" w:cs="Calibri"/>
                <w:color w:val="000000"/>
                <w:sz w:val="20"/>
              </w:rPr>
              <w:t>$2,100</w:t>
            </w:r>
          </w:p>
        </w:tc>
        <w:tc>
          <w:tcPr>
            <w:tcW w:w="1725" w:type="dxa"/>
            <w:noWrap/>
            <w:vAlign w:val="center"/>
          </w:tcPr>
          <w:p w14:paraId="250B2BE3" w14:textId="2FA63A31" w:rsidR="004500EA" w:rsidRPr="005819B8" w:rsidRDefault="004500EA" w:rsidP="00661620">
            <w:pPr>
              <w:jc w:val="center"/>
              <w:rPr>
                <w:rFonts w:ascii="Calibri" w:hAnsi="Calibri" w:cs="Calibri"/>
                <w:sz w:val="20"/>
              </w:rPr>
            </w:pPr>
            <w:r w:rsidRPr="005819B8">
              <w:rPr>
                <w:rFonts w:ascii="Calibri" w:hAnsi="Calibri" w:cs="Calibri"/>
                <w:color w:val="000000"/>
                <w:sz w:val="20"/>
              </w:rPr>
              <w:t>$54,000</w:t>
            </w:r>
          </w:p>
        </w:tc>
      </w:tr>
      <w:tr w:rsidR="00962321" w:rsidRPr="005819B8" w14:paraId="4B4330BE" w14:textId="77777777" w:rsidTr="00962321">
        <w:trPr>
          <w:trHeight w:val="403"/>
        </w:trPr>
        <w:tc>
          <w:tcPr>
            <w:tcW w:w="1335" w:type="dxa"/>
            <w:vMerge w:val="restart"/>
            <w:hideMark/>
          </w:tcPr>
          <w:p w14:paraId="3F217F51" w14:textId="57C4AB5C" w:rsidR="004500EA" w:rsidRPr="005819B8" w:rsidRDefault="004500EA" w:rsidP="004500EA">
            <w:pPr>
              <w:rPr>
                <w:rFonts w:ascii="Calibri" w:hAnsi="Calibri" w:cs="Calibri"/>
                <w:sz w:val="20"/>
              </w:rPr>
            </w:pPr>
            <w:proofErr w:type="spellStart"/>
            <w:r w:rsidRPr="005819B8">
              <w:rPr>
                <w:rFonts w:ascii="Calibri" w:hAnsi="Calibri" w:cs="Calibri"/>
                <w:sz w:val="20"/>
              </w:rPr>
              <w:t>Depaving</w:t>
            </w:r>
            <w:proofErr w:type="spellEnd"/>
            <w:r w:rsidRPr="005819B8">
              <w:rPr>
                <w:rFonts w:ascii="Calibri" w:hAnsi="Calibri" w:cs="Calibri"/>
                <w:sz w:val="20"/>
              </w:rPr>
              <w:t xml:space="preserve"> (Removal of Impervious Surface</w:t>
            </w:r>
            <w:r w:rsidR="00886257" w:rsidRPr="005819B8">
              <w:rPr>
                <w:rFonts w:ascii="Calibri" w:hAnsi="Calibri" w:cs="Calibri"/>
                <w:sz w:val="20"/>
              </w:rPr>
              <w:t>s</w:t>
            </w:r>
            <w:r w:rsidRPr="005819B8">
              <w:rPr>
                <w:rFonts w:ascii="Calibri" w:hAnsi="Calibri" w:cs="Calibri"/>
                <w:sz w:val="20"/>
              </w:rPr>
              <w:t>)</w:t>
            </w:r>
          </w:p>
        </w:tc>
        <w:tc>
          <w:tcPr>
            <w:tcW w:w="3060" w:type="dxa"/>
            <w:hideMark/>
          </w:tcPr>
          <w:p w14:paraId="2C16A43D" w14:textId="77777777" w:rsidR="004500EA" w:rsidRPr="005819B8" w:rsidRDefault="004500EA" w:rsidP="004500EA">
            <w:pPr>
              <w:rPr>
                <w:rFonts w:ascii="Calibri" w:hAnsi="Calibri" w:cs="Calibri"/>
                <w:sz w:val="20"/>
              </w:rPr>
            </w:pPr>
            <w:r w:rsidRPr="005819B8">
              <w:rPr>
                <w:rFonts w:ascii="Calibri" w:hAnsi="Calibri" w:cs="Calibri"/>
                <w:sz w:val="20"/>
              </w:rPr>
              <w:t>WQBE_9A_Removal of Impervious Surfaces on Property (wheel strips)</w:t>
            </w:r>
          </w:p>
        </w:tc>
        <w:tc>
          <w:tcPr>
            <w:tcW w:w="900" w:type="dxa"/>
            <w:tcMar>
              <w:right w:w="58" w:type="dxa"/>
            </w:tcMar>
            <w:vAlign w:val="center"/>
          </w:tcPr>
          <w:p w14:paraId="618B55DE" w14:textId="1713463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 SF</w:t>
            </w:r>
          </w:p>
        </w:tc>
        <w:tc>
          <w:tcPr>
            <w:tcW w:w="1260" w:type="dxa"/>
            <w:noWrap/>
            <w:vAlign w:val="center"/>
          </w:tcPr>
          <w:p w14:paraId="345E1A5B" w14:textId="597877D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$1,000</w:t>
            </w:r>
          </w:p>
        </w:tc>
        <w:tc>
          <w:tcPr>
            <w:tcW w:w="1260" w:type="dxa"/>
            <w:noWrap/>
            <w:vAlign w:val="center"/>
          </w:tcPr>
          <w:p w14:paraId="1925ECA7" w14:textId="7D9ACCE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EF4831B" w14:textId="36B454B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$1,000</w:t>
            </w:r>
          </w:p>
        </w:tc>
        <w:tc>
          <w:tcPr>
            <w:tcW w:w="1170" w:type="dxa"/>
            <w:noWrap/>
            <w:vAlign w:val="center"/>
          </w:tcPr>
          <w:p w14:paraId="655684BD" w14:textId="3F221E4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$2,000</w:t>
            </w:r>
          </w:p>
        </w:tc>
        <w:tc>
          <w:tcPr>
            <w:tcW w:w="900" w:type="dxa"/>
            <w:noWrap/>
            <w:vAlign w:val="center"/>
          </w:tcPr>
          <w:p w14:paraId="432F3002" w14:textId="1AF0A665" w:rsidR="004500EA" w:rsidRPr="005819B8" w:rsidRDefault="004500EA" w:rsidP="00661620">
            <w:pPr>
              <w:jc w:val="center"/>
              <w:rPr>
                <w:rFonts w:ascii="Calibri" w:hAnsi="Calibri" w:cs="Calibri"/>
                <w:sz w:val="20"/>
              </w:rPr>
            </w:pPr>
            <w:r w:rsidRPr="005819B8">
              <w:rPr>
                <w:rFonts w:ascii="Calibri" w:hAnsi="Calibri" w:cs="Calibri"/>
                <w:color w:val="000000"/>
                <w:sz w:val="20"/>
              </w:rPr>
              <w:t>$600</w:t>
            </w:r>
          </w:p>
        </w:tc>
        <w:tc>
          <w:tcPr>
            <w:tcW w:w="1725" w:type="dxa"/>
            <w:noWrap/>
            <w:vAlign w:val="center"/>
          </w:tcPr>
          <w:p w14:paraId="0451A568" w14:textId="1D2C3C4C" w:rsidR="004500EA" w:rsidRPr="005819B8" w:rsidRDefault="004500EA" w:rsidP="00661620">
            <w:pPr>
              <w:jc w:val="center"/>
              <w:rPr>
                <w:rFonts w:ascii="Calibri" w:hAnsi="Calibri" w:cs="Calibri"/>
                <w:sz w:val="20"/>
              </w:rPr>
            </w:pPr>
            <w:r w:rsidRPr="005819B8">
              <w:rPr>
                <w:rFonts w:ascii="Calibri" w:hAnsi="Calibri" w:cs="Calibri"/>
                <w:color w:val="000000"/>
                <w:sz w:val="20"/>
              </w:rPr>
              <w:t>$15,000</w:t>
            </w:r>
          </w:p>
        </w:tc>
      </w:tr>
      <w:tr w:rsidR="00962321" w:rsidRPr="005819B8" w14:paraId="72D1990D" w14:textId="77777777" w:rsidTr="00962321">
        <w:trPr>
          <w:trHeight w:val="635"/>
        </w:trPr>
        <w:tc>
          <w:tcPr>
            <w:tcW w:w="1335" w:type="dxa"/>
            <w:vMerge/>
            <w:hideMark/>
          </w:tcPr>
          <w:p w14:paraId="1BEF7C95" w14:textId="77777777" w:rsidR="004500EA" w:rsidRPr="005819B8" w:rsidRDefault="004500EA" w:rsidP="004500EA">
            <w:pPr>
              <w:rPr>
                <w:rFonts w:ascii="Calibri" w:hAnsi="Calibri" w:cs="Calibri"/>
                <w:sz w:val="20"/>
              </w:rPr>
            </w:pPr>
          </w:p>
        </w:tc>
        <w:tc>
          <w:tcPr>
            <w:tcW w:w="3060" w:type="dxa"/>
            <w:hideMark/>
          </w:tcPr>
          <w:p w14:paraId="360EFEC5" w14:textId="77777777" w:rsidR="004500EA" w:rsidRPr="005819B8" w:rsidRDefault="004500EA" w:rsidP="004500EA">
            <w:pPr>
              <w:rPr>
                <w:rFonts w:ascii="Calibri" w:hAnsi="Calibri" w:cs="Calibri"/>
                <w:sz w:val="20"/>
              </w:rPr>
            </w:pPr>
            <w:r w:rsidRPr="005819B8">
              <w:rPr>
                <w:rFonts w:ascii="Calibri" w:hAnsi="Calibri" w:cs="Calibri"/>
                <w:sz w:val="20"/>
              </w:rPr>
              <w:t>WQBE_9B_Removal of Impervious Surfaces on Property (no wheel strips)</w:t>
            </w:r>
          </w:p>
        </w:tc>
        <w:tc>
          <w:tcPr>
            <w:tcW w:w="900" w:type="dxa"/>
            <w:tcMar>
              <w:right w:w="58" w:type="dxa"/>
            </w:tcMar>
            <w:vAlign w:val="center"/>
          </w:tcPr>
          <w:p w14:paraId="48EC1832" w14:textId="4511EDA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 SF</w:t>
            </w:r>
          </w:p>
        </w:tc>
        <w:tc>
          <w:tcPr>
            <w:tcW w:w="1260" w:type="dxa"/>
            <w:noWrap/>
            <w:vAlign w:val="center"/>
          </w:tcPr>
          <w:p w14:paraId="6C4A5709" w14:textId="5BD6E26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$1,000</w:t>
            </w:r>
          </w:p>
        </w:tc>
        <w:tc>
          <w:tcPr>
            <w:tcW w:w="1260" w:type="dxa"/>
            <w:noWrap/>
            <w:vAlign w:val="center"/>
          </w:tcPr>
          <w:p w14:paraId="7AF9DF57" w14:textId="5DB969B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EF9FC2C" w14:textId="2D1A079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$1,000</w:t>
            </w:r>
          </w:p>
        </w:tc>
        <w:tc>
          <w:tcPr>
            <w:tcW w:w="1170" w:type="dxa"/>
            <w:noWrap/>
            <w:vAlign w:val="center"/>
          </w:tcPr>
          <w:p w14:paraId="374C0FA8" w14:textId="5AA32CB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$2,000</w:t>
            </w:r>
          </w:p>
        </w:tc>
        <w:tc>
          <w:tcPr>
            <w:tcW w:w="900" w:type="dxa"/>
            <w:noWrap/>
            <w:vAlign w:val="center"/>
          </w:tcPr>
          <w:p w14:paraId="7C017A8B" w14:textId="40F6322E" w:rsidR="004500EA" w:rsidRPr="005819B8" w:rsidRDefault="004500EA" w:rsidP="00661620">
            <w:pPr>
              <w:jc w:val="center"/>
              <w:rPr>
                <w:rFonts w:ascii="Calibri" w:hAnsi="Calibri" w:cs="Calibri"/>
                <w:sz w:val="20"/>
              </w:rPr>
            </w:pPr>
            <w:r w:rsidRPr="005819B8">
              <w:rPr>
                <w:rFonts w:ascii="Calibri" w:hAnsi="Calibri" w:cs="Calibri"/>
                <w:color w:val="000000"/>
                <w:sz w:val="20"/>
              </w:rPr>
              <w:t>$600</w:t>
            </w:r>
          </w:p>
        </w:tc>
        <w:tc>
          <w:tcPr>
            <w:tcW w:w="1725" w:type="dxa"/>
            <w:noWrap/>
            <w:vAlign w:val="center"/>
          </w:tcPr>
          <w:p w14:paraId="5FC71085" w14:textId="3FEFEB2C" w:rsidR="004500EA" w:rsidRPr="005819B8" w:rsidRDefault="004500EA" w:rsidP="00661620">
            <w:pPr>
              <w:jc w:val="center"/>
              <w:rPr>
                <w:rFonts w:ascii="Calibri" w:hAnsi="Calibri" w:cs="Calibri"/>
                <w:sz w:val="20"/>
              </w:rPr>
            </w:pPr>
            <w:r w:rsidRPr="005819B8">
              <w:rPr>
                <w:rFonts w:ascii="Calibri" w:hAnsi="Calibri" w:cs="Calibri"/>
                <w:color w:val="000000"/>
                <w:sz w:val="20"/>
              </w:rPr>
              <w:t>$15,000</w:t>
            </w:r>
          </w:p>
        </w:tc>
      </w:tr>
      <w:tr w:rsidR="00886257" w:rsidRPr="005819B8" w14:paraId="5576C695" w14:textId="77777777" w:rsidTr="00962321">
        <w:trPr>
          <w:trHeight w:val="403"/>
        </w:trPr>
        <w:tc>
          <w:tcPr>
            <w:tcW w:w="12960" w:type="dxa"/>
            <w:gridSpan w:val="9"/>
            <w:shd w:val="clear" w:color="auto" w:fill="E7E6E6" w:themeFill="background2"/>
          </w:tcPr>
          <w:p w14:paraId="41D9A409" w14:textId="29315DF3" w:rsidR="00886257" w:rsidRPr="005819B8" w:rsidRDefault="00886257" w:rsidP="00962321">
            <w:pPr>
              <w:rPr>
                <w:rFonts w:ascii="Calibri" w:hAnsi="Calibri" w:cs="Calibri"/>
                <w:b/>
                <w:bCs/>
                <w:color w:val="000000"/>
                <w:sz w:val="20"/>
              </w:rPr>
            </w:pPr>
            <w:r w:rsidRPr="005819B8">
              <w:rPr>
                <w:rFonts w:ascii="Calibri" w:hAnsi="Calibri" w:cs="Calibri"/>
                <w:b/>
                <w:bCs/>
                <w:color w:val="000000"/>
                <w:sz w:val="20"/>
              </w:rPr>
              <w:t>Stormwater Retention/Detention/Infiltration</w:t>
            </w:r>
          </w:p>
        </w:tc>
      </w:tr>
      <w:tr w:rsidR="00962321" w:rsidRPr="005819B8" w14:paraId="08EE1CAF" w14:textId="77777777" w:rsidTr="00962321">
        <w:trPr>
          <w:trHeight w:val="403"/>
        </w:trPr>
        <w:tc>
          <w:tcPr>
            <w:tcW w:w="1335" w:type="dxa"/>
            <w:vMerge w:val="restart"/>
            <w:hideMark/>
          </w:tcPr>
          <w:p w14:paraId="32DF831E" w14:textId="77777777" w:rsidR="004500EA" w:rsidRPr="005819B8" w:rsidRDefault="004500EA" w:rsidP="004500EA">
            <w:pPr>
              <w:rPr>
                <w:rFonts w:ascii="Calibri" w:hAnsi="Calibri" w:cs="Calibri"/>
                <w:sz w:val="20"/>
              </w:rPr>
            </w:pPr>
            <w:r w:rsidRPr="005819B8">
              <w:rPr>
                <w:rFonts w:ascii="Calibri" w:hAnsi="Calibri" w:cs="Calibri"/>
                <w:sz w:val="20"/>
              </w:rPr>
              <w:t>Detention Vault</w:t>
            </w:r>
          </w:p>
        </w:tc>
        <w:tc>
          <w:tcPr>
            <w:tcW w:w="3060" w:type="dxa"/>
            <w:hideMark/>
          </w:tcPr>
          <w:p w14:paraId="01FD5F37" w14:textId="77777777" w:rsidR="004500EA" w:rsidRPr="005819B8" w:rsidRDefault="004500EA" w:rsidP="004500EA">
            <w:pPr>
              <w:rPr>
                <w:rFonts w:ascii="Calibri" w:hAnsi="Calibri" w:cs="Calibri"/>
                <w:sz w:val="20"/>
              </w:rPr>
            </w:pPr>
            <w:r w:rsidRPr="005819B8">
              <w:rPr>
                <w:rFonts w:ascii="Calibri" w:hAnsi="Calibri" w:cs="Calibri"/>
                <w:sz w:val="20"/>
              </w:rPr>
              <w:t>WQBE_11A_Detention Vault on Public Property</w:t>
            </w:r>
          </w:p>
        </w:tc>
        <w:tc>
          <w:tcPr>
            <w:tcW w:w="900" w:type="dxa"/>
            <w:tcMar>
              <w:right w:w="58" w:type="dxa"/>
            </w:tcMar>
            <w:vAlign w:val="center"/>
          </w:tcPr>
          <w:p w14:paraId="0B3F78F4" w14:textId="1D9E4353" w:rsidR="004500EA" w:rsidRPr="005819B8" w:rsidRDefault="004500EA" w:rsidP="00661620">
            <w:pPr>
              <w:jc w:val="center"/>
              <w:rPr>
                <w:rFonts w:ascii="Calibri" w:hAnsi="Calibri" w:cs="Calibri"/>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03798837" w14:textId="7DB5B6C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$3,519,000</w:t>
            </w:r>
          </w:p>
        </w:tc>
        <w:tc>
          <w:tcPr>
            <w:tcW w:w="1260" w:type="dxa"/>
            <w:noWrap/>
            <w:vAlign w:val="center"/>
          </w:tcPr>
          <w:p w14:paraId="686B4C44" w14:textId="3F30E57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7759C5EF" w14:textId="51DF56C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$2,710,000</w:t>
            </w:r>
          </w:p>
        </w:tc>
        <w:tc>
          <w:tcPr>
            <w:tcW w:w="1170" w:type="dxa"/>
            <w:noWrap/>
            <w:vAlign w:val="center"/>
          </w:tcPr>
          <w:p w14:paraId="4A0B5DFB" w14:textId="0011D12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$6,229,000</w:t>
            </w:r>
          </w:p>
        </w:tc>
        <w:tc>
          <w:tcPr>
            <w:tcW w:w="900" w:type="dxa"/>
            <w:noWrap/>
            <w:vAlign w:val="center"/>
          </w:tcPr>
          <w:p w14:paraId="31213F46" w14:textId="4690FD5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$4,900</w:t>
            </w:r>
          </w:p>
        </w:tc>
        <w:tc>
          <w:tcPr>
            <w:tcW w:w="1725" w:type="dxa"/>
            <w:noWrap/>
            <w:vAlign w:val="center"/>
          </w:tcPr>
          <w:p w14:paraId="63853925" w14:textId="4352B87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$6,352,000</w:t>
            </w:r>
          </w:p>
        </w:tc>
      </w:tr>
      <w:tr w:rsidR="00962321" w:rsidRPr="005819B8" w14:paraId="75496B25" w14:textId="77777777" w:rsidTr="00962321">
        <w:trPr>
          <w:trHeight w:val="403"/>
        </w:trPr>
        <w:tc>
          <w:tcPr>
            <w:tcW w:w="1335" w:type="dxa"/>
            <w:vMerge/>
            <w:hideMark/>
          </w:tcPr>
          <w:p w14:paraId="6EB393E7" w14:textId="77777777" w:rsidR="004500EA" w:rsidRPr="005819B8" w:rsidRDefault="004500EA" w:rsidP="004500EA">
            <w:pPr>
              <w:rPr>
                <w:rFonts w:ascii="Calibri" w:hAnsi="Calibri" w:cs="Calibri"/>
                <w:sz w:val="20"/>
              </w:rPr>
            </w:pPr>
          </w:p>
        </w:tc>
        <w:tc>
          <w:tcPr>
            <w:tcW w:w="3060" w:type="dxa"/>
            <w:hideMark/>
          </w:tcPr>
          <w:p w14:paraId="2ECF86BE" w14:textId="77777777" w:rsidR="004500EA" w:rsidRPr="005819B8" w:rsidRDefault="004500EA" w:rsidP="004500EA">
            <w:pPr>
              <w:rPr>
                <w:rFonts w:ascii="Calibri" w:hAnsi="Calibri" w:cs="Calibri"/>
                <w:sz w:val="20"/>
              </w:rPr>
            </w:pPr>
            <w:r w:rsidRPr="005819B8">
              <w:rPr>
                <w:rFonts w:ascii="Calibri" w:hAnsi="Calibri" w:cs="Calibri"/>
                <w:sz w:val="20"/>
              </w:rPr>
              <w:t>WQBE_11B_Detention Vault in ROW</w:t>
            </w:r>
          </w:p>
        </w:tc>
        <w:tc>
          <w:tcPr>
            <w:tcW w:w="900" w:type="dxa"/>
            <w:tcMar>
              <w:right w:w="58" w:type="dxa"/>
            </w:tcMar>
            <w:vAlign w:val="center"/>
          </w:tcPr>
          <w:p w14:paraId="0BD094BF" w14:textId="5B897BD3" w:rsidR="004500EA" w:rsidRPr="005819B8" w:rsidRDefault="004500EA" w:rsidP="00661620">
            <w:pPr>
              <w:jc w:val="center"/>
              <w:rPr>
                <w:rFonts w:ascii="Calibri" w:hAnsi="Calibri" w:cs="Calibri"/>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4B2E506A" w14:textId="56A3F98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$4,473,000</w:t>
            </w:r>
          </w:p>
        </w:tc>
        <w:tc>
          <w:tcPr>
            <w:tcW w:w="1260" w:type="dxa"/>
            <w:noWrap/>
            <w:vAlign w:val="center"/>
          </w:tcPr>
          <w:p w14:paraId="4ACFCD78" w14:textId="6BA8B72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10A6211" w14:textId="4286A6A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$3,130,500</w:t>
            </w:r>
          </w:p>
        </w:tc>
        <w:tc>
          <w:tcPr>
            <w:tcW w:w="1170" w:type="dxa"/>
            <w:noWrap/>
            <w:vAlign w:val="center"/>
          </w:tcPr>
          <w:p w14:paraId="2660E81D" w14:textId="42B47F6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$7,603,000</w:t>
            </w:r>
          </w:p>
        </w:tc>
        <w:tc>
          <w:tcPr>
            <w:tcW w:w="900" w:type="dxa"/>
            <w:noWrap/>
            <w:vAlign w:val="center"/>
          </w:tcPr>
          <w:p w14:paraId="6EB57461" w14:textId="2189773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$4,900</w:t>
            </w:r>
          </w:p>
        </w:tc>
        <w:tc>
          <w:tcPr>
            <w:tcW w:w="1725" w:type="dxa"/>
            <w:noWrap/>
            <w:vAlign w:val="center"/>
          </w:tcPr>
          <w:p w14:paraId="423E90E5" w14:textId="31AFC4D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$7,727,000</w:t>
            </w:r>
          </w:p>
        </w:tc>
      </w:tr>
      <w:tr w:rsidR="00962321" w:rsidRPr="005819B8" w14:paraId="36647379" w14:textId="77777777" w:rsidTr="00962321">
        <w:trPr>
          <w:trHeight w:val="403"/>
        </w:trPr>
        <w:tc>
          <w:tcPr>
            <w:tcW w:w="1335" w:type="dxa"/>
            <w:vMerge/>
            <w:hideMark/>
          </w:tcPr>
          <w:p w14:paraId="4D035D7C" w14:textId="77777777" w:rsidR="004500EA" w:rsidRPr="005819B8" w:rsidRDefault="004500EA" w:rsidP="004500EA">
            <w:pPr>
              <w:rPr>
                <w:rFonts w:ascii="Calibri" w:hAnsi="Calibri" w:cs="Calibri"/>
                <w:sz w:val="20"/>
              </w:rPr>
            </w:pPr>
          </w:p>
        </w:tc>
        <w:tc>
          <w:tcPr>
            <w:tcW w:w="3060" w:type="dxa"/>
            <w:hideMark/>
          </w:tcPr>
          <w:p w14:paraId="2215F3A7" w14:textId="44604217" w:rsidR="004500EA" w:rsidRPr="005819B8" w:rsidRDefault="004500EA" w:rsidP="004500EA">
            <w:pPr>
              <w:rPr>
                <w:rFonts w:ascii="Calibri" w:hAnsi="Calibri" w:cs="Calibri"/>
                <w:sz w:val="20"/>
              </w:rPr>
            </w:pPr>
            <w:r w:rsidRPr="005819B8">
              <w:rPr>
                <w:rFonts w:ascii="Calibri" w:hAnsi="Calibri" w:cs="Calibri"/>
                <w:sz w:val="20"/>
              </w:rPr>
              <w:t xml:space="preserve">WQBE_11C_Detention Vault </w:t>
            </w:r>
            <w:r w:rsidR="002A18F9">
              <w:rPr>
                <w:rFonts w:ascii="Calibri" w:hAnsi="Calibri" w:cs="Calibri"/>
                <w:sz w:val="20"/>
              </w:rPr>
              <w:t>w</w:t>
            </w:r>
            <w:r w:rsidRPr="005819B8">
              <w:rPr>
                <w:rFonts w:ascii="Calibri" w:hAnsi="Calibri" w:cs="Calibri"/>
                <w:sz w:val="20"/>
              </w:rPr>
              <w:t xml:space="preserve">ith Property Cost </w:t>
            </w:r>
          </w:p>
        </w:tc>
        <w:tc>
          <w:tcPr>
            <w:tcW w:w="900" w:type="dxa"/>
            <w:tcMar>
              <w:right w:w="58" w:type="dxa"/>
            </w:tcMar>
            <w:vAlign w:val="center"/>
          </w:tcPr>
          <w:p w14:paraId="59C00F2D" w14:textId="3BD45089" w:rsidR="004500EA" w:rsidRPr="005819B8" w:rsidRDefault="004500EA" w:rsidP="00661620">
            <w:pPr>
              <w:jc w:val="center"/>
              <w:rPr>
                <w:rFonts w:ascii="Calibri" w:hAnsi="Calibri" w:cs="Calibri"/>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4F7E2CA4" w14:textId="4BF12B5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$3,519,000</w:t>
            </w:r>
          </w:p>
        </w:tc>
        <w:tc>
          <w:tcPr>
            <w:tcW w:w="1260" w:type="dxa"/>
            <w:noWrap/>
            <w:vAlign w:val="center"/>
          </w:tcPr>
          <w:p w14:paraId="36836F6A" w14:textId="7E18BE4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$589,000</w:t>
            </w:r>
          </w:p>
        </w:tc>
        <w:tc>
          <w:tcPr>
            <w:tcW w:w="1350" w:type="dxa"/>
            <w:noWrap/>
            <w:vAlign w:val="center"/>
          </w:tcPr>
          <w:p w14:paraId="6B55F532" w14:textId="1649D9C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$3,446,000</w:t>
            </w:r>
          </w:p>
        </w:tc>
        <w:tc>
          <w:tcPr>
            <w:tcW w:w="1170" w:type="dxa"/>
            <w:noWrap/>
            <w:vAlign w:val="center"/>
          </w:tcPr>
          <w:p w14:paraId="5BAC6823" w14:textId="2A33A11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$6,965,000</w:t>
            </w:r>
          </w:p>
        </w:tc>
        <w:tc>
          <w:tcPr>
            <w:tcW w:w="900" w:type="dxa"/>
            <w:noWrap/>
            <w:vAlign w:val="center"/>
          </w:tcPr>
          <w:p w14:paraId="0023F2FE" w14:textId="19B809B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$4,900</w:t>
            </w:r>
          </w:p>
        </w:tc>
        <w:tc>
          <w:tcPr>
            <w:tcW w:w="1725" w:type="dxa"/>
            <w:noWrap/>
            <w:vAlign w:val="center"/>
          </w:tcPr>
          <w:p w14:paraId="7E2D9971" w14:textId="4459457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$7,085,000</w:t>
            </w:r>
          </w:p>
        </w:tc>
      </w:tr>
      <w:tr w:rsidR="00962321" w:rsidRPr="005819B8" w14:paraId="4BCDD3B8" w14:textId="77777777" w:rsidTr="00962321">
        <w:trPr>
          <w:trHeight w:val="403"/>
        </w:trPr>
        <w:tc>
          <w:tcPr>
            <w:tcW w:w="1335" w:type="dxa"/>
            <w:vMerge w:val="restart"/>
            <w:hideMark/>
          </w:tcPr>
          <w:p w14:paraId="36718071" w14:textId="77777777" w:rsidR="004500EA" w:rsidRPr="005819B8" w:rsidRDefault="004500EA" w:rsidP="004500EA">
            <w:pPr>
              <w:rPr>
                <w:rFonts w:ascii="Calibri" w:hAnsi="Calibri" w:cs="Calibri"/>
                <w:sz w:val="20"/>
              </w:rPr>
            </w:pPr>
            <w:r w:rsidRPr="005819B8">
              <w:rPr>
                <w:rFonts w:ascii="Calibri" w:hAnsi="Calibri" w:cs="Calibri"/>
                <w:sz w:val="20"/>
              </w:rPr>
              <w:t>Detention Pond</w:t>
            </w:r>
          </w:p>
        </w:tc>
        <w:tc>
          <w:tcPr>
            <w:tcW w:w="3060" w:type="dxa"/>
            <w:hideMark/>
          </w:tcPr>
          <w:p w14:paraId="147FF45B" w14:textId="77777777" w:rsidR="004500EA" w:rsidRPr="005819B8" w:rsidRDefault="004500EA" w:rsidP="004500EA">
            <w:pPr>
              <w:rPr>
                <w:rFonts w:ascii="Calibri" w:hAnsi="Calibri" w:cs="Calibri"/>
                <w:sz w:val="20"/>
              </w:rPr>
            </w:pPr>
            <w:r w:rsidRPr="005819B8">
              <w:rPr>
                <w:rFonts w:ascii="Calibri" w:hAnsi="Calibri" w:cs="Calibri"/>
                <w:sz w:val="20"/>
              </w:rPr>
              <w:t>WQBE_12A_Detention Pond on Public Property</w:t>
            </w:r>
          </w:p>
        </w:tc>
        <w:tc>
          <w:tcPr>
            <w:tcW w:w="900" w:type="dxa"/>
            <w:tcMar>
              <w:right w:w="58" w:type="dxa"/>
            </w:tcMar>
            <w:vAlign w:val="center"/>
          </w:tcPr>
          <w:p w14:paraId="7B6CA4C5" w14:textId="5B226BF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41FAD4E7" w14:textId="2FD2F82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$617,000</w:t>
            </w:r>
          </w:p>
        </w:tc>
        <w:tc>
          <w:tcPr>
            <w:tcW w:w="1260" w:type="dxa"/>
            <w:noWrap/>
            <w:vAlign w:val="center"/>
          </w:tcPr>
          <w:p w14:paraId="4EC682E0" w14:textId="4B87073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3097A6DD" w14:textId="162CF6B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$484,000</w:t>
            </w:r>
          </w:p>
        </w:tc>
        <w:tc>
          <w:tcPr>
            <w:tcW w:w="1170" w:type="dxa"/>
            <w:noWrap/>
            <w:vAlign w:val="center"/>
          </w:tcPr>
          <w:p w14:paraId="44E93DCF" w14:textId="5602931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$1,102,000</w:t>
            </w:r>
          </w:p>
        </w:tc>
        <w:tc>
          <w:tcPr>
            <w:tcW w:w="900" w:type="dxa"/>
            <w:noWrap/>
            <w:vAlign w:val="center"/>
          </w:tcPr>
          <w:p w14:paraId="42F4F9A7" w14:textId="3BD2B34D" w:rsidR="004500EA" w:rsidRPr="005819B8" w:rsidRDefault="004500EA" w:rsidP="00661620">
            <w:pPr>
              <w:jc w:val="center"/>
              <w:rPr>
                <w:rFonts w:ascii="Calibri" w:hAnsi="Calibri" w:cs="Calibri"/>
                <w:sz w:val="20"/>
              </w:rPr>
            </w:pPr>
            <w:r w:rsidRPr="005819B8">
              <w:rPr>
                <w:rFonts w:ascii="Calibri" w:hAnsi="Calibri" w:cs="Calibri"/>
                <w:color w:val="000000"/>
                <w:sz w:val="20"/>
              </w:rPr>
              <w:t>$9,400</w:t>
            </w:r>
          </w:p>
        </w:tc>
        <w:tc>
          <w:tcPr>
            <w:tcW w:w="1725" w:type="dxa"/>
            <w:noWrap/>
            <w:vAlign w:val="center"/>
          </w:tcPr>
          <w:p w14:paraId="4B1A5223" w14:textId="1D355CCD" w:rsidR="004500EA" w:rsidRPr="005819B8" w:rsidRDefault="004500EA" w:rsidP="00661620">
            <w:pPr>
              <w:jc w:val="center"/>
              <w:rPr>
                <w:rFonts w:ascii="Calibri" w:hAnsi="Calibri" w:cs="Calibri"/>
                <w:sz w:val="20"/>
              </w:rPr>
            </w:pPr>
            <w:r w:rsidRPr="005819B8">
              <w:rPr>
                <w:rFonts w:ascii="Calibri" w:hAnsi="Calibri" w:cs="Calibri"/>
                <w:color w:val="000000"/>
                <w:sz w:val="20"/>
              </w:rPr>
              <w:t>$1,473,000</w:t>
            </w:r>
          </w:p>
        </w:tc>
      </w:tr>
      <w:tr w:rsidR="00962321" w:rsidRPr="005819B8" w14:paraId="6E34975C" w14:textId="77777777" w:rsidTr="00962321">
        <w:trPr>
          <w:trHeight w:val="403"/>
        </w:trPr>
        <w:tc>
          <w:tcPr>
            <w:tcW w:w="1335" w:type="dxa"/>
            <w:vMerge/>
            <w:hideMark/>
          </w:tcPr>
          <w:p w14:paraId="5E3A5E03" w14:textId="77777777" w:rsidR="004500EA" w:rsidRPr="005819B8" w:rsidRDefault="004500EA" w:rsidP="004500EA">
            <w:pPr>
              <w:rPr>
                <w:rFonts w:ascii="Calibri" w:hAnsi="Calibri" w:cs="Calibri"/>
                <w:sz w:val="20"/>
              </w:rPr>
            </w:pPr>
          </w:p>
        </w:tc>
        <w:tc>
          <w:tcPr>
            <w:tcW w:w="3060" w:type="dxa"/>
            <w:hideMark/>
          </w:tcPr>
          <w:p w14:paraId="48C33AFE" w14:textId="5295A90B" w:rsidR="004500EA" w:rsidRPr="005819B8" w:rsidRDefault="004500EA" w:rsidP="004500EA">
            <w:pPr>
              <w:rPr>
                <w:rFonts w:ascii="Calibri" w:hAnsi="Calibri" w:cs="Calibri"/>
                <w:sz w:val="20"/>
              </w:rPr>
            </w:pPr>
            <w:r w:rsidRPr="005819B8">
              <w:rPr>
                <w:rFonts w:ascii="Calibri" w:hAnsi="Calibri" w:cs="Calibri"/>
                <w:sz w:val="20"/>
              </w:rPr>
              <w:t xml:space="preserve">WQBE_12B_Detention Pond </w:t>
            </w:r>
            <w:r w:rsidR="002A18F9">
              <w:rPr>
                <w:rFonts w:ascii="Calibri" w:hAnsi="Calibri" w:cs="Calibri"/>
                <w:sz w:val="20"/>
              </w:rPr>
              <w:t>w</w:t>
            </w:r>
            <w:r w:rsidRPr="005819B8">
              <w:rPr>
                <w:rFonts w:ascii="Calibri" w:hAnsi="Calibri" w:cs="Calibri"/>
                <w:sz w:val="20"/>
              </w:rPr>
              <w:t>ith Property Cost</w:t>
            </w:r>
          </w:p>
        </w:tc>
        <w:tc>
          <w:tcPr>
            <w:tcW w:w="900" w:type="dxa"/>
            <w:tcMar>
              <w:right w:w="58" w:type="dxa"/>
            </w:tcMar>
            <w:vAlign w:val="center"/>
          </w:tcPr>
          <w:p w14:paraId="13C5BD74" w14:textId="5282E68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720044CF" w14:textId="6861A0A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$617,000</w:t>
            </w:r>
          </w:p>
        </w:tc>
        <w:tc>
          <w:tcPr>
            <w:tcW w:w="1260" w:type="dxa"/>
            <w:noWrap/>
            <w:vAlign w:val="center"/>
          </w:tcPr>
          <w:p w14:paraId="0F5CB0B7" w14:textId="045C3BC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$1,073,000</w:t>
            </w:r>
          </w:p>
        </w:tc>
        <w:tc>
          <w:tcPr>
            <w:tcW w:w="1350" w:type="dxa"/>
            <w:noWrap/>
            <w:vAlign w:val="center"/>
          </w:tcPr>
          <w:p w14:paraId="71F4052A" w14:textId="616CE08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$1,826,000</w:t>
            </w:r>
          </w:p>
        </w:tc>
        <w:tc>
          <w:tcPr>
            <w:tcW w:w="1170" w:type="dxa"/>
            <w:noWrap/>
            <w:vAlign w:val="center"/>
          </w:tcPr>
          <w:p w14:paraId="39770E4D" w14:textId="28EDB81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$2,443,000</w:t>
            </w:r>
          </w:p>
        </w:tc>
        <w:tc>
          <w:tcPr>
            <w:tcW w:w="900" w:type="dxa"/>
            <w:noWrap/>
            <w:vAlign w:val="center"/>
          </w:tcPr>
          <w:p w14:paraId="276C6522" w14:textId="42BB19AD" w:rsidR="004500EA" w:rsidRPr="005819B8" w:rsidRDefault="004500EA" w:rsidP="00661620">
            <w:pPr>
              <w:jc w:val="center"/>
              <w:rPr>
                <w:rFonts w:ascii="Calibri" w:hAnsi="Calibri" w:cs="Calibri"/>
                <w:sz w:val="20"/>
              </w:rPr>
            </w:pPr>
            <w:r w:rsidRPr="005819B8">
              <w:rPr>
                <w:rFonts w:ascii="Calibri" w:hAnsi="Calibri" w:cs="Calibri"/>
                <w:color w:val="000000"/>
                <w:sz w:val="20"/>
              </w:rPr>
              <w:t>$9,400</w:t>
            </w:r>
          </w:p>
        </w:tc>
        <w:tc>
          <w:tcPr>
            <w:tcW w:w="1725" w:type="dxa"/>
            <w:noWrap/>
            <w:vAlign w:val="center"/>
          </w:tcPr>
          <w:p w14:paraId="047095EF" w14:textId="1ED4CFDA" w:rsidR="004500EA" w:rsidRPr="005819B8" w:rsidRDefault="004500EA" w:rsidP="00661620">
            <w:pPr>
              <w:jc w:val="center"/>
              <w:rPr>
                <w:rFonts w:ascii="Calibri" w:hAnsi="Calibri" w:cs="Calibri"/>
                <w:sz w:val="20"/>
              </w:rPr>
            </w:pPr>
            <w:r w:rsidRPr="005819B8">
              <w:rPr>
                <w:rFonts w:ascii="Calibri" w:hAnsi="Calibri" w:cs="Calibri"/>
                <w:color w:val="000000"/>
                <w:sz w:val="20"/>
              </w:rPr>
              <w:t>$2,807,000</w:t>
            </w:r>
          </w:p>
        </w:tc>
      </w:tr>
      <w:tr w:rsidR="00962321" w:rsidRPr="005819B8" w14:paraId="20237E34" w14:textId="77777777" w:rsidTr="00962321">
        <w:trPr>
          <w:trHeight w:val="675"/>
        </w:trPr>
        <w:tc>
          <w:tcPr>
            <w:tcW w:w="1335" w:type="dxa"/>
            <w:vMerge w:val="restart"/>
            <w:hideMark/>
          </w:tcPr>
          <w:p w14:paraId="717E3FAA" w14:textId="77777777" w:rsidR="004500EA" w:rsidRPr="005819B8" w:rsidRDefault="004500EA" w:rsidP="002F6F02">
            <w:pPr>
              <w:keepNext/>
              <w:rPr>
                <w:rFonts w:ascii="Calibri" w:hAnsi="Calibri" w:cs="Calibri"/>
                <w:sz w:val="20"/>
              </w:rPr>
            </w:pPr>
            <w:r w:rsidRPr="005819B8">
              <w:rPr>
                <w:rFonts w:ascii="Calibri" w:hAnsi="Calibri" w:cs="Calibri"/>
                <w:sz w:val="20"/>
              </w:rPr>
              <w:t>Infiltration Pond</w:t>
            </w:r>
          </w:p>
        </w:tc>
        <w:tc>
          <w:tcPr>
            <w:tcW w:w="3060" w:type="dxa"/>
            <w:hideMark/>
          </w:tcPr>
          <w:p w14:paraId="48D03674" w14:textId="77777777" w:rsidR="004500EA" w:rsidRPr="005819B8" w:rsidRDefault="004500EA" w:rsidP="002F6F02">
            <w:pPr>
              <w:keepNext/>
              <w:rPr>
                <w:rFonts w:ascii="Calibri" w:hAnsi="Calibri" w:cs="Calibri"/>
                <w:sz w:val="20"/>
              </w:rPr>
            </w:pPr>
            <w:r w:rsidRPr="005819B8">
              <w:rPr>
                <w:rFonts w:ascii="Calibri" w:hAnsi="Calibri" w:cs="Calibri"/>
                <w:sz w:val="20"/>
              </w:rPr>
              <w:t>WQBE_13A_Infiltration Pond Till Soil on Public Property</w:t>
            </w:r>
          </w:p>
        </w:tc>
        <w:tc>
          <w:tcPr>
            <w:tcW w:w="900" w:type="dxa"/>
            <w:tcMar>
              <w:right w:w="58" w:type="dxa"/>
            </w:tcMar>
            <w:vAlign w:val="center"/>
          </w:tcPr>
          <w:p w14:paraId="1F53C357" w14:textId="02D3D472"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356E960E" w14:textId="7A009F55"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$395,000</w:t>
            </w:r>
          </w:p>
        </w:tc>
        <w:tc>
          <w:tcPr>
            <w:tcW w:w="1260" w:type="dxa"/>
            <w:noWrap/>
            <w:vAlign w:val="center"/>
          </w:tcPr>
          <w:p w14:paraId="6E7F7305" w14:textId="04ED8601"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A6C8226" w14:textId="273A8D3C"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$310,000</w:t>
            </w:r>
          </w:p>
        </w:tc>
        <w:tc>
          <w:tcPr>
            <w:tcW w:w="1170" w:type="dxa"/>
            <w:noWrap/>
            <w:vAlign w:val="center"/>
          </w:tcPr>
          <w:p w14:paraId="1FC9C50C" w14:textId="0C490B78" w:rsidR="004500EA" w:rsidRPr="005819B8" w:rsidRDefault="004500EA" w:rsidP="002F6F02">
            <w:pPr>
              <w:keepNext/>
              <w:jc w:val="center"/>
              <w:rPr>
                <w:rFonts w:ascii="Calibri" w:hAnsi="Calibri" w:cs="Calibri"/>
                <w:color w:val="000000"/>
                <w:sz w:val="20"/>
              </w:rPr>
            </w:pPr>
            <w:r w:rsidRPr="005819B8">
              <w:rPr>
                <w:rFonts w:ascii="Calibri" w:hAnsi="Calibri" w:cs="Calibri"/>
                <w:color w:val="000000"/>
                <w:sz w:val="20"/>
              </w:rPr>
              <w:t>$705,000</w:t>
            </w:r>
          </w:p>
        </w:tc>
        <w:tc>
          <w:tcPr>
            <w:tcW w:w="900" w:type="dxa"/>
            <w:noWrap/>
            <w:vAlign w:val="center"/>
          </w:tcPr>
          <w:p w14:paraId="1A991DA7" w14:textId="6949B7CF" w:rsidR="004500EA" w:rsidRPr="005819B8" w:rsidRDefault="004500EA" w:rsidP="002F6F02">
            <w:pPr>
              <w:keepNext/>
              <w:jc w:val="center"/>
              <w:rPr>
                <w:rFonts w:ascii="Calibri" w:hAnsi="Calibri" w:cs="Calibri"/>
                <w:sz w:val="20"/>
              </w:rPr>
            </w:pPr>
            <w:r w:rsidRPr="005819B8">
              <w:rPr>
                <w:rFonts w:ascii="Calibri" w:hAnsi="Calibri" w:cs="Calibri"/>
                <w:color w:val="000000"/>
                <w:sz w:val="20"/>
              </w:rPr>
              <w:t>$5,500</w:t>
            </w:r>
          </w:p>
        </w:tc>
        <w:tc>
          <w:tcPr>
            <w:tcW w:w="1725" w:type="dxa"/>
            <w:noWrap/>
            <w:vAlign w:val="center"/>
          </w:tcPr>
          <w:p w14:paraId="7F133D4C" w14:textId="4C1D6966" w:rsidR="004500EA" w:rsidRPr="005819B8" w:rsidRDefault="004500EA" w:rsidP="002F6F02">
            <w:pPr>
              <w:keepNext/>
              <w:jc w:val="center"/>
              <w:rPr>
                <w:rFonts w:ascii="Calibri" w:hAnsi="Calibri" w:cs="Calibri"/>
                <w:sz w:val="20"/>
              </w:rPr>
            </w:pPr>
            <w:r w:rsidRPr="005819B8">
              <w:rPr>
                <w:rFonts w:ascii="Calibri" w:hAnsi="Calibri" w:cs="Calibri"/>
                <w:color w:val="000000"/>
                <w:sz w:val="20"/>
              </w:rPr>
              <w:t>$971,000</w:t>
            </w:r>
          </w:p>
        </w:tc>
      </w:tr>
      <w:tr w:rsidR="00962321" w:rsidRPr="005819B8" w14:paraId="3AFE0469" w14:textId="77777777" w:rsidTr="00962321">
        <w:trPr>
          <w:trHeight w:val="635"/>
        </w:trPr>
        <w:tc>
          <w:tcPr>
            <w:tcW w:w="1335" w:type="dxa"/>
            <w:vMerge/>
            <w:hideMark/>
          </w:tcPr>
          <w:p w14:paraId="70410381" w14:textId="77777777" w:rsidR="004500EA" w:rsidRPr="005819B8" w:rsidRDefault="004500EA" w:rsidP="004500EA">
            <w:pPr>
              <w:rPr>
                <w:rFonts w:ascii="Calibri" w:hAnsi="Calibri" w:cs="Calibri"/>
                <w:sz w:val="20"/>
              </w:rPr>
            </w:pPr>
          </w:p>
        </w:tc>
        <w:tc>
          <w:tcPr>
            <w:tcW w:w="3060" w:type="dxa"/>
            <w:hideMark/>
          </w:tcPr>
          <w:p w14:paraId="192BFAAF" w14:textId="77777777" w:rsidR="004500EA" w:rsidRPr="005819B8" w:rsidRDefault="004500EA" w:rsidP="004500EA">
            <w:pPr>
              <w:rPr>
                <w:rFonts w:ascii="Calibri" w:hAnsi="Calibri" w:cs="Calibri"/>
                <w:sz w:val="20"/>
              </w:rPr>
            </w:pPr>
            <w:r w:rsidRPr="005819B8">
              <w:rPr>
                <w:rFonts w:ascii="Calibri" w:hAnsi="Calibri" w:cs="Calibri"/>
                <w:sz w:val="20"/>
              </w:rPr>
              <w:t>WQBE_13B_Infiltration Pond Outwash Soil on Public Property</w:t>
            </w:r>
          </w:p>
        </w:tc>
        <w:tc>
          <w:tcPr>
            <w:tcW w:w="900" w:type="dxa"/>
            <w:tcMar>
              <w:right w:w="58" w:type="dxa"/>
            </w:tcMar>
            <w:vAlign w:val="center"/>
          </w:tcPr>
          <w:p w14:paraId="03AA82AC" w14:textId="1389BA6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6BFF1870" w14:textId="72326C4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$352,000</w:t>
            </w:r>
          </w:p>
        </w:tc>
        <w:tc>
          <w:tcPr>
            <w:tcW w:w="1260" w:type="dxa"/>
            <w:noWrap/>
            <w:vAlign w:val="center"/>
          </w:tcPr>
          <w:p w14:paraId="3459701B" w14:textId="1372075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662E998B" w14:textId="18914D9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$276,000</w:t>
            </w:r>
          </w:p>
        </w:tc>
        <w:tc>
          <w:tcPr>
            <w:tcW w:w="1170" w:type="dxa"/>
            <w:noWrap/>
            <w:vAlign w:val="center"/>
          </w:tcPr>
          <w:p w14:paraId="24C54C41" w14:textId="195A1BF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$629,000</w:t>
            </w:r>
          </w:p>
        </w:tc>
        <w:tc>
          <w:tcPr>
            <w:tcW w:w="900" w:type="dxa"/>
            <w:noWrap/>
            <w:vAlign w:val="center"/>
          </w:tcPr>
          <w:p w14:paraId="400B1C86" w14:textId="30EF3CC7" w:rsidR="004500EA" w:rsidRPr="005819B8" w:rsidRDefault="004500EA" w:rsidP="00661620">
            <w:pPr>
              <w:jc w:val="center"/>
              <w:rPr>
                <w:rFonts w:ascii="Calibri" w:hAnsi="Calibri" w:cs="Calibri"/>
                <w:sz w:val="20"/>
              </w:rPr>
            </w:pPr>
            <w:r w:rsidRPr="005819B8">
              <w:rPr>
                <w:rFonts w:ascii="Calibri" w:hAnsi="Calibri" w:cs="Calibri"/>
                <w:color w:val="000000"/>
                <w:sz w:val="20"/>
              </w:rPr>
              <w:t>$3,500</w:t>
            </w:r>
          </w:p>
        </w:tc>
        <w:tc>
          <w:tcPr>
            <w:tcW w:w="1725" w:type="dxa"/>
            <w:noWrap/>
            <w:vAlign w:val="center"/>
          </w:tcPr>
          <w:p w14:paraId="05522264" w14:textId="64FB6FAA" w:rsidR="004500EA" w:rsidRPr="005819B8" w:rsidRDefault="004500EA" w:rsidP="00661620">
            <w:pPr>
              <w:jc w:val="center"/>
              <w:rPr>
                <w:rFonts w:ascii="Calibri" w:hAnsi="Calibri" w:cs="Calibri"/>
                <w:sz w:val="20"/>
              </w:rPr>
            </w:pPr>
            <w:r w:rsidRPr="005819B8">
              <w:rPr>
                <w:rFonts w:ascii="Calibri" w:hAnsi="Calibri" w:cs="Calibri"/>
                <w:color w:val="000000"/>
                <w:sz w:val="20"/>
              </w:rPr>
              <w:t>$836,000</w:t>
            </w:r>
          </w:p>
        </w:tc>
      </w:tr>
      <w:tr w:rsidR="00962321" w:rsidRPr="005819B8" w14:paraId="1CE9F46B" w14:textId="77777777" w:rsidTr="00962321">
        <w:trPr>
          <w:trHeight w:val="403"/>
        </w:trPr>
        <w:tc>
          <w:tcPr>
            <w:tcW w:w="1335" w:type="dxa"/>
            <w:vMerge/>
            <w:hideMark/>
          </w:tcPr>
          <w:p w14:paraId="076B8D7E" w14:textId="77777777" w:rsidR="004500EA" w:rsidRPr="005819B8" w:rsidRDefault="004500EA" w:rsidP="004500EA">
            <w:pPr>
              <w:rPr>
                <w:rFonts w:ascii="Calibri" w:hAnsi="Calibri" w:cs="Calibri"/>
                <w:sz w:val="20"/>
              </w:rPr>
            </w:pPr>
          </w:p>
        </w:tc>
        <w:tc>
          <w:tcPr>
            <w:tcW w:w="3060" w:type="dxa"/>
            <w:hideMark/>
          </w:tcPr>
          <w:p w14:paraId="24FF7F74" w14:textId="77777777" w:rsidR="004500EA" w:rsidRPr="005819B8" w:rsidRDefault="004500EA" w:rsidP="004500EA">
            <w:pPr>
              <w:rPr>
                <w:rFonts w:ascii="Calibri" w:hAnsi="Calibri" w:cs="Calibri"/>
                <w:sz w:val="20"/>
              </w:rPr>
            </w:pPr>
            <w:r w:rsidRPr="005819B8">
              <w:rPr>
                <w:rFonts w:ascii="Calibri" w:hAnsi="Calibri" w:cs="Calibri"/>
                <w:sz w:val="20"/>
              </w:rPr>
              <w:t>WQBE_13C_Infiltration Pond Till Soil with Property Cost</w:t>
            </w:r>
          </w:p>
        </w:tc>
        <w:tc>
          <w:tcPr>
            <w:tcW w:w="900" w:type="dxa"/>
            <w:tcMar>
              <w:right w:w="58" w:type="dxa"/>
            </w:tcMar>
            <w:vAlign w:val="center"/>
          </w:tcPr>
          <w:p w14:paraId="5E64EAD7" w14:textId="25C0187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6083EC08" w14:textId="0E884DD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$395,000</w:t>
            </w:r>
          </w:p>
        </w:tc>
        <w:tc>
          <w:tcPr>
            <w:tcW w:w="1260" w:type="dxa"/>
            <w:noWrap/>
            <w:vAlign w:val="center"/>
          </w:tcPr>
          <w:p w14:paraId="4002D1E3" w14:textId="1E1EF64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$903,000</w:t>
            </w:r>
          </w:p>
        </w:tc>
        <w:tc>
          <w:tcPr>
            <w:tcW w:w="1350" w:type="dxa"/>
            <w:noWrap/>
            <w:vAlign w:val="center"/>
          </w:tcPr>
          <w:p w14:paraId="473AC948" w14:textId="24DA5B4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$1,439,000</w:t>
            </w:r>
          </w:p>
        </w:tc>
        <w:tc>
          <w:tcPr>
            <w:tcW w:w="1170" w:type="dxa"/>
            <w:noWrap/>
            <w:vAlign w:val="center"/>
          </w:tcPr>
          <w:p w14:paraId="3548A480" w14:textId="67ECA50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$1,834,000</w:t>
            </w:r>
          </w:p>
        </w:tc>
        <w:tc>
          <w:tcPr>
            <w:tcW w:w="900" w:type="dxa"/>
            <w:noWrap/>
            <w:vAlign w:val="center"/>
          </w:tcPr>
          <w:p w14:paraId="3EDB9812" w14:textId="7C850A5C" w:rsidR="004500EA" w:rsidRPr="005819B8" w:rsidRDefault="004500EA" w:rsidP="00661620">
            <w:pPr>
              <w:jc w:val="center"/>
              <w:rPr>
                <w:rFonts w:ascii="Calibri" w:hAnsi="Calibri" w:cs="Calibri"/>
                <w:sz w:val="20"/>
              </w:rPr>
            </w:pPr>
            <w:r w:rsidRPr="005819B8">
              <w:rPr>
                <w:rFonts w:ascii="Calibri" w:hAnsi="Calibri" w:cs="Calibri"/>
                <w:color w:val="000000"/>
                <w:sz w:val="20"/>
              </w:rPr>
              <w:t>$5,500</w:t>
            </w:r>
          </w:p>
        </w:tc>
        <w:tc>
          <w:tcPr>
            <w:tcW w:w="1725" w:type="dxa"/>
            <w:noWrap/>
            <w:vAlign w:val="center"/>
          </w:tcPr>
          <w:p w14:paraId="0965AEA7" w14:textId="16EB6A6E" w:rsidR="004500EA" w:rsidRPr="005819B8" w:rsidRDefault="004500EA" w:rsidP="00661620">
            <w:pPr>
              <w:jc w:val="center"/>
              <w:rPr>
                <w:rFonts w:ascii="Calibri" w:hAnsi="Calibri" w:cs="Calibri"/>
                <w:sz w:val="20"/>
              </w:rPr>
            </w:pPr>
            <w:r w:rsidRPr="005819B8">
              <w:rPr>
                <w:rFonts w:ascii="Calibri" w:hAnsi="Calibri" w:cs="Calibri"/>
                <w:color w:val="000000"/>
                <w:sz w:val="20"/>
              </w:rPr>
              <w:t>$2,094,000</w:t>
            </w:r>
          </w:p>
        </w:tc>
      </w:tr>
      <w:tr w:rsidR="00962321" w:rsidRPr="005819B8" w14:paraId="53A34DC9" w14:textId="77777777" w:rsidTr="00962321">
        <w:trPr>
          <w:trHeight w:val="403"/>
        </w:trPr>
        <w:tc>
          <w:tcPr>
            <w:tcW w:w="1335" w:type="dxa"/>
            <w:vMerge/>
            <w:hideMark/>
          </w:tcPr>
          <w:p w14:paraId="3215FEB2" w14:textId="77777777" w:rsidR="004500EA" w:rsidRPr="005819B8" w:rsidRDefault="004500EA" w:rsidP="004500EA">
            <w:pPr>
              <w:rPr>
                <w:rFonts w:ascii="Calibri" w:hAnsi="Calibri" w:cs="Calibri"/>
                <w:sz w:val="20"/>
              </w:rPr>
            </w:pPr>
          </w:p>
        </w:tc>
        <w:tc>
          <w:tcPr>
            <w:tcW w:w="3060" w:type="dxa"/>
            <w:hideMark/>
          </w:tcPr>
          <w:p w14:paraId="2B3558ED" w14:textId="77777777" w:rsidR="004500EA" w:rsidRPr="005819B8" w:rsidRDefault="004500EA" w:rsidP="004500EA">
            <w:pPr>
              <w:rPr>
                <w:rFonts w:ascii="Calibri" w:hAnsi="Calibri" w:cs="Calibri"/>
                <w:sz w:val="20"/>
              </w:rPr>
            </w:pPr>
            <w:r w:rsidRPr="005819B8">
              <w:rPr>
                <w:rFonts w:ascii="Calibri" w:hAnsi="Calibri" w:cs="Calibri"/>
                <w:sz w:val="20"/>
              </w:rPr>
              <w:t>WQBE_13D_Infiltration Pond Outwash Soil with Property Cost</w:t>
            </w:r>
          </w:p>
        </w:tc>
        <w:tc>
          <w:tcPr>
            <w:tcW w:w="900" w:type="dxa"/>
            <w:tcMar>
              <w:right w:w="58" w:type="dxa"/>
            </w:tcMar>
            <w:vAlign w:val="center"/>
          </w:tcPr>
          <w:p w14:paraId="2039CC0F" w14:textId="5576ABE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593615D7" w14:textId="2B1D6F1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$352,000</w:t>
            </w:r>
          </w:p>
        </w:tc>
        <w:tc>
          <w:tcPr>
            <w:tcW w:w="1260" w:type="dxa"/>
            <w:noWrap/>
            <w:vAlign w:val="center"/>
          </w:tcPr>
          <w:p w14:paraId="0AF0BA5E" w14:textId="233CBC6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$903,000</w:t>
            </w:r>
          </w:p>
        </w:tc>
        <w:tc>
          <w:tcPr>
            <w:tcW w:w="1350" w:type="dxa"/>
            <w:noWrap/>
            <w:vAlign w:val="center"/>
          </w:tcPr>
          <w:p w14:paraId="502A52C8" w14:textId="6C13669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$1,405,000</w:t>
            </w:r>
          </w:p>
        </w:tc>
        <w:tc>
          <w:tcPr>
            <w:tcW w:w="1170" w:type="dxa"/>
            <w:noWrap/>
            <w:vAlign w:val="center"/>
          </w:tcPr>
          <w:p w14:paraId="02B6AA10" w14:textId="3F54C0F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$1,758,000</w:t>
            </w:r>
          </w:p>
        </w:tc>
        <w:tc>
          <w:tcPr>
            <w:tcW w:w="900" w:type="dxa"/>
            <w:noWrap/>
            <w:vAlign w:val="center"/>
          </w:tcPr>
          <w:p w14:paraId="34A6CE67" w14:textId="317CCB62" w:rsidR="004500EA" w:rsidRPr="005819B8" w:rsidRDefault="004500EA" w:rsidP="00661620">
            <w:pPr>
              <w:jc w:val="center"/>
              <w:rPr>
                <w:rFonts w:ascii="Calibri" w:hAnsi="Calibri" w:cs="Calibri"/>
                <w:sz w:val="20"/>
              </w:rPr>
            </w:pPr>
            <w:r w:rsidRPr="005819B8">
              <w:rPr>
                <w:rFonts w:ascii="Calibri" w:hAnsi="Calibri" w:cs="Calibri"/>
                <w:color w:val="000000"/>
                <w:sz w:val="20"/>
              </w:rPr>
              <w:t>$3,500</w:t>
            </w:r>
          </w:p>
        </w:tc>
        <w:tc>
          <w:tcPr>
            <w:tcW w:w="1725" w:type="dxa"/>
            <w:noWrap/>
            <w:vAlign w:val="center"/>
          </w:tcPr>
          <w:p w14:paraId="7E490DCC" w14:textId="1B9332CA" w:rsidR="004500EA" w:rsidRPr="005819B8" w:rsidRDefault="004500EA" w:rsidP="00661620">
            <w:pPr>
              <w:jc w:val="center"/>
              <w:rPr>
                <w:rFonts w:ascii="Calibri" w:hAnsi="Calibri" w:cs="Calibri"/>
                <w:sz w:val="20"/>
              </w:rPr>
            </w:pPr>
            <w:r w:rsidRPr="005819B8">
              <w:rPr>
                <w:rFonts w:ascii="Calibri" w:hAnsi="Calibri" w:cs="Calibri"/>
                <w:color w:val="000000"/>
                <w:sz w:val="20"/>
              </w:rPr>
              <w:t>$1,959,000</w:t>
            </w:r>
          </w:p>
        </w:tc>
      </w:tr>
      <w:tr w:rsidR="00962321" w:rsidRPr="005819B8" w14:paraId="1B3E5990" w14:textId="77777777" w:rsidTr="00962321">
        <w:trPr>
          <w:trHeight w:val="799"/>
        </w:trPr>
        <w:tc>
          <w:tcPr>
            <w:tcW w:w="1335" w:type="dxa"/>
            <w:vMerge/>
            <w:hideMark/>
          </w:tcPr>
          <w:p w14:paraId="07686515" w14:textId="77777777" w:rsidR="004500EA" w:rsidRPr="005819B8" w:rsidRDefault="004500EA" w:rsidP="004500EA">
            <w:pPr>
              <w:rPr>
                <w:rFonts w:ascii="Calibri" w:hAnsi="Calibri" w:cs="Calibri"/>
                <w:sz w:val="20"/>
              </w:rPr>
            </w:pPr>
          </w:p>
        </w:tc>
        <w:tc>
          <w:tcPr>
            <w:tcW w:w="3060" w:type="dxa"/>
            <w:hideMark/>
          </w:tcPr>
          <w:p w14:paraId="0C660DFC" w14:textId="77777777" w:rsidR="004500EA" w:rsidRPr="005819B8" w:rsidRDefault="004500EA" w:rsidP="004500EA">
            <w:pPr>
              <w:rPr>
                <w:rFonts w:ascii="Calibri" w:hAnsi="Calibri" w:cs="Calibri"/>
                <w:sz w:val="20"/>
              </w:rPr>
            </w:pPr>
            <w:r w:rsidRPr="005819B8">
              <w:rPr>
                <w:rFonts w:ascii="Calibri" w:hAnsi="Calibri" w:cs="Calibri"/>
                <w:sz w:val="20"/>
              </w:rPr>
              <w:t>WQBE_13E_Infiltration Pond Outwash Soil with High Rate Underground Filter System on Public Property</w:t>
            </w:r>
          </w:p>
        </w:tc>
        <w:tc>
          <w:tcPr>
            <w:tcW w:w="900" w:type="dxa"/>
            <w:tcMar>
              <w:right w:w="58" w:type="dxa"/>
            </w:tcMar>
            <w:vAlign w:val="center"/>
          </w:tcPr>
          <w:p w14:paraId="3F98556E" w14:textId="44AD724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2156F66E" w14:textId="7CC5503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$424,000</w:t>
            </w:r>
          </w:p>
        </w:tc>
        <w:tc>
          <w:tcPr>
            <w:tcW w:w="1260" w:type="dxa"/>
            <w:noWrap/>
            <w:vAlign w:val="center"/>
          </w:tcPr>
          <w:p w14:paraId="203897DB" w14:textId="38A2633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36266162" w14:textId="48C4C86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$332,000</w:t>
            </w:r>
          </w:p>
        </w:tc>
        <w:tc>
          <w:tcPr>
            <w:tcW w:w="1170" w:type="dxa"/>
            <w:noWrap/>
            <w:vAlign w:val="center"/>
          </w:tcPr>
          <w:p w14:paraId="7972C89C" w14:textId="4048598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$756,000</w:t>
            </w:r>
          </w:p>
        </w:tc>
        <w:tc>
          <w:tcPr>
            <w:tcW w:w="900" w:type="dxa"/>
            <w:noWrap/>
            <w:vAlign w:val="center"/>
          </w:tcPr>
          <w:p w14:paraId="43870AF9" w14:textId="329F6889" w:rsidR="004500EA" w:rsidRPr="005819B8" w:rsidRDefault="004500EA" w:rsidP="00661620">
            <w:pPr>
              <w:jc w:val="center"/>
              <w:rPr>
                <w:rFonts w:ascii="Calibri" w:hAnsi="Calibri" w:cs="Calibri"/>
                <w:sz w:val="20"/>
              </w:rPr>
            </w:pPr>
            <w:r w:rsidRPr="005819B8">
              <w:rPr>
                <w:rFonts w:ascii="Calibri" w:hAnsi="Calibri" w:cs="Calibri"/>
                <w:color w:val="000000"/>
                <w:sz w:val="20"/>
              </w:rPr>
              <w:t>$6,400</w:t>
            </w:r>
          </w:p>
        </w:tc>
        <w:tc>
          <w:tcPr>
            <w:tcW w:w="1725" w:type="dxa"/>
            <w:noWrap/>
            <w:vAlign w:val="center"/>
          </w:tcPr>
          <w:p w14:paraId="2EBCC781" w14:textId="287A171A" w:rsidR="004500EA" w:rsidRPr="005819B8" w:rsidRDefault="004500EA" w:rsidP="00661620">
            <w:pPr>
              <w:jc w:val="center"/>
              <w:rPr>
                <w:rFonts w:ascii="Calibri" w:hAnsi="Calibri" w:cs="Calibri"/>
                <w:sz w:val="20"/>
              </w:rPr>
            </w:pPr>
            <w:r w:rsidRPr="005819B8">
              <w:rPr>
                <w:rFonts w:ascii="Calibri" w:hAnsi="Calibri" w:cs="Calibri"/>
                <w:color w:val="000000"/>
                <w:sz w:val="20"/>
              </w:rPr>
              <w:t>$1,033,000</w:t>
            </w:r>
          </w:p>
        </w:tc>
      </w:tr>
      <w:tr w:rsidR="00962321" w:rsidRPr="005819B8" w14:paraId="00B99AEC" w14:textId="77777777" w:rsidTr="00962321">
        <w:trPr>
          <w:trHeight w:val="524"/>
        </w:trPr>
        <w:tc>
          <w:tcPr>
            <w:tcW w:w="1335" w:type="dxa"/>
            <w:vMerge w:val="restart"/>
            <w:hideMark/>
          </w:tcPr>
          <w:p w14:paraId="5F088C1B" w14:textId="77777777" w:rsidR="004500EA" w:rsidRPr="005819B8" w:rsidRDefault="004500EA" w:rsidP="004500EA">
            <w:pPr>
              <w:rPr>
                <w:rFonts w:ascii="Calibri" w:hAnsi="Calibri" w:cs="Calibri"/>
                <w:sz w:val="20"/>
              </w:rPr>
            </w:pPr>
            <w:r w:rsidRPr="005819B8">
              <w:rPr>
                <w:rFonts w:ascii="Calibri" w:hAnsi="Calibri" w:cs="Calibri"/>
                <w:sz w:val="20"/>
              </w:rPr>
              <w:t>Infiltration Vault</w:t>
            </w:r>
          </w:p>
        </w:tc>
        <w:tc>
          <w:tcPr>
            <w:tcW w:w="3060" w:type="dxa"/>
            <w:hideMark/>
          </w:tcPr>
          <w:p w14:paraId="108CB1C9" w14:textId="77777777" w:rsidR="004500EA" w:rsidRPr="005819B8" w:rsidRDefault="004500EA" w:rsidP="004500EA">
            <w:pPr>
              <w:rPr>
                <w:rFonts w:ascii="Calibri" w:hAnsi="Calibri" w:cs="Calibri"/>
                <w:sz w:val="20"/>
              </w:rPr>
            </w:pPr>
            <w:r w:rsidRPr="005819B8">
              <w:rPr>
                <w:rFonts w:ascii="Calibri" w:hAnsi="Calibri" w:cs="Calibri"/>
                <w:sz w:val="20"/>
              </w:rPr>
              <w:t>WQBE_14A_Infiltration Vault Till Soil on Public Property</w:t>
            </w:r>
          </w:p>
        </w:tc>
        <w:tc>
          <w:tcPr>
            <w:tcW w:w="900" w:type="dxa"/>
            <w:tcMar>
              <w:right w:w="58" w:type="dxa"/>
            </w:tcMar>
            <w:vAlign w:val="center"/>
          </w:tcPr>
          <w:p w14:paraId="4259ED29" w14:textId="4D05812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12490515" w14:textId="7FEB395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$2,577,000</w:t>
            </w:r>
          </w:p>
        </w:tc>
        <w:tc>
          <w:tcPr>
            <w:tcW w:w="1260" w:type="dxa"/>
            <w:noWrap/>
            <w:vAlign w:val="center"/>
          </w:tcPr>
          <w:p w14:paraId="1654B63F" w14:textId="7E0489B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4AE04A88" w14:textId="0F23FEB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$2,012,000</w:t>
            </w:r>
          </w:p>
        </w:tc>
        <w:tc>
          <w:tcPr>
            <w:tcW w:w="1170" w:type="dxa"/>
            <w:noWrap/>
            <w:vAlign w:val="center"/>
          </w:tcPr>
          <w:p w14:paraId="19980D5D" w14:textId="72F0304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$4,589,000</w:t>
            </w:r>
          </w:p>
        </w:tc>
        <w:tc>
          <w:tcPr>
            <w:tcW w:w="900" w:type="dxa"/>
            <w:noWrap/>
            <w:vAlign w:val="center"/>
          </w:tcPr>
          <w:p w14:paraId="794566F9" w14:textId="03785C80" w:rsidR="004500EA" w:rsidRPr="005819B8" w:rsidRDefault="004500EA" w:rsidP="00661620">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768C5584" w14:textId="3B814C2E" w:rsidR="004500EA" w:rsidRPr="005819B8" w:rsidRDefault="004500EA" w:rsidP="00661620">
            <w:pPr>
              <w:jc w:val="center"/>
              <w:rPr>
                <w:rFonts w:ascii="Calibri" w:hAnsi="Calibri" w:cs="Calibri"/>
                <w:sz w:val="20"/>
              </w:rPr>
            </w:pPr>
            <w:r w:rsidRPr="005819B8">
              <w:rPr>
                <w:rFonts w:ascii="Calibri" w:hAnsi="Calibri" w:cs="Calibri"/>
                <w:color w:val="000000"/>
                <w:sz w:val="20"/>
              </w:rPr>
              <w:t>$4,721,000</w:t>
            </w:r>
          </w:p>
        </w:tc>
      </w:tr>
      <w:tr w:rsidR="00962321" w:rsidRPr="005819B8" w14:paraId="0CB93543" w14:textId="77777777" w:rsidTr="00962321">
        <w:trPr>
          <w:trHeight w:val="560"/>
        </w:trPr>
        <w:tc>
          <w:tcPr>
            <w:tcW w:w="1335" w:type="dxa"/>
            <w:vMerge/>
            <w:hideMark/>
          </w:tcPr>
          <w:p w14:paraId="1E152DEE" w14:textId="77777777" w:rsidR="004500EA" w:rsidRPr="005819B8" w:rsidRDefault="004500EA" w:rsidP="004500EA">
            <w:pPr>
              <w:rPr>
                <w:rFonts w:ascii="Calibri" w:hAnsi="Calibri" w:cs="Calibri"/>
                <w:sz w:val="20"/>
              </w:rPr>
            </w:pPr>
          </w:p>
        </w:tc>
        <w:tc>
          <w:tcPr>
            <w:tcW w:w="3060" w:type="dxa"/>
            <w:hideMark/>
          </w:tcPr>
          <w:p w14:paraId="23BDD158" w14:textId="77777777" w:rsidR="004500EA" w:rsidRPr="005819B8" w:rsidRDefault="004500EA" w:rsidP="004500EA">
            <w:pPr>
              <w:rPr>
                <w:rFonts w:ascii="Calibri" w:hAnsi="Calibri" w:cs="Calibri"/>
                <w:sz w:val="20"/>
              </w:rPr>
            </w:pPr>
            <w:r w:rsidRPr="005819B8">
              <w:rPr>
                <w:rFonts w:ascii="Calibri" w:hAnsi="Calibri" w:cs="Calibri"/>
                <w:sz w:val="20"/>
              </w:rPr>
              <w:t>WQBE_14B_Infiltration Vault Outwash Soil on Public Property</w:t>
            </w:r>
          </w:p>
        </w:tc>
        <w:tc>
          <w:tcPr>
            <w:tcW w:w="900" w:type="dxa"/>
            <w:tcMar>
              <w:right w:w="58" w:type="dxa"/>
            </w:tcMar>
            <w:vAlign w:val="center"/>
          </w:tcPr>
          <w:p w14:paraId="72953D25" w14:textId="6737B47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58F0B8BD" w14:textId="3DD86AC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$2,009,000</w:t>
            </w:r>
          </w:p>
        </w:tc>
        <w:tc>
          <w:tcPr>
            <w:tcW w:w="1260" w:type="dxa"/>
            <w:noWrap/>
            <w:vAlign w:val="center"/>
          </w:tcPr>
          <w:p w14:paraId="25EC1EF3" w14:textId="32858C9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6E6C2684" w14:textId="48705CF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$1,562,000</w:t>
            </w:r>
          </w:p>
        </w:tc>
        <w:tc>
          <w:tcPr>
            <w:tcW w:w="1170" w:type="dxa"/>
            <w:noWrap/>
            <w:vAlign w:val="center"/>
          </w:tcPr>
          <w:p w14:paraId="460E98C7" w14:textId="19AA77B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$3,572,000</w:t>
            </w:r>
          </w:p>
        </w:tc>
        <w:tc>
          <w:tcPr>
            <w:tcW w:w="900" w:type="dxa"/>
            <w:noWrap/>
            <w:vAlign w:val="center"/>
          </w:tcPr>
          <w:p w14:paraId="3907E9D4" w14:textId="3BBEC1F4" w:rsidR="004500EA" w:rsidRPr="005819B8" w:rsidRDefault="004500EA" w:rsidP="00661620">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7FA23431" w14:textId="202382C3" w:rsidR="004500EA" w:rsidRPr="005819B8" w:rsidRDefault="004500EA" w:rsidP="00661620">
            <w:pPr>
              <w:jc w:val="center"/>
              <w:rPr>
                <w:rFonts w:ascii="Calibri" w:hAnsi="Calibri" w:cs="Calibri"/>
                <w:sz w:val="20"/>
              </w:rPr>
            </w:pPr>
            <w:r w:rsidRPr="005819B8">
              <w:rPr>
                <w:rFonts w:ascii="Calibri" w:hAnsi="Calibri" w:cs="Calibri"/>
                <w:color w:val="000000"/>
                <w:sz w:val="20"/>
              </w:rPr>
              <w:t>$3,709,000</w:t>
            </w:r>
          </w:p>
        </w:tc>
      </w:tr>
      <w:tr w:rsidR="00962321" w:rsidRPr="005819B8" w14:paraId="7A2C415B" w14:textId="77777777" w:rsidTr="00962321">
        <w:trPr>
          <w:trHeight w:val="403"/>
        </w:trPr>
        <w:tc>
          <w:tcPr>
            <w:tcW w:w="1335" w:type="dxa"/>
            <w:vMerge/>
            <w:hideMark/>
          </w:tcPr>
          <w:p w14:paraId="19920C5F" w14:textId="77777777" w:rsidR="004500EA" w:rsidRPr="005819B8" w:rsidRDefault="004500EA" w:rsidP="004500EA">
            <w:pPr>
              <w:rPr>
                <w:rFonts w:ascii="Calibri" w:hAnsi="Calibri" w:cs="Calibri"/>
                <w:sz w:val="20"/>
              </w:rPr>
            </w:pPr>
          </w:p>
        </w:tc>
        <w:tc>
          <w:tcPr>
            <w:tcW w:w="3060" w:type="dxa"/>
            <w:hideMark/>
          </w:tcPr>
          <w:p w14:paraId="49448FB8" w14:textId="77777777" w:rsidR="004500EA" w:rsidRPr="005819B8" w:rsidRDefault="004500EA" w:rsidP="004500EA">
            <w:pPr>
              <w:rPr>
                <w:rFonts w:ascii="Calibri" w:hAnsi="Calibri" w:cs="Calibri"/>
                <w:sz w:val="20"/>
              </w:rPr>
            </w:pPr>
            <w:r w:rsidRPr="005819B8">
              <w:rPr>
                <w:rFonts w:ascii="Calibri" w:hAnsi="Calibri" w:cs="Calibri"/>
                <w:sz w:val="20"/>
              </w:rPr>
              <w:t>WQBE_14C_Infiltration Vault Till Soil in ROW</w:t>
            </w:r>
          </w:p>
        </w:tc>
        <w:tc>
          <w:tcPr>
            <w:tcW w:w="900" w:type="dxa"/>
            <w:tcMar>
              <w:right w:w="58" w:type="dxa"/>
            </w:tcMar>
            <w:vAlign w:val="center"/>
          </w:tcPr>
          <w:p w14:paraId="4FB85D90" w14:textId="5F122AA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2B133C2D" w14:textId="2530AC5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$3,008,000</w:t>
            </w:r>
          </w:p>
        </w:tc>
        <w:tc>
          <w:tcPr>
            <w:tcW w:w="1260" w:type="dxa"/>
            <w:noWrap/>
            <w:vAlign w:val="center"/>
          </w:tcPr>
          <w:p w14:paraId="1BF85C3F" w14:textId="57503C3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1F7A4D2" w14:textId="3C2366D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$2,245,000</w:t>
            </w:r>
          </w:p>
        </w:tc>
        <w:tc>
          <w:tcPr>
            <w:tcW w:w="1170" w:type="dxa"/>
            <w:noWrap/>
            <w:vAlign w:val="center"/>
          </w:tcPr>
          <w:p w14:paraId="347ACE27" w14:textId="352E3EC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$5,253,000</w:t>
            </w:r>
          </w:p>
        </w:tc>
        <w:tc>
          <w:tcPr>
            <w:tcW w:w="900" w:type="dxa"/>
            <w:noWrap/>
            <w:vAlign w:val="center"/>
          </w:tcPr>
          <w:p w14:paraId="66437B0B" w14:textId="4A2AE987" w:rsidR="004500EA" w:rsidRPr="005819B8" w:rsidRDefault="004500EA" w:rsidP="00661620">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45D43CC6" w14:textId="6B4DB156" w:rsidR="004500EA" w:rsidRPr="005819B8" w:rsidRDefault="004500EA" w:rsidP="00661620">
            <w:pPr>
              <w:jc w:val="center"/>
              <w:rPr>
                <w:rFonts w:ascii="Calibri" w:hAnsi="Calibri" w:cs="Calibri"/>
                <w:sz w:val="20"/>
              </w:rPr>
            </w:pPr>
            <w:r w:rsidRPr="005819B8">
              <w:rPr>
                <w:rFonts w:ascii="Calibri" w:hAnsi="Calibri" w:cs="Calibri"/>
                <w:color w:val="000000"/>
                <w:sz w:val="20"/>
              </w:rPr>
              <w:t>$5,384,000</w:t>
            </w:r>
          </w:p>
        </w:tc>
      </w:tr>
      <w:tr w:rsidR="00962321" w:rsidRPr="005819B8" w14:paraId="5F572711" w14:textId="77777777" w:rsidTr="00962321">
        <w:trPr>
          <w:trHeight w:val="403"/>
        </w:trPr>
        <w:tc>
          <w:tcPr>
            <w:tcW w:w="1335" w:type="dxa"/>
            <w:vMerge/>
            <w:hideMark/>
          </w:tcPr>
          <w:p w14:paraId="7FBD9B91" w14:textId="77777777" w:rsidR="004500EA" w:rsidRPr="005819B8" w:rsidRDefault="004500EA" w:rsidP="004500EA">
            <w:pPr>
              <w:rPr>
                <w:rFonts w:ascii="Calibri" w:hAnsi="Calibri" w:cs="Calibri"/>
                <w:sz w:val="20"/>
              </w:rPr>
            </w:pPr>
          </w:p>
        </w:tc>
        <w:tc>
          <w:tcPr>
            <w:tcW w:w="3060" w:type="dxa"/>
            <w:hideMark/>
          </w:tcPr>
          <w:p w14:paraId="312D27D2" w14:textId="77777777" w:rsidR="004500EA" w:rsidRPr="005819B8" w:rsidRDefault="004500EA" w:rsidP="004500EA">
            <w:pPr>
              <w:rPr>
                <w:rFonts w:ascii="Calibri" w:hAnsi="Calibri" w:cs="Calibri"/>
                <w:sz w:val="20"/>
              </w:rPr>
            </w:pPr>
            <w:r w:rsidRPr="005819B8">
              <w:rPr>
                <w:rFonts w:ascii="Calibri" w:hAnsi="Calibri" w:cs="Calibri"/>
                <w:sz w:val="20"/>
              </w:rPr>
              <w:t>WQBE_14D_Infiltration Vault Outwash Soil in ROW</w:t>
            </w:r>
          </w:p>
        </w:tc>
        <w:tc>
          <w:tcPr>
            <w:tcW w:w="900" w:type="dxa"/>
            <w:tcMar>
              <w:right w:w="58" w:type="dxa"/>
            </w:tcMar>
            <w:vAlign w:val="center"/>
          </w:tcPr>
          <w:p w14:paraId="14E4A2B9" w14:textId="56FABC6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095A807E" w14:textId="765A31C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$2,351,000</w:t>
            </w:r>
          </w:p>
        </w:tc>
        <w:tc>
          <w:tcPr>
            <w:tcW w:w="1260" w:type="dxa"/>
            <w:noWrap/>
            <w:vAlign w:val="center"/>
          </w:tcPr>
          <w:p w14:paraId="70001565" w14:textId="7D34B5E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4E41C9AA" w14:textId="6A33164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$1,769,000</w:t>
            </w:r>
          </w:p>
        </w:tc>
        <w:tc>
          <w:tcPr>
            <w:tcW w:w="1170" w:type="dxa"/>
            <w:noWrap/>
            <w:vAlign w:val="center"/>
          </w:tcPr>
          <w:p w14:paraId="4CE24FE8" w14:textId="44EAF7B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$4,120,000</w:t>
            </w:r>
          </w:p>
        </w:tc>
        <w:tc>
          <w:tcPr>
            <w:tcW w:w="900" w:type="dxa"/>
            <w:noWrap/>
            <w:vAlign w:val="center"/>
          </w:tcPr>
          <w:p w14:paraId="21204642" w14:textId="052DF15D" w:rsidR="004500EA" w:rsidRPr="005819B8" w:rsidRDefault="004500EA" w:rsidP="00661620">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6E3416AF" w14:textId="4E913402" w:rsidR="004500EA" w:rsidRPr="005819B8" w:rsidRDefault="004500EA" w:rsidP="00661620">
            <w:pPr>
              <w:jc w:val="center"/>
              <w:rPr>
                <w:rFonts w:ascii="Calibri" w:hAnsi="Calibri" w:cs="Calibri"/>
                <w:sz w:val="20"/>
              </w:rPr>
            </w:pPr>
            <w:r w:rsidRPr="005819B8">
              <w:rPr>
                <w:rFonts w:ascii="Calibri" w:hAnsi="Calibri" w:cs="Calibri"/>
                <w:color w:val="000000"/>
                <w:sz w:val="20"/>
              </w:rPr>
              <w:t>$4,257,000</w:t>
            </w:r>
          </w:p>
        </w:tc>
      </w:tr>
      <w:tr w:rsidR="00962321" w:rsidRPr="005819B8" w14:paraId="3E1B09CB" w14:textId="77777777" w:rsidTr="00962321">
        <w:trPr>
          <w:trHeight w:val="403"/>
        </w:trPr>
        <w:tc>
          <w:tcPr>
            <w:tcW w:w="1335" w:type="dxa"/>
            <w:vMerge/>
            <w:hideMark/>
          </w:tcPr>
          <w:p w14:paraId="06A00582" w14:textId="77777777" w:rsidR="004500EA" w:rsidRPr="005819B8" w:rsidRDefault="004500EA" w:rsidP="004500EA">
            <w:pPr>
              <w:rPr>
                <w:rFonts w:ascii="Calibri" w:hAnsi="Calibri" w:cs="Calibri"/>
                <w:sz w:val="20"/>
              </w:rPr>
            </w:pPr>
          </w:p>
        </w:tc>
        <w:tc>
          <w:tcPr>
            <w:tcW w:w="3060" w:type="dxa"/>
            <w:hideMark/>
          </w:tcPr>
          <w:p w14:paraId="0D3E741A" w14:textId="6C19B72B" w:rsidR="004500EA" w:rsidRPr="005819B8" w:rsidRDefault="004500EA" w:rsidP="004500EA">
            <w:pPr>
              <w:rPr>
                <w:rFonts w:ascii="Calibri" w:hAnsi="Calibri" w:cs="Calibri"/>
                <w:sz w:val="20"/>
              </w:rPr>
            </w:pPr>
            <w:r w:rsidRPr="005819B8">
              <w:rPr>
                <w:rFonts w:ascii="Calibri" w:hAnsi="Calibri" w:cs="Calibri"/>
                <w:sz w:val="20"/>
              </w:rPr>
              <w:t xml:space="preserve">WQBE_14E_Infiltration Vault Till Soil </w:t>
            </w:r>
            <w:r w:rsidR="002A18F9">
              <w:rPr>
                <w:rFonts w:ascii="Calibri" w:hAnsi="Calibri" w:cs="Calibri"/>
                <w:sz w:val="20"/>
              </w:rPr>
              <w:t>w</w:t>
            </w:r>
            <w:r w:rsidRPr="005819B8">
              <w:rPr>
                <w:rFonts w:ascii="Calibri" w:hAnsi="Calibri" w:cs="Calibri"/>
                <w:sz w:val="20"/>
              </w:rPr>
              <w:t>ith Property Cost</w:t>
            </w:r>
          </w:p>
        </w:tc>
        <w:tc>
          <w:tcPr>
            <w:tcW w:w="900" w:type="dxa"/>
            <w:tcMar>
              <w:right w:w="58" w:type="dxa"/>
            </w:tcMar>
            <w:vAlign w:val="center"/>
          </w:tcPr>
          <w:p w14:paraId="762687E0" w14:textId="3194D5F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52289AD4" w14:textId="1132970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$2,577,000</w:t>
            </w:r>
          </w:p>
        </w:tc>
        <w:tc>
          <w:tcPr>
            <w:tcW w:w="1260" w:type="dxa"/>
            <w:noWrap/>
            <w:vAlign w:val="center"/>
          </w:tcPr>
          <w:p w14:paraId="7AC88816" w14:textId="5CD82F0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$533,000</w:t>
            </w:r>
          </w:p>
        </w:tc>
        <w:tc>
          <w:tcPr>
            <w:tcW w:w="1350" w:type="dxa"/>
            <w:noWrap/>
            <w:vAlign w:val="center"/>
          </w:tcPr>
          <w:p w14:paraId="7A19A25C" w14:textId="6C91BAD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$2,679,000</w:t>
            </w:r>
          </w:p>
        </w:tc>
        <w:tc>
          <w:tcPr>
            <w:tcW w:w="1170" w:type="dxa"/>
            <w:noWrap/>
            <w:vAlign w:val="center"/>
          </w:tcPr>
          <w:p w14:paraId="447692B1" w14:textId="2DB9E85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$5,256,000</w:t>
            </w:r>
          </w:p>
        </w:tc>
        <w:tc>
          <w:tcPr>
            <w:tcW w:w="900" w:type="dxa"/>
            <w:noWrap/>
            <w:vAlign w:val="center"/>
          </w:tcPr>
          <w:p w14:paraId="13E6601A" w14:textId="5013B683" w:rsidR="004500EA" w:rsidRPr="005819B8" w:rsidRDefault="004500EA" w:rsidP="00661620">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08018A15" w14:textId="1F4D960F" w:rsidR="004500EA" w:rsidRPr="005819B8" w:rsidRDefault="004500EA" w:rsidP="00661620">
            <w:pPr>
              <w:jc w:val="center"/>
              <w:rPr>
                <w:rFonts w:ascii="Calibri" w:hAnsi="Calibri" w:cs="Calibri"/>
                <w:sz w:val="20"/>
              </w:rPr>
            </w:pPr>
            <w:r w:rsidRPr="005819B8">
              <w:rPr>
                <w:rFonts w:ascii="Calibri" w:hAnsi="Calibri" w:cs="Calibri"/>
                <w:color w:val="000000"/>
                <w:sz w:val="20"/>
              </w:rPr>
              <w:t>$5,385,000</w:t>
            </w:r>
          </w:p>
        </w:tc>
      </w:tr>
      <w:tr w:rsidR="00962321" w:rsidRPr="005819B8" w14:paraId="6F03EA4B" w14:textId="77777777" w:rsidTr="00962321">
        <w:trPr>
          <w:trHeight w:val="403"/>
        </w:trPr>
        <w:tc>
          <w:tcPr>
            <w:tcW w:w="1335" w:type="dxa"/>
            <w:vMerge/>
            <w:hideMark/>
          </w:tcPr>
          <w:p w14:paraId="5274B6A4" w14:textId="77777777" w:rsidR="004500EA" w:rsidRPr="005819B8" w:rsidRDefault="004500EA" w:rsidP="004500EA">
            <w:pPr>
              <w:rPr>
                <w:rFonts w:ascii="Calibri" w:hAnsi="Calibri" w:cs="Calibri"/>
                <w:sz w:val="20"/>
              </w:rPr>
            </w:pPr>
          </w:p>
        </w:tc>
        <w:tc>
          <w:tcPr>
            <w:tcW w:w="3060" w:type="dxa"/>
            <w:hideMark/>
          </w:tcPr>
          <w:p w14:paraId="22637AAA" w14:textId="77777777" w:rsidR="004500EA" w:rsidRPr="005819B8" w:rsidRDefault="004500EA" w:rsidP="004500EA">
            <w:pPr>
              <w:rPr>
                <w:rFonts w:ascii="Calibri" w:hAnsi="Calibri" w:cs="Calibri"/>
                <w:sz w:val="20"/>
              </w:rPr>
            </w:pPr>
            <w:r w:rsidRPr="005819B8">
              <w:rPr>
                <w:rFonts w:ascii="Calibri" w:hAnsi="Calibri" w:cs="Calibri"/>
                <w:sz w:val="20"/>
              </w:rPr>
              <w:t>WQBE_14F_Infiltration Vault Outwash Soil with Property Cost</w:t>
            </w:r>
          </w:p>
        </w:tc>
        <w:tc>
          <w:tcPr>
            <w:tcW w:w="900" w:type="dxa"/>
            <w:tcMar>
              <w:right w:w="58" w:type="dxa"/>
            </w:tcMar>
            <w:vAlign w:val="center"/>
          </w:tcPr>
          <w:p w14:paraId="1E24808D" w14:textId="35E173E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1C14860B" w14:textId="70B99D2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$2,009,000</w:t>
            </w:r>
          </w:p>
        </w:tc>
        <w:tc>
          <w:tcPr>
            <w:tcW w:w="1260" w:type="dxa"/>
            <w:noWrap/>
            <w:vAlign w:val="center"/>
          </w:tcPr>
          <w:p w14:paraId="5A670F43" w14:textId="1BCF11A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$533,000</w:t>
            </w:r>
          </w:p>
        </w:tc>
        <w:tc>
          <w:tcPr>
            <w:tcW w:w="1350" w:type="dxa"/>
            <w:noWrap/>
            <w:vAlign w:val="center"/>
          </w:tcPr>
          <w:p w14:paraId="3EC1712E" w14:textId="71E3F7F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$2,229,000</w:t>
            </w:r>
          </w:p>
        </w:tc>
        <w:tc>
          <w:tcPr>
            <w:tcW w:w="1170" w:type="dxa"/>
            <w:noWrap/>
            <w:vAlign w:val="center"/>
          </w:tcPr>
          <w:p w14:paraId="1E1FC482" w14:textId="51ACE4E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$4,238,000</w:t>
            </w:r>
          </w:p>
        </w:tc>
        <w:tc>
          <w:tcPr>
            <w:tcW w:w="900" w:type="dxa"/>
            <w:noWrap/>
            <w:vAlign w:val="center"/>
          </w:tcPr>
          <w:p w14:paraId="43C27E0D" w14:textId="70D70713" w:rsidR="004500EA" w:rsidRPr="005819B8" w:rsidRDefault="004500EA" w:rsidP="00661620">
            <w:pPr>
              <w:jc w:val="center"/>
              <w:rPr>
                <w:rFonts w:ascii="Calibri" w:hAnsi="Calibri" w:cs="Calibri"/>
                <w:sz w:val="20"/>
              </w:rPr>
            </w:pPr>
            <w:r w:rsidRPr="005819B8">
              <w:rPr>
                <w:rFonts w:ascii="Calibri" w:hAnsi="Calibri" w:cs="Calibri"/>
                <w:color w:val="000000"/>
                <w:sz w:val="20"/>
              </w:rPr>
              <w:t>$4,900</w:t>
            </w:r>
          </w:p>
        </w:tc>
        <w:tc>
          <w:tcPr>
            <w:tcW w:w="1725" w:type="dxa"/>
            <w:noWrap/>
            <w:vAlign w:val="center"/>
          </w:tcPr>
          <w:p w14:paraId="176A95DC" w14:textId="04375FD6" w:rsidR="004500EA" w:rsidRPr="005819B8" w:rsidRDefault="004500EA" w:rsidP="00661620">
            <w:pPr>
              <w:jc w:val="center"/>
              <w:rPr>
                <w:rFonts w:ascii="Calibri" w:hAnsi="Calibri" w:cs="Calibri"/>
                <w:sz w:val="20"/>
              </w:rPr>
            </w:pPr>
            <w:r w:rsidRPr="005819B8">
              <w:rPr>
                <w:rFonts w:ascii="Calibri" w:hAnsi="Calibri" w:cs="Calibri"/>
                <w:color w:val="000000"/>
                <w:sz w:val="20"/>
              </w:rPr>
              <w:t>$4,372,000</w:t>
            </w:r>
          </w:p>
        </w:tc>
      </w:tr>
      <w:tr w:rsidR="00962321" w:rsidRPr="005819B8" w14:paraId="6ECB2FC6" w14:textId="77777777" w:rsidTr="00962321">
        <w:trPr>
          <w:trHeight w:val="799"/>
        </w:trPr>
        <w:tc>
          <w:tcPr>
            <w:tcW w:w="1335" w:type="dxa"/>
            <w:vMerge/>
            <w:hideMark/>
          </w:tcPr>
          <w:p w14:paraId="2B906169" w14:textId="77777777" w:rsidR="004500EA" w:rsidRPr="005819B8" w:rsidRDefault="004500EA" w:rsidP="004500EA">
            <w:pPr>
              <w:rPr>
                <w:rFonts w:ascii="Calibri" w:hAnsi="Calibri" w:cs="Calibri"/>
                <w:sz w:val="20"/>
              </w:rPr>
            </w:pPr>
          </w:p>
        </w:tc>
        <w:tc>
          <w:tcPr>
            <w:tcW w:w="3060" w:type="dxa"/>
            <w:hideMark/>
          </w:tcPr>
          <w:p w14:paraId="1BFDAF4F" w14:textId="77777777" w:rsidR="004500EA" w:rsidRPr="005819B8" w:rsidRDefault="004500EA" w:rsidP="004500EA">
            <w:pPr>
              <w:rPr>
                <w:rFonts w:ascii="Calibri" w:hAnsi="Calibri" w:cs="Calibri"/>
                <w:sz w:val="20"/>
              </w:rPr>
            </w:pPr>
            <w:r w:rsidRPr="005819B8">
              <w:rPr>
                <w:rFonts w:ascii="Calibri" w:hAnsi="Calibri" w:cs="Calibri"/>
                <w:sz w:val="20"/>
              </w:rPr>
              <w:t>WQBE_14G_Infiltration Vault Outwash Soil with High Rate Underground Filter System in ROW</w:t>
            </w:r>
          </w:p>
        </w:tc>
        <w:tc>
          <w:tcPr>
            <w:tcW w:w="900" w:type="dxa"/>
            <w:tcMar>
              <w:right w:w="58" w:type="dxa"/>
            </w:tcMar>
            <w:vAlign w:val="center"/>
          </w:tcPr>
          <w:p w14:paraId="702832FF" w14:textId="5B64590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 Each</w:t>
            </w:r>
          </w:p>
        </w:tc>
        <w:tc>
          <w:tcPr>
            <w:tcW w:w="1260" w:type="dxa"/>
            <w:noWrap/>
            <w:vAlign w:val="center"/>
          </w:tcPr>
          <w:p w14:paraId="1DDB112B" w14:textId="33B7410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$2,368,000</w:t>
            </w:r>
          </w:p>
        </w:tc>
        <w:tc>
          <w:tcPr>
            <w:tcW w:w="1260" w:type="dxa"/>
            <w:noWrap/>
            <w:vAlign w:val="center"/>
          </w:tcPr>
          <w:p w14:paraId="782E71CA" w14:textId="1847405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8D0440D" w14:textId="007C921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$1,795,000</w:t>
            </w:r>
          </w:p>
        </w:tc>
        <w:tc>
          <w:tcPr>
            <w:tcW w:w="1170" w:type="dxa"/>
            <w:noWrap/>
            <w:vAlign w:val="center"/>
          </w:tcPr>
          <w:p w14:paraId="58CF6F54" w14:textId="45FE3F1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$4,163,000</w:t>
            </w:r>
          </w:p>
        </w:tc>
        <w:tc>
          <w:tcPr>
            <w:tcW w:w="900" w:type="dxa"/>
            <w:noWrap/>
            <w:vAlign w:val="center"/>
          </w:tcPr>
          <w:p w14:paraId="28EEC3BB" w14:textId="45C67BE4" w:rsidR="004500EA" w:rsidRPr="005819B8" w:rsidRDefault="004500EA" w:rsidP="00661620">
            <w:pPr>
              <w:jc w:val="center"/>
              <w:rPr>
                <w:rFonts w:ascii="Calibri" w:hAnsi="Calibri" w:cs="Calibri"/>
                <w:sz w:val="20"/>
              </w:rPr>
            </w:pPr>
            <w:r w:rsidRPr="005819B8">
              <w:rPr>
                <w:rFonts w:ascii="Calibri" w:hAnsi="Calibri" w:cs="Calibri"/>
                <w:color w:val="000000"/>
                <w:sz w:val="20"/>
              </w:rPr>
              <w:t>$7,800</w:t>
            </w:r>
          </w:p>
        </w:tc>
        <w:tc>
          <w:tcPr>
            <w:tcW w:w="1725" w:type="dxa"/>
            <w:noWrap/>
            <w:vAlign w:val="center"/>
          </w:tcPr>
          <w:p w14:paraId="6AD7AB15" w14:textId="6A8BC3C6" w:rsidR="004500EA" w:rsidRPr="005819B8" w:rsidRDefault="004500EA" w:rsidP="00661620">
            <w:pPr>
              <w:jc w:val="center"/>
              <w:rPr>
                <w:rFonts w:ascii="Calibri" w:hAnsi="Calibri" w:cs="Calibri"/>
                <w:sz w:val="20"/>
              </w:rPr>
            </w:pPr>
            <w:r w:rsidRPr="005819B8">
              <w:rPr>
                <w:rFonts w:ascii="Calibri" w:hAnsi="Calibri" w:cs="Calibri"/>
                <w:color w:val="000000"/>
                <w:sz w:val="20"/>
              </w:rPr>
              <w:t>$4,376,000</w:t>
            </w:r>
          </w:p>
        </w:tc>
      </w:tr>
      <w:tr w:rsidR="00962321" w:rsidRPr="005819B8" w14:paraId="663A4EA0" w14:textId="77777777" w:rsidTr="00962321">
        <w:trPr>
          <w:trHeight w:val="403"/>
        </w:trPr>
        <w:tc>
          <w:tcPr>
            <w:tcW w:w="1335" w:type="dxa"/>
            <w:hideMark/>
          </w:tcPr>
          <w:p w14:paraId="5DE55DA7" w14:textId="77777777" w:rsidR="004500EA" w:rsidRPr="005819B8" w:rsidRDefault="004500EA" w:rsidP="004500EA">
            <w:pPr>
              <w:rPr>
                <w:rFonts w:ascii="Calibri" w:hAnsi="Calibri" w:cs="Calibri"/>
                <w:sz w:val="20"/>
              </w:rPr>
            </w:pPr>
            <w:r w:rsidRPr="005819B8">
              <w:rPr>
                <w:rFonts w:ascii="Calibri" w:hAnsi="Calibri" w:cs="Calibri"/>
                <w:sz w:val="20"/>
              </w:rPr>
              <w:t>Cistern</w:t>
            </w:r>
          </w:p>
        </w:tc>
        <w:tc>
          <w:tcPr>
            <w:tcW w:w="3060" w:type="dxa"/>
            <w:hideMark/>
          </w:tcPr>
          <w:p w14:paraId="2C2BA86E" w14:textId="2528DCA2" w:rsidR="004500EA" w:rsidRPr="005819B8" w:rsidRDefault="004500EA" w:rsidP="004500EA">
            <w:pPr>
              <w:rPr>
                <w:rFonts w:ascii="Calibri" w:hAnsi="Calibri" w:cs="Calibri"/>
                <w:sz w:val="20"/>
              </w:rPr>
            </w:pPr>
            <w:r w:rsidRPr="005819B8">
              <w:rPr>
                <w:rFonts w:ascii="Calibri" w:hAnsi="Calibri" w:cs="Calibri"/>
                <w:sz w:val="20"/>
              </w:rPr>
              <w:t xml:space="preserve">WQBE_16_Cistern </w:t>
            </w:r>
            <w:r w:rsidR="002A18F9">
              <w:rPr>
                <w:rFonts w:ascii="Calibri" w:hAnsi="Calibri" w:cs="Calibri"/>
                <w:sz w:val="20"/>
              </w:rPr>
              <w:t>o</w:t>
            </w:r>
            <w:r w:rsidRPr="005819B8">
              <w:rPr>
                <w:rFonts w:ascii="Calibri" w:hAnsi="Calibri" w:cs="Calibri"/>
                <w:sz w:val="20"/>
              </w:rPr>
              <w:t>n Property</w:t>
            </w:r>
          </w:p>
        </w:tc>
        <w:tc>
          <w:tcPr>
            <w:tcW w:w="900" w:type="dxa"/>
            <w:tcMar>
              <w:right w:w="58" w:type="dxa"/>
            </w:tcMar>
            <w:vAlign w:val="center"/>
          </w:tcPr>
          <w:p w14:paraId="0CB581B5" w14:textId="2BA4F9A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19AA6F9C" w14:textId="21E1CBA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$18,000</w:t>
            </w:r>
          </w:p>
        </w:tc>
        <w:tc>
          <w:tcPr>
            <w:tcW w:w="1260" w:type="dxa"/>
            <w:noWrap/>
            <w:vAlign w:val="center"/>
          </w:tcPr>
          <w:p w14:paraId="3A888139" w14:textId="6E4DB18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1D24179" w14:textId="35A0AAA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$8,000</w:t>
            </w:r>
          </w:p>
        </w:tc>
        <w:tc>
          <w:tcPr>
            <w:tcW w:w="1170" w:type="dxa"/>
            <w:noWrap/>
            <w:vAlign w:val="center"/>
          </w:tcPr>
          <w:p w14:paraId="1A2689AA" w14:textId="6FBF0F5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$26,000</w:t>
            </w:r>
          </w:p>
        </w:tc>
        <w:tc>
          <w:tcPr>
            <w:tcW w:w="900" w:type="dxa"/>
            <w:noWrap/>
            <w:vAlign w:val="center"/>
          </w:tcPr>
          <w:p w14:paraId="537BF5E7" w14:textId="0FBCA4E6" w:rsidR="004500EA" w:rsidRPr="005819B8" w:rsidRDefault="004500EA" w:rsidP="00661620">
            <w:pPr>
              <w:jc w:val="center"/>
              <w:rPr>
                <w:rFonts w:ascii="Calibri" w:hAnsi="Calibri" w:cs="Calibri"/>
                <w:sz w:val="20"/>
              </w:rPr>
            </w:pPr>
            <w:r w:rsidRPr="005819B8">
              <w:rPr>
                <w:rFonts w:ascii="Calibri" w:hAnsi="Calibri" w:cs="Calibri"/>
                <w:color w:val="000000"/>
                <w:sz w:val="20"/>
              </w:rPr>
              <w:t>$2,100</w:t>
            </w:r>
          </w:p>
        </w:tc>
        <w:tc>
          <w:tcPr>
            <w:tcW w:w="1725" w:type="dxa"/>
            <w:noWrap/>
            <w:vAlign w:val="center"/>
          </w:tcPr>
          <w:p w14:paraId="55959321" w14:textId="530EBDD5" w:rsidR="004500EA" w:rsidRPr="005819B8" w:rsidRDefault="004500EA" w:rsidP="00661620">
            <w:pPr>
              <w:jc w:val="center"/>
              <w:rPr>
                <w:rFonts w:ascii="Calibri" w:hAnsi="Calibri" w:cs="Calibri"/>
                <w:sz w:val="20"/>
              </w:rPr>
            </w:pPr>
            <w:r w:rsidRPr="005819B8">
              <w:rPr>
                <w:rFonts w:ascii="Calibri" w:hAnsi="Calibri" w:cs="Calibri"/>
                <w:color w:val="000000"/>
                <w:sz w:val="20"/>
              </w:rPr>
              <w:t>$70,000</w:t>
            </w:r>
          </w:p>
        </w:tc>
      </w:tr>
      <w:tr w:rsidR="00886257" w:rsidRPr="005819B8" w14:paraId="274B2724" w14:textId="77777777" w:rsidTr="00962321">
        <w:trPr>
          <w:trHeight w:val="395"/>
        </w:trPr>
        <w:tc>
          <w:tcPr>
            <w:tcW w:w="12960" w:type="dxa"/>
            <w:gridSpan w:val="9"/>
            <w:shd w:val="clear" w:color="auto" w:fill="E7E6E6" w:themeFill="background2"/>
          </w:tcPr>
          <w:p w14:paraId="197B391F" w14:textId="61209671" w:rsidR="00886257" w:rsidRPr="005819B8" w:rsidRDefault="00886257" w:rsidP="00962321">
            <w:pPr>
              <w:rPr>
                <w:rFonts w:ascii="Calibri" w:hAnsi="Calibri" w:cs="Calibri"/>
                <w:b/>
                <w:bCs/>
                <w:color w:val="000000"/>
                <w:sz w:val="20"/>
              </w:rPr>
            </w:pPr>
            <w:r w:rsidRPr="005819B8">
              <w:rPr>
                <w:rFonts w:ascii="Calibri" w:hAnsi="Calibri" w:cs="Calibri"/>
                <w:b/>
                <w:bCs/>
                <w:color w:val="000000"/>
                <w:sz w:val="20"/>
              </w:rPr>
              <w:t>Gray Stormwater Treatment</w:t>
            </w:r>
          </w:p>
        </w:tc>
      </w:tr>
      <w:tr w:rsidR="00962321" w:rsidRPr="005819B8" w14:paraId="3E8820D2" w14:textId="77777777" w:rsidTr="00962321">
        <w:trPr>
          <w:trHeight w:val="403"/>
        </w:trPr>
        <w:tc>
          <w:tcPr>
            <w:tcW w:w="1335" w:type="dxa"/>
            <w:vMerge w:val="restart"/>
            <w:hideMark/>
          </w:tcPr>
          <w:p w14:paraId="71446EC3" w14:textId="6813BE7A" w:rsidR="004500EA" w:rsidRPr="005819B8" w:rsidRDefault="004500EA" w:rsidP="004500EA">
            <w:pPr>
              <w:rPr>
                <w:rFonts w:ascii="Calibri" w:hAnsi="Calibri" w:cs="Calibri"/>
                <w:sz w:val="20"/>
              </w:rPr>
            </w:pPr>
            <w:r w:rsidRPr="005819B8">
              <w:rPr>
                <w:rFonts w:ascii="Calibri" w:hAnsi="Calibri" w:cs="Calibri"/>
                <w:sz w:val="20"/>
              </w:rPr>
              <w:t>Wet Pond</w:t>
            </w:r>
          </w:p>
        </w:tc>
        <w:tc>
          <w:tcPr>
            <w:tcW w:w="3060" w:type="dxa"/>
            <w:hideMark/>
          </w:tcPr>
          <w:p w14:paraId="0ADE896F" w14:textId="730A94D2" w:rsidR="004500EA" w:rsidRPr="005819B8" w:rsidRDefault="004500EA" w:rsidP="004500EA">
            <w:pPr>
              <w:rPr>
                <w:rFonts w:ascii="Calibri" w:hAnsi="Calibri" w:cs="Calibri"/>
                <w:sz w:val="20"/>
              </w:rPr>
            </w:pPr>
            <w:r w:rsidRPr="005819B8">
              <w:rPr>
                <w:rFonts w:ascii="Calibri" w:hAnsi="Calibri" w:cs="Calibri"/>
                <w:sz w:val="20"/>
              </w:rPr>
              <w:t xml:space="preserve">WQBE_18A_ Wet Pond </w:t>
            </w:r>
            <w:r w:rsidR="002A18F9">
              <w:rPr>
                <w:rFonts w:ascii="Calibri" w:hAnsi="Calibri" w:cs="Calibri"/>
                <w:sz w:val="20"/>
              </w:rPr>
              <w:t>o</w:t>
            </w:r>
            <w:r w:rsidRPr="005819B8">
              <w:rPr>
                <w:rFonts w:ascii="Calibri" w:hAnsi="Calibri" w:cs="Calibri"/>
                <w:sz w:val="20"/>
              </w:rPr>
              <w:t>n Public Property</w:t>
            </w:r>
          </w:p>
        </w:tc>
        <w:tc>
          <w:tcPr>
            <w:tcW w:w="900" w:type="dxa"/>
            <w:tcMar>
              <w:right w:w="58" w:type="dxa"/>
            </w:tcMar>
            <w:vAlign w:val="center"/>
          </w:tcPr>
          <w:p w14:paraId="5B69AF78" w14:textId="4523451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553 SF</w:t>
            </w:r>
          </w:p>
        </w:tc>
        <w:tc>
          <w:tcPr>
            <w:tcW w:w="1260" w:type="dxa"/>
            <w:noWrap/>
            <w:vAlign w:val="center"/>
          </w:tcPr>
          <w:p w14:paraId="68C29D79" w14:textId="751F623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$383,000</w:t>
            </w:r>
          </w:p>
        </w:tc>
        <w:tc>
          <w:tcPr>
            <w:tcW w:w="1260" w:type="dxa"/>
            <w:noWrap/>
            <w:vAlign w:val="center"/>
          </w:tcPr>
          <w:p w14:paraId="0D201D3A" w14:textId="5008D64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40DF916" w14:textId="7E10BE5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$300,000</w:t>
            </w:r>
          </w:p>
        </w:tc>
        <w:tc>
          <w:tcPr>
            <w:tcW w:w="1170" w:type="dxa"/>
            <w:noWrap/>
            <w:vAlign w:val="center"/>
          </w:tcPr>
          <w:p w14:paraId="4719919D" w14:textId="63635FC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$683,000</w:t>
            </w:r>
          </w:p>
        </w:tc>
        <w:tc>
          <w:tcPr>
            <w:tcW w:w="900" w:type="dxa"/>
            <w:noWrap/>
            <w:vAlign w:val="center"/>
          </w:tcPr>
          <w:p w14:paraId="3AF41EF5" w14:textId="765D6007" w:rsidR="004500EA" w:rsidRPr="005819B8" w:rsidRDefault="004500EA" w:rsidP="00661620">
            <w:pPr>
              <w:jc w:val="center"/>
              <w:rPr>
                <w:rFonts w:ascii="Calibri" w:hAnsi="Calibri" w:cs="Calibri"/>
                <w:sz w:val="20"/>
              </w:rPr>
            </w:pPr>
            <w:r w:rsidRPr="005819B8">
              <w:rPr>
                <w:rFonts w:ascii="Calibri" w:hAnsi="Calibri" w:cs="Calibri"/>
                <w:color w:val="000000"/>
                <w:sz w:val="20"/>
              </w:rPr>
              <w:t>$2,000</w:t>
            </w:r>
          </w:p>
        </w:tc>
        <w:tc>
          <w:tcPr>
            <w:tcW w:w="1725" w:type="dxa"/>
            <w:noWrap/>
            <w:vAlign w:val="center"/>
          </w:tcPr>
          <w:p w14:paraId="42547E90" w14:textId="7739E27A" w:rsidR="004500EA" w:rsidRPr="005819B8" w:rsidRDefault="004500EA" w:rsidP="00661620">
            <w:pPr>
              <w:jc w:val="center"/>
              <w:rPr>
                <w:rFonts w:ascii="Calibri" w:hAnsi="Calibri" w:cs="Calibri"/>
                <w:sz w:val="20"/>
              </w:rPr>
            </w:pPr>
            <w:r w:rsidRPr="005819B8">
              <w:rPr>
                <w:rFonts w:ascii="Calibri" w:hAnsi="Calibri" w:cs="Calibri"/>
                <w:color w:val="000000"/>
                <w:sz w:val="20"/>
              </w:rPr>
              <w:t>$852,000</w:t>
            </w:r>
          </w:p>
        </w:tc>
      </w:tr>
      <w:tr w:rsidR="00962321" w:rsidRPr="005819B8" w14:paraId="2A1E257C" w14:textId="77777777" w:rsidTr="00962321">
        <w:trPr>
          <w:trHeight w:val="403"/>
        </w:trPr>
        <w:tc>
          <w:tcPr>
            <w:tcW w:w="1335" w:type="dxa"/>
            <w:vMerge/>
            <w:hideMark/>
          </w:tcPr>
          <w:p w14:paraId="066892B5" w14:textId="77777777" w:rsidR="004500EA" w:rsidRPr="005819B8" w:rsidRDefault="004500EA" w:rsidP="004500EA">
            <w:pPr>
              <w:rPr>
                <w:rFonts w:ascii="Calibri" w:hAnsi="Calibri" w:cs="Calibri"/>
                <w:sz w:val="20"/>
              </w:rPr>
            </w:pPr>
          </w:p>
        </w:tc>
        <w:tc>
          <w:tcPr>
            <w:tcW w:w="3060" w:type="dxa"/>
            <w:hideMark/>
          </w:tcPr>
          <w:p w14:paraId="2B47F01E" w14:textId="77FC209D" w:rsidR="0034049D" w:rsidRPr="005819B8" w:rsidRDefault="004500EA" w:rsidP="004500EA">
            <w:pPr>
              <w:rPr>
                <w:rFonts w:ascii="Calibri" w:hAnsi="Calibri" w:cs="Calibri"/>
                <w:sz w:val="20"/>
              </w:rPr>
            </w:pPr>
            <w:r w:rsidRPr="005819B8">
              <w:rPr>
                <w:rFonts w:ascii="Calibri" w:hAnsi="Calibri" w:cs="Calibri"/>
                <w:sz w:val="20"/>
              </w:rPr>
              <w:t xml:space="preserve">WQBE_18B_ Wet </w:t>
            </w:r>
            <w:r w:rsidR="0045344A">
              <w:rPr>
                <w:rFonts w:ascii="Calibri" w:hAnsi="Calibri" w:cs="Calibri"/>
                <w:sz w:val="20"/>
              </w:rPr>
              <w:t>P</w:t>
            </w:r>
            <w:r w:rsidRPr="005819B8">
              <w:rPr>
                <w:rFonts w:ascii="Calibri" w:hAnsi="Calibri" w:cs="Calibri"/>
                <w:sz w:val="20"/>
              </w:rPr>
              <w:t>ond with Property Cost</w:t>
            </w:r>
          </w:p>
          <w:p w14:paraId="2A337353" w14:textId="789C9D35" w:rsidR="0034049D" w:rsidRPr="005819B8" w:rsidRDefault="0034049D" w:rsidP="004500EA">
            <w:pPr>
              <w:rPr>
                <w:rFonts w:ascii="Calibri" w:hAnsi="Calibri" w:cs="Calibri"/>
                <w:sz w:val="20"/>
              </w:rPr>
            </w:pPr>
          </w:p>
        </w:tc>
        <w:tc>
          <w:tcPr>
            <w:tcW w:w="900" w:type="dxa"/>
            <w:tcMar>
              <w:right w:w="58" w:type="dxa"/>
            </w:tcMar>
            <w:vAlign w:val="center"/>
          </w:tcPr>
          <w:p w14:paraId="1E2EA156" w14:textId="02B25EE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553 SF</w:t>
            </w:r>
          </w:p>
        </w:tc>
        <w:tc>
          <w:tcPr>
            <w:tcW w:w="1260" w:type="dxa"/>
            <w:noWrap/>
            <w:vAlign w:val="center"/>
          </w:tcPr>
          <w:p w14:paraId="02A0B870" w14:textId="0FF086A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$383,000</w:t>
            </w:r>
          </w:p>
        </w:tc>
        <w:tc>
          <w:tcPr>
            <w:tcW w:w="1260" w:type="dxa"/>
            <w:noWrap/>
            <w:vAlign w:val="center"/>
          </w:tcPr>
          <w:p w14:paraId="6AD0433A" w14:textId="1969DB3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$718,000</w:t>
            </w:r>
          </w:p>
        </w:tc>
        <w:tc>
          <w:tcPr>
            <w:tcW w:w="1350" w:type="dxa"/>
            <w:noWrap/>
            <w:vAlign w:val="center"/>
          </w:tcPr>
          <w:p w14:paraId="52AFFE29" w14:textId="0D0B4F6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$1,198,000</w:t>
            </w:r>
          </w:p>
        </w:tc>
        <w:tc>
          <w:tcPr>
            <w:tcW w:w="1170" w:type="dxa"/>
            <w:noWrap/>
            <w:vAlign w:val="center"/>
          </w:tcPr>
          <w:p w14:paraId="44B63FA3" w14:textId="05F10EE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$1,581,000</w:t>
            </w:r>
          </w:p>
        </w:tc>
        <w:tc>
          <w:tcPr>
            <w:tcW w:w="900" w:type="dxa"/>
            <w:noWrap/>
            <w:vAlign w:val="center"/>
          </w:tcPr>
          <w:p w14:paraId="1EB43AC4" w14:textId="0BD4DB5B" w:rsidR="004500EA" w:rsidRPr="005819B8" w:rsidRDefault="004500EA" w:rsidP="00661620">
            <w:pPr>
              <w:jc w:val="center"/>
              <w:rPr>
                <w:rFonts w:ascii="Calibri" w:hAnsi="Calibri" w:cs="Calibri"/>
                <w:sz w:val="20"/>
              </w:rPr>
            </w:pPr>
            <w:r w:rsidRPr="005819B8">
              <w:rPr>
                <w:rFonts w:ascii="Calibri" w:hAnsi="Calibri" w:cs="Calibri"/>
                <w:color w:val="000000"/>
                <w:sz w:val="20"/>
              </w:rPr>
              <w:t>$2,000</w:t>
            </w:r>
          </w:p>
        </w:tc>
        <w:tc>
          <w:tcPr>
            <w:tcW w:w="1725" w:type="dxa"/>
            <w:noWrap/>
            <w:vAlign w:val="center"/>
          </w:tcPr>
          <w:p w14:paraId="033F2FEC" w14:textId="7FEFF112" w:rsidR="004500EA" w:rsidRPr="005819B8" w:rsidRDefault="004500EA" w:rsidP="00661620">
            <w:pPr>
              <w:jc w:val="center"/>
              <w:rPr>
                <w:rFonts w:ascii="Calibri" w:hAnsi="Calibri" w:cs="Calibri"/>
                <w:sz w:val="20"/>
              </w:rPr>
            </w:pPr>
            <w:r w:rsidRPr="005819B8">
              <w:rPr>
                <w:rFonts w:ascii="Calibri" w:hAnsi="Calibri" w:cs="Calibri"/>
                <w:color w:val="000000"/>
                <w:sz w:val="20"/>
              </w:rPr>
              <w:t>$1,745,000</w:t>
            </w:r>
          </w:p>
        </w:tc>
      </w:tr>
      <w:tr w:rsidR="00962321" w:rsidRPr="005819B8" w14:paraId="66DCF8AD" w14:textId="77777777" w:rsidTr="00962321">
        <w:trPr>
          <w:trHeight w:val="403"/>
        </w:trPr>
        <w:tc>
          <w:tcPr>
            <w:tcW w:w="1335" w:type="dxa"/>
            <w:vMerge w:val="restart"/>
            <w:hideMark/>
          </w:tcPr>
          <w:p w14:paraId="0D31F86C" w14:textId="074C7ED8" w:rsidR="004500EA" w:rsidRPr="005819B8" w:rsidRDefault="004500EA" w:rsidP="004500EA">
            <w:pPr>
              <w:rPr>
                <w:rFonts w:ascii="Calibri" w:hAnsi="Calibri" w:cs="Calibri"/>
                <w:sz w:val="20"/>
              </w:rPr>
            </w:pPr>
            <w:r w:rsidRPr="005819B8">
              <w:rPr>
                <w:rFonts w:ascii="Calibri" w:hAnsi="Calibri" w:cs="Calibri"/>
                <w:sz w:val="20"/>
              </w:rPr>
              <w:t>Wet Vault</w:t>
            </w:r>
          </w:p>
        </w:tc>
        <w:tc>
          <w:tcPr>
            <w:tcW w:w="3060" w:type="dxa"/>
            <w:hideMark/>
          </w:tcPr>
          <w:p w14:paraId="13DDC2A9" w14:textId="1E7C2FA2" w:rsidR="004500EA" w:rsidRPr="005819B8" w:rsidRDefault="004500EA" w:rsidP="004500EA">
            <w:pPr>
              <w:rPr>
                <w:rFonts w:ascii="Calibri" w:hAnsi="Calibri" w:cs="Calibri"/>
                <w:sz w:val="20"/>
              </w:rPr>
            </w:pPr>
            <w:r w:rsidRPr="005819B8">
              <w:rPr>
                <w:rFonts w:ascii="Calibri" w:hAnsi="Calibri" w:cs="Calibri"/>
                <w:sz w:val="20"/>
              </w:rPr>
              <w:t xml:space="preserve">WQBE_19A_ Wet Vault </w:t>
            </w:r>
            <w:r w:rsidR="002A18F9">
              <w:rPr>
                <w:rFonts w:ascii="Calibri" w:hAnsi="Calibri" w:cs="Calibri"/>
                <w:sz w:val="20"/>
              </w:rPr>
              <w:t>o</w:t>
            </w:r>
            <w:r w:rsidRPr="005819B8">
              <w:rPr>
                <w:rFonts w:ascii="Calibri" w:hAnsi="Calibri" w:cs="Calibri"/>
                <w:sz w:val="20"/>
              </w:rPr>
              <w:t>n Public Property</w:t>
            </w:r>
          </w:p>
        </w:tc>
        <w:tc>
          <w:tcPr>
            <w:tcW w:w="900" w:type="dxa"/>
            <w:tcMar>
              <w:right w:w="58" w:type="dxa"/>
            </w:tcMar>
            <w:vAlign w:val="center"/>
          </w:tcPr>
          <w:p w14:paraId="2B4287CF" w14:textId="1D3C126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468D0685" w14:textId="2A389D9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$2,852,000</w:t>
            </w:r>
          </w:p>
        </w:tc>
        <w:tc>
          <w:tcPr>
            <w:tcW w:w="1260" w:type="dxa"/>
            <w:noWrap/>
            <w:vAlign w:val="center"/>
          </w:tcPr>
          <w:p w14:paraId="2B3FE406" w14:textId="5902FE8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4D1B8D80" w14:textId="62EA615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$2,203,000</w:t>
            </w:r>
          </w:p>
        </w:tc>
        <w:tc>
          <w:tcPr>
            <w:tcW w:w="1170" w:type="dxa"/>
            <w:noWrap/>
            <w:vAlign w:val="center"/>
          </w:tcPr>
          <w:p w14:paraId="351040BE" w14:textId="54A6506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$5,055,000</w:t>
            </w:r>
          </w:p>
        </w:tc>
        <w:tc>
          <w:tcPr>
            <w:tcW w:w="900" w:type="dxa"/>
            <w:noWrap/>
            <w:vAlign w:val="center"/>
          </w:tcPr>
          <w:p w14:paraId="4B907950" w14:textId="0B685A6A"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008AC610" w14:textId="3D614ECD" w:rsidR="004500EA" w:rsidRPr="005819B8" w:rsidRDefault="004500EA" w:rsidP="00661620">
            <w:pPr>
              <w:jc w:val="center"/>
              <w:rPr>
                <w:rFonts w:ascii="Calibri" w:hAnsi="Calibri" w:cs="Calibri"/>
                <w:sz w:val="20"/>
              </w:rPr>
            </w:pPr>
            <w:r w:rsidRPr="005819B8">
              <w:rPr>
                <w:rFonts w:ascii="Calibri" w:hAnsi="Calibri" w:cs="Calibri"/>
                <w:color w:val="000000"/>
                <w:sz w:val="20"/>
              </w:rPr>
              <w:t>$5,125,000</w:t>
            </w:r>
          </w:p>
        </w:tc>
      </w:tr>
      <w:tr w:rsidR="00962321" w:rsidRPr="005819B8" w14:paraId="50F0F483" w14:textId="77777777" w:rsidTr="00962321">
        <w:trPr>
          <w:trHeight w:val="403"/>
        </w:trPr>
        <w:tc>
          <w:tcPr>
            <w:tcW w:w="1335" w:type="dxa"/>
            <w:vMerge/>
            <w:hideMark/>
          </w:tcPr>
          <w:p w14:paraId="2A544AC3" w14:textId="77777777" w:rsidR="004500EA" w:rsidRPr="005819B8" w:rsidRDefault="004500EA" w:rsidP="004500EA">
            <w:pPr>
              <w:rPr>
                <w:rFonts w:ascii="Calibri" w:hAnsi="Calibri" w:cs="Calibri"/>
                <w:sz w:val="20"/>
              </w:rPr>
            </w:pPr>
          </w:p>
        </w:tc>
        <w:tc>
          <w:tcPr>
            <w:tcW w:w="3060" w:type="dxa"/>
            <w:hideMark/>
          </w:tcPr>
          <w:p w14:paraId="7A5904DA" w14:textId="249B9865" w:rsidR="004500EA" w:rsidRPr="005819B8" w:rsidRDefault="004500EA" w:rsidP="004500EA">
            <w:pPr>
              <w:rPr>
                <w:rFonts w:ascii="Calibri" w:hAnsi="Calibri" w:cs="Calibri"/>
                <w:sz w:val="20"/>
              </w:rPr>
            </w:pPr>
            <w:r w:rsidRPr="005819B8">
              <w:rPr>
                <w:rFonts w:ascii="Calibri" w:hAnsi="Calibri" w:cs="Calibri"/>
                <w:sz w:val="20"/>
              </w:rPr>
              <w:t xml:space="preserve">WQBE_19B_ Wet Vault </w:t>
            </w:r>
            <w:r w:rsidR="002A18F9">
              <w:rPr>
                <w:rFonts w:ascii="Calibri" w:hAnsi="Calibri" w:cs="Calibri"/>
                <w:sz w:val="20"/>
              </w:rPr>
              <w:t>i</w:t>
            </w:r>
            <w:r w:rsidRPr="005819B8">
              <w:rPr>
                <w:rFonts w:ascii="Calibri" w:hAnsi="Calibri" w:cs="Calibri"/>
                <w:sz w:val="20"/>
              </w:rPr>
              <w:t>n ROW</w:t>
            </w:r>
          </w:p>
        </w:tc>
        <w:tc>
          <w:tcPr>
            <w:tcW w:w="900" w:type="dxa"/>
            <w:tcMar>
              <w:right w:w="58" w:type="dxa"/>
            </w:tcMar>
            <w:vAlign w:val="center"/>
          </w:tcPr>
          <w:p w14:paraId="04C54B0D" w14:textId="00322865"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789F43B4" w14:textId="2D66C1C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$3,314,000</w:t>
            </w:r>
          </w:p>
        </w:tc>
        <w:tc>
          <w:tcPr>
            <w:tcW w:w="1260" w:type="dxa"/>
            <w:noWrap/>
            <w:vAlign w:val="center"/>
          </w:tcPr>
          <w:p w14:paraId="10F553F8" w14:textId="5A2505F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2EA30313" w14:textId="5963060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$2,493,000</w:t>
            </w:r>
          </w:p>
        </w:tc>
        <w:tc>
          <w:tcPr>
            <w:tcW w:w="1170" w:type="dxa"/>
            <w:noWrap/>
            <w:vAlign w:val="center"/>
          </w:tcPr>
          <w:p w14:paraId="3EB9A94C" w14:textId="46EA71C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$5,806,000</w:t>
            </w:r>
          </w:p>
        </w:tc>
        <w:tc>
          <w:tcPr>
            <w:tcW w:w="900" w:type="dxa"/>
            <w:noWrap/>
            <w:vAlign w:val="center"/>
          </w:tcPr>
          <w:p w14:paraId="73A0A7B1" w14:textId="2B1C1DEA"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754E1E65" w14:textId="70B45114" w:rsidR="004500EA" w:rsidRPr="005819B8" w:rsidRDefault="004500EA" w:rsidP="00661620">
            <w:pPr>
              <w:jc w:val="center"/>
              <w:rPr>
                <w:rFonts w:ascii="Calibri" w:hAnsi="Calibri" w:cs="Calibri"/>
                <w:sz w:val="20"/>
              </w:rPr>
            </w:pPr>
            <w:r w:rsidRPr="005819B8">
              <w:rPr>
                <w:rFonts w:ascii="Calibri" w:hAnsi="Calibri" w:cs="Calibri"/>
                <w:color w:val="000000"/>
                <w:sz w:val="20"/>
              </w:rPr>
              <w:t>$5,874,000</w:t>
            </w:r>
          </w:p>
        </w:tc>
      </w:tr>
      <w:tr w:rsidR="00962321" w:rsidRPr="005819B8" w14:paraId="2168E8E6" w14:textId="77777777" w:rsidTr="00962321">
        <w:trPr>
          <w:trHeight w:val="403"/>
        </w:trPr>
        <w:tc>
          <w:tcPr>
            <w:tcW w:w="1335" w:type="dxa"/>
            <w:vMerge/>
            <w:hideMark/>
          </w:tcPr>
          <w:p w14:paraId="47B2F749" w14:textId="77777777" w:rsidR="004500EA" w:rsidRPr="005819B8" w:rsidRDefault="004500EA" w:rsidP="004500EA">
            <w:pPr>
              <w:rPr>
                <w:rFonts w:ascii="Calibri" w:hAnsi="Calibri" w:cs="Calibri"/>
                <w:sz w:val="20"/>
              </w:rPr>
            </w:pPr>
          </w:p>
        </w:tc>
        <w:tc>
          <w:tcPr>
            <w:tcW w:w="3060" w:type="dxa"/>
            <w:hideMark/>
          </w:tcPr>
          <w:p w14:paraId="19A91DD4" w14:textId="021483DF" w:rsidR="004500EA" w:rsidRPr="005819B8" w:rsidRDefault="004500EA" w:rsidP="004500EA">
            <w:pPr>
              <w:rPr>
                <w:rFonts w:ascii="Calibri" w:hAnsi="Calibri" w:cs="Calibri"/>
                <w:sz w:val="20"/>
              </w:rPr>
            </w:pPr>
            <w:r w:rsidRPr="005819B8">
              <w:rPr>
                <w:rFonts w:ascii="Calibri" w:hAnsi="Calibri" w:cs="Calibri"/>
                <w:sz w:val="20"/>
              </w:rPr>
              <w:t>WQBE_19C_ Wet Vault with Property Cost</w:t>
            </w:r>
          </w:p>
        </w:tc>
        <w:tc>
          <w:tcPr>
            <w:tcW w:w="900" w:type="dxa"/>
            <w:tcMar>
              <w:right w:w="58" w:type="dxa"/>
            </w:tcMar>
            <w:vAlign w:val="center"/>
          </w:tcPr>
          <w:p w14:paraId="39619843" w14:textId="1F446C0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5A8248FA" w14:textId="5951CA2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$2,852,000</w:t>
            </w:r>
          </w:p>
        </w:tc>
        <w:tc>
          <w:tcPr>
            <w:tcW w:w="1260" w:type="dxa"/>
            <w:noWrap/>
            <w:vAlign w:val="center"/>
          </w:tcPr>
          <w:p w14:paraId="53368AA4" w14:textId="31C4687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$538,000</w:t>
            </w:r>
          </w:p>
        </w:tc>
        <w:tc>
          <w:tcPr>
            <w:tcW w:w="1350" w:type="dxa"/>
            <w:noWrap/>
            <w:vAlign w:val="center"/>
          </w:tcPr>
          <w:p w14:paraId="6E719E07" w14:textId="56E9AA6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$2,876,000</w:t>
            </w:r>
          </w:p>
        </w:tc>
        <w:tc>
          <w:tcPr>
            <w:tcW w:w="1170" w:type="dxa"/>
            <w:noWrap/>
            <w:vAlign w:val="center"/>
          </w:tcPr>
          <w:p w14:paraId="17C85454" w14:textId="5D3BECB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$5,728,000</w:t>
            </w:r>
          </w:p>
        </w:tc>
        <w:tc>
          <w:tcPr>
            <w:tcW w:w="900" w:type="dxa"/>
            <w:noWrap/>
            <w:vAlign w:val="center"/>
          </w:tcPr>
          <w:p w14:paraId="7B57CFA3" w14:textId="5EF50F81"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72C59819" w14:textId="7A60BEB2" w:rsidR="004500EA" w:rsidRPr="005819B8" w:rsidRDefault="004500EA" w:rsidP="00661620">
            <w:pPr>
              <w:jc w:val="center"/>
              <w:rPr>
                <w:rFonts w:ascii="Calibri" w:hAnsi="Calibri" w:cs="Calibri"/>
                <w:sz w:val="20"/>
              </w:rPr>
            </w:pPr>
            <w:r w:rsidRPr="005819B8">
              <w:rPr>
                <w:rFonts w:ascii="Calibri" w:hAnsi="Calibri" w:cs="Calibri"/>
                <w:color w:val="000000"/>
                <w:sz w:val="20"/>
              </w:rPr>
              <w:t>$5,795,000</w:t>
            </w:r>
          </w:p>
        </w:tc>
      </w:tr>
      <w:tr w:rsidR="00962321" w:rsidRPr="005819B8" w14:paraId="487ED737" w14:textId="77777777" w:rsidTr="00962321">
        <w:trPr>
          <w:trHeight w:val="403"/>
        </w:trPr>
        <w:tc>
          <w:tcPr>
            <w:tcW w:w="1335" w:type="dxa"/>
            <w:vMerge w:val="restart"/>
            <w:hideMark/>
          </w:tcPr>
          <w:p w14:paraId="477A0F0E" w14:textId="67122F9D" w:rsidR="004500EA" w:rsidRPr="005819B8" w:rsidRDefault="004500EA" w:rsidP="004500EA">
            <w:pPr>
              <w:rPr>
                <w:rFonts w:ascii="Calibri" w:hAnsi="Calibri" w:cs="Calibri"/>
                <w:sz w:val="20"/>
              </w:rPr>
            </w:pPr>
            <w:r w:rsidRPr="005819B8">
              <w:rPr>
                <w:rFonts w:ascii="Calibri" w:hAnsi="Calibri" w:cs="Calibri"/>
                <w:sz w:val="20"/>
              </w:rPr>
              <w:t>Stormwater Treatment Wetland</w:t>
            </w:r>
          </w:p>
        </w:tc>
        <w:tc>
          <w:tcPr>
            <w:tcW w:w="3060" w:type="dxa"/>
            <w:hideMark/>
          </w:tcPr>
          <w:p w14:paraId="37AF28EB" w14:textId="77777777" w:rsidR="004500EA" w:rsidRPr="005819B8" w:rsidRDefault="004500EA" w:rsidP="004500EA">
            <w:pPr>
              <w:rPr>
                <w:rFonts w:ascii="Calibri" w:hAnsi="Calibri" w:cs="Calibri"/>
                <w:sz w:val="20"/>
              </w:rPr>
            </w:pPr>
            <w:r w:rsidRPr="005819B8">
              <w:rPr>
                <w:rFonts w:ascii="Calibri" w:hAnsi="Calibri" w:cs="Calibri"/>
                <w:sz w:val="20"/>
              </w:rPr>
              <w:t>WQBE_20A_ Stormwater Treatment Wetland on Public Property</w:t>
            </w:r>
          </w:p>
        </w:tc>
        <w:tc>
          <w:tcPr>
            <w:tcW w:w="900" w:type="dxa"/>
            <w:tcMar>
              <w:right w:w="58" w:type="dxa"/>
            </w:tcMar>
            <w:vAlign w:val="center"/>
          </w:tcPr>
          <w:p w14:paraId="00AF0C51" w14:textId="6C80B60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503 SF</w:t>
            </w:r>
          </w:p>
        </w:tc>
        <w:tc>
          <w:tcPr>
            <w:tcW w:w="1260" w:type="dxa"/>
            <w:noWrap/>
            <w:vAlign w:val="center"/>
          </w:tcPr>
          <w:p w14:paraId="5C98F5D7" w14:textId="20D37AF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$360,000</w:t>
            </w:r>
          </w:p>
        </w:tc>
        <w:tc>
          <w:tcPr>
            <w:tcW w:w="1260" w:type="dxa"/>
            <w:noWrap/>
            <w:vAlign w:val="center"/>
          </w:tcPr>
          <w:p w14:paraId="731C1989" w14:textId="6C21228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180C9435" w14:textId="4E369C3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$282,000</w:t>
            </w:r>
          </w:p>
        </w:tc>
        <w:tc>
          <w:tcPr>
            <w:tcW w:w="1170" w:type="dxa"/>
            <w:noWrap/>
            <w:vAlign w:val="center"/>
          </w:tcPr>
          <w:p w14:paraId="359E7D69" w14:textId="2013B78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$642,000</w:t>
            </w:r>
          </w:p>
        </w:tc>
        <w:tc>
          <w:tcPr>
            <w:tcW w:w="900" w:type="dxa"/>
            <w:noWrap/>
            <w:vAlign w:val="center"/>
          </w:tcPr>
          <w:p w14:paraId="1C3DFBEA" w14:textId="2F74B62C" w:rsidR="004500EA" w:rsidRPr="005819B8" w:rsidRDefault="004500EA" w:rsidP="00661620">
            <w:pPr>
              <w:jc w:val="center"/>
              <w:rPr>
                <w:rFonts w:ascii="Calibri" w:hAnsi="Calibri" w:cs="Calibri"/>
                <w:sz w:val="20"/>
              </w:rPr>
            </w:pPr>
            <w:r w:rsidRPr="005819B8">
              <w:rPr>
                <w:rFonts w:ascii="Calibri" w:hAnsi="Calibri" w:cs="Calibri"/>
                <w:color w:val="000000"/>
                <w:sz w:val="20"/>
              </w:rPr>
              <w:t>$2,300</w:t>
            </w:r>
          </w:p>
        </w:tc>
        <w:tc>
          <w:tcPr>
            <w:tcW w:w="1725" w:type="dxa"/>
            <w:noWrap/>
            <w:vAlign w:val="center"/>
          </w:tcPr>
          <w:p w14:paraId="10F60086" w14:textId="2B7D80B1" w:rsidR="004500EA" w:rsidRPr="005819B8" w:rsidRDefault="004500EA" w:rsidP="00661620">
            <w:pPr>
              <w:jc w:val="center"/>
              <w:rPr>
                <w:rFonts w:ascii="Calibri" w:hAnsi="Calibri" w:cs="Calibri"/>
                <w:sz w:val="20"/>
              </w:rPr>
            </w:pPr>
            <w:r w:rsidRPr="005819B8">
              <w:rPr>
                <w:rFonts w:ascii="Calibri" w:hAnsi="Calibri" w:cs="Calibri"/>
                <w:color w:val="000000"/>
                <w:sz w:val="20"/>
              </w:rPr>
              <w:t>$817,000</w:t>
            </w:r>
          </w:p>
        </w:tc>
      </w:tr>
      <w:tr w:rsidR="00962321" w:rsidRPr="005819B8" w14:paraId="6C77E187" w14:textId="77777777" w:rsidTr="00962321">
        <w:trPr>
          <w:trHeight w:val="403"/>
        </w:trPr>
        <w:tc>
          <w:tcPr>
            <w:tcW w:w="1335" w:type="dxa"/>
            <w:vMerge/>
            <w:hideMark/>
          </w:tcPr>
          <w:p w14:paraId="0E46604F" w14:textId="77777777" w:rsidR="004500EA" w:rsidRPr="005819B8" w:rsidRDefault="004500EA" w:rsidP="004500EA">
            <w:pPr>
              <w:rPr>
                <w:rFonts w:ascii="Calibri" w:hAnsi="Calibri" w:cs="Calibri"/>
                <w:sz w:val="20"/>
              </w:rPr>
            </w:pPr>
          </w:p>
        </w:tc>
        <w:tc>
          <w:tcPr>
            <w:tcW w:w="3060" w:type="dxa"/>
            <w:hideMark/>
          </w:tcPr>
          <w:p w14:paraId="21332A3C" w14:textId="77777777" w:rsidR="004500EA" w:rsidRPr="005819B8" w:rsidRDefault="004500EA" w:rsidP="004500EA">
            <w:pPr>
              <w:rPr>
                <w:rFonts w:ascii="Calibri" w:hAnsi="Calibri" w:cs="Calibri"/>
                <w:sz w:val="20"/>
              </w:rPr>
            </w:pPr>
            <w:r w:rsidRPr="005819B8">
              <w:rPr>
                <w:rFonts w:ascii="Calibri" w:hAnsi="Calibri" w:cs="Calibri"/>
                <w:sz w:val="20"/>
              </w:rPr>
              <w:t>WQBE_20B_ Stormwater Treatment Wetland with Property Cost</w:t>
            </w:r>
          </w:p>
        </w:tc>
        <w:tc>
          <w:tcPr>
            <w:tcW w:w="900" w:type="dxa"/>
            <w:tcMar>
              <w:right w:w="58" w:type="dxa"/>
            </w:tcMar>
            <w:vAlign w:val="center"/>
          </w:tcPr>
          <w:p w14:paraId="5769B63B" w14:textId="08BEBD7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503 SF</w:t>
            </w:r>
          </w:p>
        </w:tc>
        <w:tc>
          <w:tcPr>
            <w:tcW w:w="1260" w:type="dxa"/>
            <w:noWrap/>
            <w:vAlign w:val="center"/>
          </w:tcPr>
          <w:p w14:paraId="22295BC4" w14:textId="1876B2A1"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$360,000</w:t>
            </w:r>
          </w:p>
        </w:tc>
        <w:tc>
          <w:tcPr>
            <w:tcW w:w="1260" w:type="dxa"/>
            <w:noWrap/>
            <w:vAlign w:val="center"/>
          </w:tcPr>
          <w:p w14:paraId="27B23D7B" w14:textId="1CAF99C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$678,000</w:t>
            </w:r>
          </w:p>
        </w:tc>
        <w:tc>
          <w:tcPr>
            <w:tcW w:w="1350" w:type="dxa"/>
            <w:noWrap/>
            <w:vAlign w:val="center"/>
          </w:tcPr>
          <w:p w14:paraId="7BED51E6" w14:textId="17AAAE6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$1,130,000</w:t>
            </w:r>
          </w:p>
        </w:tc>
        <w:tc>
          <w:tcPr>
            <w:tcW w:w="1170" w:type="dxa"/>
            <w:noWrap/>
            <w:vAlign w:val="center"/>
          </w:tcPr>
          <w:p w14:paraId="5A6BE9ED" w14:textId="09F2443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$1,489,000</w:t>
            </w:r>
          </w:p>
        </w:tc>
        <w:tc>
          <w:tcPr>
            <w:tcW w:w="900" w:type="dxa"/>
            <w:noWrap/>
            <w:vAlign w:val="center"/>
          </w:tcPr>
          <w:p w14:paraId="78FA0F39" w14:textId="2E30E4A7" w:rsidR="004500EA" w:rsidRPr="005819B8" w:rsidRDefault="004500EA" w:rsidP="00661620">
            <w:pPr>
              <w:jc w:val="center"/>
              <w:rPr>
                <w:rFonts w:ascii="Calibri" w:hAnsi="Calibri" w:cs="Calibri"/>
                <w:sz w:val="20"/>
              </w:rPr>
            </w:pPr>
            <w:r w:rsidRPr="005819B8">
              <w:rPr>
                <w:rFonts w:ascii="Calibri" w:hAnsi="Calibri" w:cs="Calibri"/>
                <w:color w:val="000000"/>
                <w:sz w:val="20"/>
              </w:rPr>
              <w:t>$2,300</w:t>
            </w:r>
          </w:p>
        </w:tc>
        <w:tc>
          <w:tcPr>
            <w:tcW w:w="1725" w:type="dxa"/>
            <w:noWrap/>
            <w:vAlign w:val="center"/>
          </w:tcPr>
          <w:p w14:paraId="2C26EDA7" w14:textId="24C0A440" w:rsidR="004500EA" w:rsidRPr="005819B8" w:rsidRDefault="004500EA" w:rsidP="00661620">
            <w:pPr>
              <w:jc w:val="center"/>
              <w:rPr>
                <w:rFonts w:ascii="Calibri" w:hAnsi="Calibri" w:cs="Calibri"/>
                <w:sz w:val="20"/>
              </w:rPr>
            </w:pPr>
            <w:r w:rsidRPr="005819B8">
              <w:rPr>
                <w:rFonts w:ascii="Calibri" w:hAnsi="Calibri" w:cs="Calibri"/>
                <w:color w:val="000000"/>
                <w:sz w:val="20"/>
              </w:rPr>
              <w:t>$1,659,000</w:t>
            </w:r>
          </w:p>
        </w:tc>
      </w:tr>
      <w:tr w:rsidR="00962321" w:rsidRPr="005819B8" w14:paraId="237CD63D" w14:textId="77777777" w:rsidTr="00962321">
        <w:trPr>
          <w:trHeight w:val="403"/>
        </w:trPr>
        <w:tc>
          <w:tcPr>
            <w:tcW w:w="1335" w:type="dxa"/>
            <w:vMerge w:val="restart"/>
            <w:hideMark/>
          </w:tcPr>
          <w:p w14:paraId="6D361114" w14:textId="4B202D35" w:rsidR="004500EA" w:rsidRPr="005819B8" w:rsidRDefault="004500EA" w:rsidP="00962321">
            <w:pPr>
              <w:rPr>
                <w:rFonts w:ascii="Calibri" w:hAnsi="Calibri" w:cs="Calibri"/>
                <w:sz w:val="20"/>
              </w:rPr>
            </w:pPr>
            <w:r w:rsidRPr="005819B8">
              <w:rPr>
                <w:rFonts w:ascii="Calibri" w:hAnsi="Calibri" w:cs="Calibri"/>
                <w:sz w:val="20"/>
              </w:rPr>
              <w:t>High Rate Underground Filter System</w:t>
            </w:r>
          </w:p>
        </w:tc>
        <w:tc>
          <w:tcPr>
            <w:tcW w:w="3060" w:type="dxa"/>
            <w:hideMark/>
          </w:tcPr>
          <w:p w14:paraId="02D02872" w14:textId="77777777" w:rsidR="004500EA" w:rsidRPr="005819B8" w:rsidRDefault="004500EA" w:rsidP="004500EA">
            <w:pPr>
              <w:rPr>
                <w:rFonts w:ascii="Calibri" w:hAnsi="Calibri" w:cs="Calibri"/>
                <w:sz w:val="20"/>
              </w:rPr>
            </w:pPr>
            <w:r w:rsidRPr="005819B8">
              <w:rPr>
                <w:rFonts w:ascii="Calibri" w:hAnsi="Calibri" w:cs="Calibri"/>
                <w:sz w:val="20"/>
              </w:rPr>
              <w:t xml:space="preserve">WQBE_21A_High Rate Underground Filter in Urban ROW PCCP </w:t>
            </w:r>
          </w:p>
        </w:tc>
        <w:tc>
          <w:tcPr>
            <w:tcW w:w="900" w:type="dxa"/>
            <w:tcMar>
              <w:right w:w="58" w:type="dxa"/>
            </w:tcMar>
            <w:vAlign w:val="center"/>
          </w:tcPr>
          <w:p w14:paraId="1C93C1E6" w14:textId="1EF1315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048CBD02" w14:textId="33B47EAC"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$120,000</w:t>
            </w:r>
          </w:p>
        </w:tc>
        <w:tc>
          <w:tcPr>
            <w:tcW w:w="1260" w:type="dxa"/>
            <w:noWrap/>
            <w:vAlign w:val="center"/>
          </w:tcPr>
          <w:p w14:paraId="263B9C51" w14:textId="2E6C562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7E897CE" w14:textId="0D316BC3"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$75,000</w:t>
            </w:r>
          </w:p>
        </w:tc>
        <w:tc>
          <w:tcPr>
            <w:tcW w:w="1170" w:type="dxa"/>
            <w:noWrap/>
            <w:vAlign w:val="center"/>
          </w:tcPr>
          <w:p w14:paraId="1114A583" w14:textId="3BFFD2A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$195,000</w:t>
            </w:r>
          </w:p>
        </w:tc>
        <w:tc>
          <w:tcPr>
            <w:tcW w:w="900" w:type="dxa"/>
            <w:noWrap/>
            <w:vAlign w:val="center"/>
          </w:tcPr>
          <w:p w14:paraId="601E46BD" w14:textId="6041676C"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048CAAB0" w14:textId="482985C2" w:rsidR="004500EA" w:rsidRPr="005819B8" w:rsidRDefault="004500EA" w:rsidP="00661620">
            <w:pPr>
              <w:jc w:val="center"/>
              <w:rPr>
                <w:rFonts w:ascii="Calibri" w:hAnsi="Calibri" w:cs="Calibri"/>
                <w:sz w:val="20"/>
              </w:rPr>
            </w:pPr>
            <w:r w:rsidRPr="005819B8">
              <w:rPr>
                <w:rFonts w:ascii="Calibri" w:hAnsi="Calibri" w:cs="Calibri"/>
                <w:color w:val="000000"/>
                <w:sz w:val="20"/>
              </w:rPr>
              <w:t>$254,000</w:t>
            </w:r>
          </w:p>
        </w:tc>
      </w:tr>
      <w:tr w:rsidR="00962321" w:rsidRPr="005819B8" w14:paraId="2ACBDB77" w14:textId="77777777" w:rsidTr="00962321">
        <w:trPr>
          <w:trHeight w:val="403"/>
        </w:trPr>
        <w:tc>
          <w:tcPr>
            <w:tcW w:w="1335" w:type="dxa"/>
            <w:vMerge/>
            <w:hideMark/>
          </w:tcPr>
          <w:p w14:paraId="6583EBE5" w14:textId="77777777" w:rsidR="004500EA" w:rsidRPr="005819B8" w:rsidRDefault="004500EA" w:rsidP="004500EA">
            <w:pPr>
              <w:rPr>
                <w:rFonts w:ascii="Calibri" w:hAnsi="Calibri" w:cs="Calibri"/>
                <w:sz w:val="20"/>
              </w:rPr>
            </w:pPr>
          </w:p>
        </w:tc>
        <w:tc>
          <w:tcPr>
            <w:tcW w:w="3060" w:type="dxa"/>
            <w:hideMark/>
          </w:tcPr>
          <w:p w14:paraId="7918401B" w14:textId="25FFCFCC" w:rsidR="004500EA" w:rsidRPr="005819B8" w:rsidRDefault="004500EA" w:rsidP="004500EA">
            <w:pPr>
              <w:rPr>
                <w:rFonts w:ascii="Calibri" w:hAnsi="Calibri" w:cs="Calibri"/>
                <w:sz w:val="20"/>
              </w:rPr>
            </w:pPr>
            <w:r w:rsidRPr="005819B8">
              <w:rPr>
                <w:rFonts w:ascii="Calibri" w:hAnsi="Calibri" w:cs="Calibri"/>
                <w:sz w:val="20"/>
              </w:rPr>
              <w:t xml:space="preserve">WQBE_21B_High Rate Underground Filter </w:t>
            </w:r>
            <w:r w:rsidR="002A18F9">
              <w:rPr>
                <w:rFonts w:ascii="Calibri" w:hAnsi="Calibri" w:cs="Calibri"/>
                <w:sz w:val="20"/>
              </w:rPr>
              <w:t>i</w:t>
            </w:r>
            <w:r w:rsidRPr="005819B8">
              <w:rPr>
                <w:rFonts w:ascii="Calibri" w:hAnsi="Calibri" w:cs="Calibri"/>
                <w:sz w:val="20"/>
              </w:rPr>
              <w:t xml:space="preserve">n Highway ROW PCCP </w:t>
            </w:r>
          </w:p>
        </w:tc>
        <w:tc>
          <w:tcPr>
            <w:tcW w:w="900" w:type="dxa"/>
            <w:tcMar>
              <w:right w:w="58" w:type="dxa"/>
            </w:tcMar>
            <w:vAlign w:val="center"/>
          </w:tcPr>
          <w:p w14:paraId="31B8B334" w14:textId="61D3871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71DBFCC1" w14:textId="3B2954F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$89,000</w:t>
            </w:r>
          </w:p>
        </w:tc>
        <w:tc>
          <w:tcPr>
            <w:tcW w:w="1260" w:type="dxa"/>
            <w:noWrap/>
            <w:vAlign w:val="center"/>
          </w:tcPr>
          <w:p w14:paraId="1F7C6BF4" w14:textId="3BAE47E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03464297" w14:textId="2809222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$56,000</w:t>
            </w:r>
          </w:p>
        </w:tc>
        <w:tc>
          <w:tcPr>
            <w:tcW w:w="1170" w:type="dxa"/>
            <w:noWrap/>
            <w:vAlign w:val="center"/>
          </w:tcPr>
          <w:p w14:paraId="39755141" w14:textId="01707669"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$145,000</w:t>
            </w:r>
          </w:p>
        </w:tc>
        <w:tc>
          <w:tcPr>
            <w:tcW w:w="900" w:type="dxa"/>
            <w:noWrap/>
            <w:vAlign w:val="center"/>
          </w:tcPr>
          <w:p w14:paraId="64BAFF82" w14:textId="527B42C1"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74E90759" w14:textId="5DBCD12F" w:rsidR="004500EA" w:rsidRPr="005819B8" w:rsidRDefault="004500EA" w:rsidP="00661620">
            <w:pPr>
              <w:jc w:val="center"/>
              <w:rPr>
                <w:rFonts w:ascii="Calibri" w:hAnsi="Calibri" w:cs="Calibri"/>
                <w:sz w:val="20"/>
              </w:rPr>
            </w:pPr>
            <w:r w:rsidRPr="005819B8">
              <w:rPr>
                <w:rFonts w:ascii="Calibri" w:hAnsi="Calibri" w:cs="Calibri"/>
                <w:color w:val="000000"/>
                <w:sz w:val="20"/>
              </w:rPr>
              <w:t>$204,000</w:t>
            </w:r>
          </w:p>
        </w:tc>
      </w:tr>
      <w:tr w:rsidR="00962321" w:rsidRPr="005819B8" w14:paraId="16264B9F" w14:textId="77777777" w:rsidTr="00962321">
        <w:trPr>
          <w:trHeight w:val="403"/>
        </w:trPr>
        <w:tc>
          <w:tcPr>
            <w:tcW w:w="1335" w:type="dxa"/>
            <w:vMerge/>
            <w:hideMark/>
          </w:tcPr>
          <w:p w14:paraId="0360050B" w14:textId="77777777" w:rsidR="004500EA" w:rsidRPr="005819B8" w:rsidRDefault="004500EA" w:rsidP="004500EA">
            <w:pPr>
              <w:rPr>
                <w:rFonts w:ascii="Calibri" w:hAnsi="Calibri" w:cs="Calibri"/>
                <w:sz w:val="20"/>
              </w:rPr>
            </w:pPr>
          </w:p>
        </w:tc>
        <w:tc>
          <w:tcPr>
            <w:tcW w:w="3060" w:type="dxa"/>
            <w:hideMark/>
          </w:tcPr>
          <w:p w14:paraId="6EC0E027" w14:textId="0AF38B14" w:rsidR="004500EA" w:rsidRPr="005819B8" w:rsidRDefault="004500EA" w:rsidP="004500EA">
            <w:pPr>
              <w:rPr>
                <w:rFonts w:ascii="Calibri" w:hAnsi="Calibri" w:cs="Calibri"/>
                <w:sz w:val="20"/>
              </w:rPr>
            </w:pPr>
            <w:r w:rsidRPr="005819B8">
              <w:rPr>
                <w:rFonts w:ascii="Calibri" w:hAnsi="Calibri" w:cs="Calibri"/>
                <w:sz w:val="20"/>
              </w:rPr>
              <w:t xml:space="preserve">WQBE_21C_High Rate Underground Filter </w:t>
            </w:r>
            <w:r w:rsidR="002A18F9">
              <w:rPr>
                <w:rFonts w:ascii="Calibri" w:hAnsi="Calibri" w:cs="Calibri"/>
                <w:sz w:val="20"/>
              </w:rPr>
              <w:t>i</w:t>
            </w:r>
            <w:r w:rsidRPr="005819B8">
              <w:rPr>
                <w:rFonts w:ascii="Calibri" w:hAnsi="Calibri" w:cs="Calibri"/>
                <w:sz w:val="20"/>
              </w:rPr>
              <w:t>n Urban ROW HMA</w:t>
            </w:r>
          </w:p>
        </w:tc>
        <w:tc>
          <w:tcPr>
            <w:tcW w:w="900" w:type="dxa"/>
            <w:tcMar>
              <w:right w:w="58" w:type="dxa"/>
            </w:tcMar>
            <w:vAlign w:val="center"/>
          </w:tcPr>
          <w:p w14:paraId="32F6BE55" w14:textId="3C2B377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2EF59950" w14:textId="58C5568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$86,000</w:t>
            </w:r>
          </w:p>
        </w:tc>
        <w:tc>
          <w:tcPr>
            <w:tcW w:w="1260" w:type="dxa"/>
            <w:noWrap/>
            <w:vAlign w:val="center"/>
          </w:tcPr>
          <w:p w14:paraId="1F0750C8" w14:textId="2594F34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76B2BD67" w14:textId="5E459EC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$54,000</w:t>
            </w:r>
          </w:p>
        </w:tc>
        <w:tc>
          <w:tcPr>
            <w:tcW w:w="1170" w:type="dxa"/>
            <w:noWrap/>
            <w:vAlign w:val="center"/>
          </w:tcPr>
          <w:p w14:paraId="421913D3" w14:textId="2FE9ADD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$140,000</w:t>
            </w:r>
          </w:p>
        </w:tc>
        <w:tc>
          <w:tcPr>
            <w:tcW w:w="900" w:type="dxa"/>
            <w:noWrap/>
            <w:vAlign w:val="center"/>
          </w:tcPr>
          <w:p w14:paraId="571A65C9" w14:textId="32BEA749"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2ABFAB95" w14:textId="57246C5E" w:rsidR="004500EA" w:rsidRPr="005819B8" w:rsidRDefault="004500EA" w:rsidP="00661620">
            <w:pPr>
              <w:jc w:val="center"/>
              <w:rPr>
                <w:rFonts w:ascii="Calibri" w:hAnsi="Calibri" w:cs="Calibri"/>
                <w:sz w:val="20"/>
              </w:rPr>
            </w:pPr>
            <w:r w:rsidRPr="005819B8">
              <w:rPr>
                <w:rFonts w:ascii="Calibri" w:hAnsi="Calibri" w:cs="Calibri"/>
                <w:color w:val="000000"/>
                <w:sz w:val="20"/>
              </w:rPr>
              <w:t>$199,000</w:t>
            </w:r>
          </w:p>
        </w:tc>
      </w:tr>
      <w:tr w:rsidR="00962321" w:rsidRPr="005819B8" w14:paraId="5F90C07C" w14:textId="77777777" w:rsidTr="00962321">
        <w:trPr>
          <w:trHeight w:val="403"/>
        </w:trPr>
        <w:tc>
          <w:tcPr>
            <w:tcW w:w="1335" w:type="dxa"/>
            <w:vMerge/>
            <w:hideMark/>
          </w:tcPr>
          <w:p w14:paraId="04CEA191" w14:textId="77777777" w:rsidR="004500EA" w:rsidRPr="005819B8" w:rsidRDefault="004500EA" w:rsidP="004500EA">
            <w:pPr>
              <w:rPr>
                <w:rFonts w:ascii="Calibri" w:hAnsi="Calibri" w:cs="Calibri"/>
                <w:sz w:val="20"/>
              </w:rPr>
            </w:pPr>
          </w:p>
        </w:tc>
        <w:tc>
          <w:tcPr>
            <w:tcW w:w="3060" w:type="dxa"/>
            <w:hideMark/>
          </w:tcPr>
          <w:p w14:paraId="30B6A249" w14:textId="60FA8DDD" w:rsidR="004500EA" w:rsidRPr="005819B8" w:rsidRDefault="004500EA" w:rsidP="004500EA">
            <w:pPr>
              <w:rPr>
                <w:rFonts w:ascii="Calibri" w:hAnsi="Calibri" w:cs="Calibri"/>
                <w:sz w:val="20"/>
              </w:rPr>
            </w:pPr>
            <w:r w:rsidRPr="005819B8">
              <w:rPr>
                <w:rFonts w:ascii="Calibri" w:hAnsi="Calibri" w:cs="Calibri"/>
                <w:sz w:val="20"/>
              </w:rPr>
              <w:t xml:space="preserve">WQBE_21D_High Rate Underground Filter </w:t>
            </w:r>
            <w:r w:rsidR="002A18F9">
              <w:rPr>
                <w:rFonts w:ascii="Calibri" w:hAnsi="Calibri" w:cs="Calibri"/>
                <w:sz w:val="20"/>
              </w:rPr>
              <w:t>i</w:t>
            </w:r>
            <w:r w:rsidRPr="005819B8">
              <w:rPr>
                <w:rFonts w:ascii="Calibri" w:hAnsi="Calibri" w:cs="Calibri"/>
                <w:sz w:val="20"/>
              </w:rPr>
              <w:t xml:space="preserve">n Highway ROW HMA </w:t>
            </w:r>
          </w:p>
        </w:tc>
        <w:tc>
          <w:tcPr>
            <w:tcW w:w="900" w:type="dxa"/>
            <w:tcMar>
              <w:right w:w="58" w:type="dxa"/>
            </w:tcMar>
            <w:vAlign w:val="center"/>
          </w:tcPr>
          <w:p w14:paraId="69BAF422" w14:textId="072150B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3629C5A6" w14:textId="56BBFB3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$79,000</w:t>
            </w:r>
          </w:p>
        </w:tc>
        <w:tc>
          <w:tcPr>
            <w:tcW w:w="1260" w:type="dxa"/>
            <w:noWrap/>
            <w:vAlign w:val="center"/>
          </w:tcPr>
          <w:p w14:paraId="7B9030B1" w14:textId="04A1CE1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65A8E9C3" w14:textId="4E6B2E8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$50,000</w:t>
            </w:r>
          </w:p>
        </w:tc>
        <w:tc>
          <w:tcPr>
            <w:tcW w:w="1170" w:type="dxa"/>
            <w:noWrap/>
            <w:vAlign w:val="center"/>
          </w:tcPr>
          <w:p w14:paraId="1C1CDA99" w14:textId="00E4CE6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$129,000</w:t>
            </w:r>
          </w:p>
        </w:tc>
        <w:tc>
          <w:tcPr>
            <w:tcW w:w="900" w:type="dxa"/>
            <w:noWrap/>
            <w:vAlign w:val="center"/>
          </w:tcPr>
          <w:p w14:paraId="19FAE39F" w14:textId="64CF2BB1"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48FAFB8A" w14:textId="7ACC232E" w:rsidR="004500EA" w:rsidRPr="005819B8" w:rsidRDefault="004500EA" w:rsidP="00661620">
            <w:pPr>
              <w:jc w:val="center"/>
              <w:rPr>
                <w:rFonts w:ascii="Calibri" w:hAnsi="Calibri" w:cs="Calibri"/>
                <w:sz w:val="20"/>
              </w:rPr>
            </w:pPr>
            <w:r w:rsidRPr="005819B8">
              <w:rPr>
                <w:rFonts w:ascii="Calibri" w:hAnsi="Calibri" w:cs="Calibri"/>
                <w:color w:val="000000"/>
                <w:sz w:val="20"/>
              </w:rPr>
              <w:t>$188,000</w:t>
            </w:r>
          </w:p>
        </w:tc>
      </w:tr>
      <w:tr w:rsidR="00962321" w:rsidRPr="005819B8" w14:paraId="284E1919" w14:textId="77777777" w:rsidTr="00962321">
        <w:trPr>
          <w:trHeight w:val="403"/>
        </w:trPr>
        <w:tc>
          <w:tcPr>
            <w:tcW w:w="1335" w:type="dxa"/>
            <w:vMerge/>
            <w:hideMark/>
          </w:tcPr>
          <w:p w14:paraId="4B3F937E" w14:textId="77777777" w:rsidR="004500EA" w:rsidRPr="005819B8" w:rsidRDefault="004500EA" w:rsidP="004500EA">
            <w:pPr>
              <w:rPr>
                <w:rFonts w:ascii="Calibri" w:hAnsi="Calibri" w:cs="Calibri"/>
                <w:sz w:val="20"/>
              </w:rPr>
            </w:pPr>
          </w:p>
        </w:tc>
        <w:tc>
          <w:tcPr>
            <w:tcW w:w="3060" w:type="dxa"/>
            <w:hideMark/>
          </w:tcPr>
          <w:p w14:paraId="1DAD66A5" w14:textId="242373B9" w:rsidR="004500EA" w:rsidRPr="005819B8" w:rsidRDefault="004500EA" w:rsidP="004500EA">
            <w:pPr>
              <w:rPr>
                <w:rFonts w:ascii="Calibri" w:hAnsi="Calibri" w:cs="Calibri"/>
                <w:sz w:val="20"/>
              </w:rPr>
            </w:pPr>
            <w:r w:rsidRPr="005819B8">
              <w:rPr>
                <w:rFonts w:ascii="Calibri" w:hAnsi="Calibri" w:cs="Calibri"/>
                <w:sz w:val="20"/>
              </w:rPr>
              <w:t xml:space="preserve">WQBE 21E_High Rate Underground Filter </w:t>
            </w:r>
            <w:r w:rsidR="002A18F9">
              <w:rPr>
                <w:rFonts w:ascii="Calibri" w:hAnsi="Calibri" w:cs="Calibri"/>
                <w:sz w:val="20"/>
              </w:rPr>
              <w:t>o</w:t>
            </w:r>
            <w:r w:rsidRPr="005819B8">
              <w:rPr>
                <w:rFonts w:ascii="Calibri" w:hAnsi="Calibri" w:cs="Calibri"/>
                <w:sz w:val="20"/>
              </w:rPr>
              <w:t>n Public Property</w:t>
            </w:r>
          </w:p>
        </w:tc>
        <w:tc>
          <w:tcPr>
            <w:tcW w:w="900" w:type="dxa"/>
            <w:tcMar>
              <w:right w:w="58" w:type="dxa"/>
            </w:tcMar>
            <w:vAlign w:val="center"/>
          </w:tcPr>
          <w:p w14:paraId="738CD010" w14:textId="7F1B4CD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16E8F4CA" w14:textId="39B715C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$64,000</w:t>
            </w:r>
          </w:p>
        </w:tc>
        <w:tc>
          <w:tcPr>
            <w:tcW w:w="1260" w:type="dxa"/>
            <w:noWrap/>
            <w:vAlign w:val="center"/>
          </w:tcPr>
          <w:p w14:paraId="02039991" w14:textId="3FCB3FF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F26FB48" w14:textId="7360F9C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$42,000</w:t>
            </w:r>
          </w:p>
        </w:tc>
        <w:tc>
          <w:tcPr>
            <w:tcW w:w="1170" w:type="dxa"/>
            <w:noWrap/>
            <w:vAlign w:val="center"/>
          </w:tcPr>
          <w:p w14:paraId="7582EE6B" w14:textId="6A5B69C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$106,000</w:t>
            </w:r>
          </w:p>
        </w:tc>
        <w:tc>
          <w:tcPr>
            <w:tcW w:w="900" w:type="dxa"/>
            <w:noWrap/>
            <w:vAlign w:val="center"/>
          </w:tcPr>
          <w:p w14:paraId="3B0179FB" w14:textId="4FF729A7"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42B15672" w14:textId="5805C462" w:rsidR="004500EA" w:rsidRPr="005819B8" w:rsidRDefault="004500EA" w:rsidP="00661620">
            <w:pPr>
              <w:jc w:val="center"/>
              <w:rPr>
                <w:rFonts w:ascii="Calibri" w:hAnsi="Calibri" w:cs="Calibri"/>
                <w:sz w:val="20"/>
              </w:rPr>
            </w:pPr>
            <w:r w:rsidRPr="005819B8">
              <w:rPr>
                <w:rFonts w:ascii="Calibri" w:hAnsi="Calibri" w:cs="Calibri"/>
                <w:color w:val="000000"/>
                <w:sz w:val="20"/>
              </w:rPr>
              <w:t>$165,000</w:t>
            </w:r>
          </w:p>
        </w:tc>
      </w:tr>
      <w:tr w:rsidR="00962321" w:rsidRPr="005819B8" w14:paraId="7F56A917" w14:textId="77777777" w:rsidTr="00962321">
        <w:trPr>
          <w:trHeight w:val="403"/>
        </w:trPr>
        <w:tc>
          <w:tcPr>
            <w:tcW w:w="1335" w:type="dxa"/>
            <w:vMerge/>
            <w:hideMark/>
          </w:tcPr>
          <w:p w14:paraId="5B20CD52" w14:textId="77777777" w:rsidR="004500EA" w:rsidRPr="005819B8" w:rsidRDefault="004500EA" w:rsidP="004500EA">
            <w:pPr>
              <w:rPr>
                <w:rFonts w:ascii="Calibri" w:hAnsi="Calibri" w:cs="Calibri"/>
                <w:sz w:val="20"/>
              </w:rPr>
            </w:pPr>
          </w:p>
        </w:tc>
        <w:tc>
          <w:tcPr>
            <w:tcW w:w="3060" w:type="dxa"/>
            <w:hideMark/>
          </w:tcPr>
          <w:p w14:paraId="46B14859" w14:textId="77777777" w:rsidR="004500EA" w:rsidRPr="005819B8" w:rsidRDefault="004500EA" w:rsidP="004500EA">
            <w:pPr>
              <w:rPr>
                <w:rFonts w:ascii="Calibri" w:hAnsi="Calibri" w:cs="Calibri"/>
                <w:sz w:val="20"/>
              </w:rPr>
            </w:pPr>
            <w:r w:rsidRPr="005819B8">
              <w:rPr>
                <w:rFonts w:ascii="Calibri" w:hAnsi="Calibri" w:cs="Calibri"/>
                <w:sz w:val="20"/>
              </w:rPr>
              <w:t>WQBE 21F_High Rate Underground Filter with Property Cost</w:t>
            </w:r>
          </w:p>
        </w:tc>
        <w:tc>
          <w:tcPr>
            <w:tcW w:w="900" w:type="dxa"/>
            <w:tcMar>
              <w:right w:w="58" w:type="dxa"/>
            </w:tcMar>
            <w:vAlign w:val="center"/>
          </w:tcPr>
          <w:p w14:paraId="72583E6C" w14:textId="556066C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 xml:space="preserve">1 </w:t>
            </w:r>
            <w:r w:rsidR="000F13B1" w:rsidRPr="005819B8">
              <w:rPr>
                <w:rFonts w:ascii="Calibri" w:hAnsi="Calibri" w:cs="Calibri"/>
                <w:color w:val="000000"/>
                <w:sz w:val="20"/>
              </w:rPr>
              <w:t>e</w:t>
            </w:r>
            <w:r w:rsidRPr="005819B8">
              <w:rPr>
                <w:rFonts w:ascii="Calibri" w:hAnsi="Calibri" w:cs="Calibri"/>
                <w:color w:val="000000"/>
                <w:sz w:val="20"/>
              </w:rPr>
              <w:t>ach</w:t>
            </w:r>
          </w:p>
        </w:tc>
        <w:tc>
          <w:tcPr>
            <w:tcW w:w="1260" w:type="dxa"/>
            <w:noWrap/>
            <w:vAlign w:val="center"/>
          </w:tcPr>
          <w:p w14:paraId="74BE29AD" w14:textId="250B6596"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$64,000</w:t>
            </w:r>
          </w:p>
        </w:tc>
        <w:tc>
          <w:tcPr>
            <w:tcW w:w="1260" w:type="dxa"/>
            <w:noWrap/>
            <w:vAlign w:val="center"/>
          </w:tcPr>
          <w:p w14:paraId="3E51C696" w14:textId="4144F43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$900</w:t>
            </w:r>
          </w:p>
        </w:tc>
        <w:tc>
          <w:tcPr>
            <w:tcW w:w="1350" w:type="dxa"/>
            <w:noWrap/>
            <w:vAlign w:val="center"/>
          </w:tcPr>
          <w:p w14:paraId="623C4254" w14:textId="0D5AFD0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$43,000</w:t>
            </w:r>
          </w:p>
        </w:tc>
        <w:tc>
          <w:tcPr>
            <w:tcW w:w="1170" w:type="dxa"/>
            <w:noWrap/>
            <w:vAlign w:val="center"/>
          </w:tcPr>
          <w:p w14:paraId="3CC9888D" w14:textId="76AA2E8A"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$107,000</w:t>
            </w:r>
          </w:p>
        </w:tc>
        <w:tc>
          <w:tcPr>
            <w:tcW w:w="900" w:type="dxa"/>
            <w:noWrap/>
            <w:vAlign w:val="center"/>
          </w:tcPr>
          <w:p w14:paraId="1A88629D" w14:textId="79C85007" w:rsidR="004500EA" w:rsidRPr="005819B8" w:rsidRDefault="004500EA" w:rsidP="00661620">
            <w:pPr>
              <w:jc w:val="center"/>
              <w:rPr>
                <w:rFonts w:ascii="Calibri" w:hAnsi="Calibri" w:cs="Calibri"/>
                <w:sz w:val="20"/>
              </w:rPr>
            </w:pPr>
            <w:r w:rsidRPr="005819B8">
              <w:rPr>
                <w:rFonts w:ascii="Calibri" w:hAnsi="Calibri" w:cs="Calibri"/>
                <w:color w:val="000000"/>
                <w:sz w:val="20"/>
              </w:rPr>
              <w:t>$2,900</w:t>
            </w:r>
          </w:p>
        </w:tc>
        <w:tc>
          <w:tcPr>
            <w:tcW w:w="1725" w:type="dxa"/>
            <w:noWrap/>
            <w:vAlign w:val="center"/>
          </w:tcPr>
          <w:p w14:paraId="7D3BEF42" w14:textId="14B30BF7" w:rsidR="004500EA" w:rsidRPr="005819B8" w:rsidRDefault="004500EA" w:rsidP="00661620">
            <w:pPr>
              <w:jc w:val="center"/>
              <w:rPr>
                <w:rFonts w:ascii="Calibri" w:hAnsi="Calibri" w:cs="Calibri"/>
                <w:sz w:val="20"/>
              </w:rPr>
            </w:pPr>
            <w:r w:rsidRPr="005819B8">
              <w:rPr>
                <w:rFonts w:ascii="Calibri" w:hAnsi="Calibri" w:cs="Calibri"/>
                <w:color w:val="000000"/>
                <w:sz w:val="20"/>
              </w:rPr>
              <w:t>$166,000</w:t>
            </w:r>
          </w:p>
        </w:tc>
      </w:tr>
      <w:tr w:rsidR="00962321" w:rsidRPr="005819B8" w14:paraId="1B8F4C53" w14:textId="77777777" w:rsidTr="00962321">
        <w:trPr>
          <w:trHeight w:val="403"/>
        </w:trPr>
        <w:tc>
          <w:tcPr>
            <w:tcW w:w="1335" w:type="dxa"/>
            <w:vMerge w:val="restart"/>
            <w:hideMark/>
          </w:tcPr>
          <w:p w14:paraId="6BC6727D" w14:textId="77777777" w:rsidR="004500EA" w:rsidRPr="005819B8" w:rsidRDefault="004500EA" w:rsidP="004500EA">
            <w:pPr>
              <w:jc w:val="center"/>
              <w:rPr>
                <w:rFonts w:ascii="Calibri" w:hAnsi="Calibri" w:cs="Calibri"/>
                <w:sz w:val="20"/>
              </w:rPr>
            </w:pPr>
            <w:r w:rsidRPr="005819B8">
              <w:rPr>
                <w:rFonts w:ascii="Calibri" w:hAnsi="Calibri" w:cs="Calibri"/>
                <w:sz w:val="20"/>
              </w:rPr>
              <w:t>Regional Vegetated Media</w:t>
            </w:r>
          </w:p>
        </w:tc>
        <w:tc>
          <w:tcPr>
            <w:tcW w:w="3060" w:type="dxa"/>
            <w:hideMark/>
          </w:tcPr>
          <w:p w14:paraId="7D47177D" w14:textId="77777777" w:rsidR="004500EA" w:rsidRPr="005819B8" w:rsidRDefault="004500EA" w:rsidP="004500EA">
            <w:pPr>
              <w:rPr>
                <w:rFonts w:ascii="Calibri" w:hAnsi="Calibri" w:cs="Calibri"/>
                <w:sz w:val="20"/>
              </w:rPr>
            </w:pPr>
            <w:r w:rsidRPr="005819B8">
              <w:rPr>
                <w:rFonts w:ascii="Calibri" w:hAnsi="Calibri" w:cs="Calibri"/>
                <w:sz w:val="20"/>
              </w:rPr>
              <w:t>WQBE_22A_Regional Vegetated Media SW Facility on Public Property</w:t>
            </w:r>
          </w:p>
        </w:tc>
        <w:tc>
          <w:tcPr>
            <w:tcW w:w="900" w:type="dxa"/>
            <w:tcMar>
              <w:right w:w="58" w:type="dxa"/>
            </w:tcMar>
            <w:vAlign w:val="center"/>
          </w:tcPr>
          <w:p w14:paraId="2E250C2E" w14:textId="33DEBA1B"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5,940 SF</w:t>
            </w:r>
          </w:p>
        </w:tc>
        <w:tc>
          <w:tcPr>
            <w:tcW w:w="1260" w:type="dxa"/>
            <w:noWrap/>
            <w:vAlign w:val="center"/>
          </w:tcPr>
          <w:p w14:paraId="64C86F2F" w14:textId="02965A34"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$2,965,000</w:t>
            </w:r>
          </w:p>
        </w:tc>
        <w:tc>
          <w:tcPr>
            <w:tcW w:w="1260" w:type="dxa"/>
            <w:noWrap/>
            <w:vAlign w:val="center"/>
          </w:tcPr>
          <w:p w14:paraId="785E3C55" w14:textId="5D0F3FCD"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$0</w:t>
            </w:r>
          </w:p>
        </w:tc>
        <w:tc>
          <w:tcPr>
            <w:tcW w:w="1350" w:type="dxa"/>
            <w:noWrap/>
            <w:vAlign w:val="center"/>
          </w:tcPr>
          <w:p w14:paraId="523D760C" w14:textId="2D0F7D2F"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$3,073,000</w:t>
            </w:r>
          </w:p>
        </w:tc>
        <w:tc>
          <w:tcPr>
            <w:tcW w:w="1170" w:type="dxa"/>
            <w:noWrap/>
            <w:vAlign w:val="center"/>
          </w:tcPr>
          <w:p w14:paraId="1AE69D3A" w14:textId="46423928"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$6,038,000</w:t>
            </w:r>
          </w:p>
        </w:tc>
        <w:tc>
          <w:tcPr>
            <w:tcW w:w="900" w:type="dxa"/>
            <w:noWrap/>
            <w:vAlign w:val="center"/>
          </w:tcPr>
          <w:p w14:paraId="1C2A7F02" w14:textId="75979F80" w:rsidR="004500EA" w:rsidRPr="005819B8" w:rsidRDefault="004500EA" w:rsidP="00661620">
            <w:pPr>
              <w:jc w:val="center"/>
              <w:rPr>
                <w:rFonts w:ascii="Calibri" w:hAnsi="Calibri" w:cs="Calibri"/>
                <w:sz w:val="20"/>
              </w:rPr>
            </w:pPr>
            <w:r w:rsidRPr="005819B8">
              <w:rPr>
                <w:rFonts w:ascii="Calibri" w:hAnsi="Calibri" w:cs="Calibri"/>
                <w:color w:val="000000"/>
                <w:sz w:val="20"/>
              </w:rPr>
              <w:t>$12,000</w:t>
            </w:r>
          </w:p>
        </w:tc>
        <w:tc>
          <w:tcPr>
            <w:tcW w:w="1725" w:type="dxa"/>
            <w:noWrap/>
            <w:vAlign w:val="center"/>
          </w:tcPr>
          <w:p w14:paraId="25572766" w14:textId="54CEE7E3" w:rsidR="004500EA" w:rsidRPr="005819B8" w:rsidRDefault="004500EA" w:rsidP="00661620">
            <w:pPr>
              <w:jc w:val="center"/>
              <w:rPr>
                <w:rFonts w:ascii="Calibri" w:hAnsi="Calibri" w:cs="Calibri"/>
                <w:sz w:val="20"/>
              </w:rPr>
            </w:pPr>
            <w:r w:rsidRPr="005819B8">
              <w:rPr>
                <w:rFonts w:ascii="Calibri" w:hAnsi="Calibri" w:cs="Calibri"/>
                <w:color w:val="000000"/>
                <w:sz w:val="20"/>
              </w:rPr>
              <w:t>$6,562,000</w:t>
            </w:r>
          </w:p>
        </w:tc>
      </w:tr>
      <w:tr w:rsidR="00962321" w:rsidRPr="005819B8" w14:paraId="54109082" w14:textId="77777777" w:rsidTr="00962321">
        <w:trPr>
          <w:trHeight w:val="403"/>
        </w:trPr>
        <w:tc>
          <w:tcPr>
            <w:tcW w:w="1335" w:type="dxa"/>
            <w:vMerge/>
            <w:hideMark/>
          </w:tcPr>
          <w:p w14:paraId="50EF16F8" w14:textId="77777777" w:rsidR="004500EA" w:rsidRPr="005819B8" w:rsidRDefault="004500EA" w:rsidP="004500EA">
            <w:pPr>
              <w:rPr>
                <w:rFonts w:ascii="Calibri" w:hAnsi="Calibri" w:cs="Calibri"/>
                <w:sz w:val="20"/>
              </w:rPr>
            </w:pPr>
          </w:p>
        </w:tc>
        <w:tc>
          <w:tcPr>
            <w:tcW w:w="3060" w:type="dxa"/>
            <w:hideMark/>
          </w:tcPr>
          <w:p w14:paraId="447DC120" w14:textId="6E544FB0" w:rsidR="004500EA" w:rsidRPr="005819B8" w:rsidRDefault="004500EA" w:rsidP="004500EA">
            <w:pPr>
              <w:rPr>
                <w:rFonts w:ascii="Calibri" w:hAnsi="Calibri" w:cs="Calibri"/>
                <w:sz w:val="20"/>
              </w:rPr>
            </w:pPr>
            <w:r w:rsidRPr="005819B8">
              <w:rPr>
                <w:rFonts w:ascii="Calibri" w:hAnsi="Calibri" w:cs="Calibri"/>
                <w:sz w:val="20"/>
              </w:rPr>
              <w:t xml:space="preserve">WQBE_22B_Regional Vegetated Media SW Facility </w:t>
            </w:r>
            <w:r w:rsidR="002A18F9">
              <w:rPr>
                <w:rFonts w:ascii="Calibri" w:hAnsi="Calibri" w:cs="Calibri"/>
                <w:sz w:val="20"/>
              </w:rPr>
              <w:t>w</w:t>
            </w:r>
            <w:r w:rsidRPr="005819B8">
              <w:rPr>
                <w:rFonts w:ascii="Calibri" w:hAnsi="Calibri" w:cs="Calibri"/>
                <w:sz w:val="20"/>
              </w:rPr>
              <w:t>ith Property Cost</w:t>
            </w:r>
          </w:p>
        </w:tc>
        <w:tc>
          <w:tcPr>
            <w:tcW w:w="900" w:type="dxa"/>
            <w:tcMar>
              <w:right w:w="58" w:type="dxa"/>
            </w:tcMar>
            <w:vAlign w:val="center"/>
          </w:tcPr>
          <w:p w14:paraId="297EE097" w14:textId="20A2C902"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5,940 SF</w:t>
            </w:r>
          </w:p>
        </w:tc>
        <w:tc>
          <w:tcPr>
            <w:tcW w:w="1260" w:type="dxa"/>
            <w:noWrap/>
            <w:vAlign w:val="center"/>
          </w:tcPr>
          <w:p w14:paraId="17283E40" w14:textId="2006078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$2,965,000</w:t>
            </w:r>
          </w:p>
        </w:tc>
        <w:tc>
          <w:tcPr>
            <w:tcW w:w="1260" w:type="dxa"/>
            <w:noWrap/>
            <w:vAlign w:val="center"/>
          </w:tcPr>
          <w:p w14:paraId="7DE8D571" w14:textId="225B898E"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$910,760</w:t>
            </w:r>
          </w:p>
        </w:tc>
        <w:tc>
          <w:tcPr>
            <w:tcW w:w="1350" w:type="dxa"/>
            <w:noWrap/>
            <w:vAlign w:val="center"/>
          </w:tcPr>
          <w:p w14:paraId="68515918" w14:textId="2CB8D950"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$4,259,000</w:t>
            </w:r>
          </w:p>
        </w:tc>
        <w:tc>
          <w:tcPr>
            <w:tcW w:w="1170" w:type="dxa"/>
            <w:noWrap/>
            <w:vAlign w:val="center"/>
          </w:tcPr>
          <w:p w14:paraId="13D3D01A" w14:textId="4A75ABE7" w:rsidR="004500EA" w:rsidRPr="005819B8" w:rsidRDefault="004500EA" w:rsidP="00661620">
            <w:pPr>
              <w:jc w:val="center"/>
              <w:rPr>
                <w:rFonts w:ascii="Calibri" w:hAnsi="Calibri" w:cs="Calibri"/>
                <w:color w:val="000000"/>
                <w:sz w:val="20"/>
              </w:rPr>
            </w:pPr>
            <w:r w:rsidRPr="005819B8">
              <w:rPr>
                <w:rFonts w:ascii="Calibri" w:hAnsi="Calibri" w:cs="Calibri"/>
                <w:color w:val="000000"/>
                <w:sz w:val="20"/>
              </w:rPr>
              <w:t>$7,224,000</w:t>
            </w:r>
          </w:p>
        </w:tc>
        <w:tc>
          <w:tcPr>
            <w:tcW w:w="900" w:type="dxa"/>
            <w:noWrap/>
            <w:vAlign w:val="center"/>
          </w:tcPr>
          <w:p w14:paraId="3FE33BE1" w14:textId="1F508E98" w:rsidR="004500EA" w:rsidRPr="005819B8" w:rsidRDefault="004500EA" w:rsidP="00661620">
            <w:pPr>
              <w:jc w:val="center"/>
              <w:rPr>
                <w:rFonts w:ascii="Calibri" w:hAnsi="Calibri" w:cs="Calibri"/>
                <w:sz w:val="20"/>
              </w:rPr>
            </w:pPr>
            <w:r w:rsidRPr="005819B8">
              <w:rPr>
                <w:rFonts w:ascii="Calibri" w:hAnsi="Calibri" w:cs="Calibri"/>
                <w:color w:val="000000"/>
                <w:sz w:val="20"/>
              </w:rPr>
              <w:t>$12,000</w:t>
            </w:r>
          </w:p>
        </w:tc>
        <w:tc>
          <w:tcPr>
            <w:tcW w:w="1725" w:type="dxa"/>
            <w:noWrap/>
            <w:vAlign w:val="center"/>
          </w:tcPr>
          <w:p w14:paraId="0B7CF6B1" w14:textId="707B103E" w:rsidR="004500EA" w:rsidRPr="005819B8" w:rsidRDefault="004500EA" w:rsidP="00661620">
            <w:pPr>
              <w:jc w:val="center"/>
              <w:rPr>
                <w:rFonts w:ascii="Calibri" w:hAnsi="Calibri" w:cs="Calibri"/>
                <w:sz w:val="20"/>
              </w:rPr>
            </w:pPr>
            <w:r w:rsidRPr="005819B8">
              <w:rPr>
                <w:rFonts w:ascii="Calibri" w:hAnsi="Calibri" w:cs="Calibri"/>
                <w:color w:val="000000"/>
                <w:sz w:val="20"/>
              </w:rPr>
              <w:t>$7,741,000</w:t>
            </w:r>
          </w:p>
        </w:tc>
      </w:tr>
    </w:tbl>
    <w:p w14:paraId="160FB0D8" w14:textId="77777777" w:rsidR="005D2193" w:rsidRPr="005819B8" w:rsidRDefault="005D2193" w:rsidP="003863E4">
      <w:pPr>
        <w:pStyle w:val="BodyText"/>
        <w:sectPr w:rsidR="005D2193" w:rsidRPr="005819B8" w:rsidSect="00FB027D">
          <w:headerReference w:type="default" r:id="rId26"/>
          <w:footerReference w:type="default" r:id="rId27"/>
          <w:pgSz w:w="15840" w:h="12240" w:orient="landscape" w:code="1"/>
          <w:pgMar w:top="1440" w:right="1440" w:bottom="1440" w:left="1440" w:header="1008" w:footer="720" w:gutter="0"/>
          <w:cols w:space="720"/>
          <w:docGrid w:linePitch="360"/>
        </w:sectPr>
      </w:pPr>
    </w:p>
    <w:p w14:paraId="01DD9ADB" w14:textId="67E8298C" w:rsidR="002631C3" w:rsidRPr="005819B8" w:rsidRDefault="00116823" w:rsidP="00691A22">
      <w:pPr>
        <w:pStyle w:val="Heading2"/>
        <w:spacing w:before="120"/>
      </w:pPr>
      <w:bookmarkStart w:id="79" w:name="_Toc72913209"/>
      <w:r w:rsidRPr="005819B8">
        <w:lastRenderedPageBreak/>
        <w:t xml:space="preserve">WQBE </w:t>
      </w:r>
      <w:r w:rsidR="002631C3" w:rsidRPr="005819B8">
        <w:t xml:space="preserve">Program </w:t>
      </w:r>
      <w:r w:rsidRPr="005819B8">
        <w:t>Terminology</w:t>
      </w:r>
      <w:bookmarkEnd w:id="79"/>
    </w:p>
    <w:p w14:paraId="11F3A362" w14:textId="3381F9E4" w:rsidR="00ED2AAB" w:rsidRPr="005819B8" w:rsidRDefault="00ED2AAB" w:rsidP="00ED2AAB">
      <w:pPr>
        <w:pStyle w:val="BodyText"/>
        <w:keepNext/>
        <w:spacing w:before="200" w:after="120"/>
      </w:pPr>
      <w:r w:rsidRPr="005819B8">
        <w:rPr>
          <w:b/>
          <w:bCs/>
        </w:rPr>
        <w:t>Action</w:t>
      </w:r>
      <w:r w:rsidR="00244556" w:rsidRPr="005819B8">
        <w:rPr>
          <w:b/>
          <w:bCs/>
        </w:rPr>
        <w:t>:</w:t>
      </w:r>
      <w:r w:rsidRPr="005819B8">
        <w:rPr>
          <w:b/>
          <w:bCs/>
        </w:rPr>
        <w:t xml:space="preserve"> </w:t>
      </w:r>
      <w:r w:rsidR="00066153" w:rsidRPr="005819B8">
        <w:t>I</w:t>
      </w:r>
      <w:r w:rsidRPr="005819B8">
        <w:t>ndividual structural and non-structural best management practices (BMPs) or activities to improve water quality (e.g., rain gardens, wet</w:t>
      </w:r>
      <w:r w:rsidR="00060ACE">
        <w:t xml:space="preserve"> </w:t>
      </w:r>
      <w:r w:rsidRPr="005819B8">
        <w:t>ponds, street sweeping).</w:t>
      </w:r>
    </w:p>
    <w:p w14:paraId="4ACF913C" w14:textId="1C5C697C" w:rsidR="00ED2AAB" w:rsidRPr="005819B8" w:rsidRDefault="00ED2AAB" w:rsidP="00ED2AAB">
      <w:pPr>
        <w:pStyle w:val="BodyText"/>
        <w:keepNext/>
        <w:spacing w:before="200" w:after="120"/>
      </w:pPr>
      <w:r w:rsidRPr="005819B8">
        <w:rPr>
          <w:b/>
          <w:bCs/>
        </w:rPr>
        <w:t>Assessment point</w:t>
      </w:r>
      <w:r w:rsidR="00244556" w:rsidRPr="005819B8">
        <w:rPr>
          <w:b/>
          <w:bCs/>
        </w:rPr>
        <w:t>:</w:t>
      </w:r>
      <w:r w:rsidRPr="005819B8">
        <w:rPr>
          <w:b/>
          <w:bCs/>
        </w:rPr>
        <w:t xml:space="preserve"> </w:t>
      </w:r>
      <w:r w:rsidR="00066153" w:rsidRPr="005819B8">
        <w:t>L</w:t>
      </w:r>
      <w:r w:rsidRPr="005819B8">
        <w:t xml:space="preserve">ocation where a management objective is evaluated during optimization. </w:t>
      </w:r>
    </w:p>
    <w:p w14:paraId="18039233" w14:textId="204782BB" w:rsidR="00ED2AAB" w:rsidRPr="005819B8" w:rsidRDefault="00ED2AAB" w:rsidP="00ED2AAB">
      <w:pPr>
        <w:pStyle w:val="BodyText"/>
        <w:keepNext/>
        <w:spacing w:before="200" w:after="120"/>
      </w:pPr>
      <w:r w:rsidRPr="005819B8">
        <w:rPr>
          <w:b/>
          <w:bCs/>
        </w:rPr>
        <w:t>Basin</w:t>
      </w:r>
      <w:r w:rsidR="00244556" w:rsidRPr="005819B8">
        <w:rPr>
          <w:b/>
          <w:bCs/>
        </w:rPr>
        <w:t>:</w:t>
      </w:r>
      <w:r w:rsidRPr="005819B8">
        <w:t xml:space="preserve"> </w:t>
      </w:r>
      <w:r w:rsidR="00066153" w:rsidRPr="005819B8">
        <w:t>G</w:t>
      </w:r>
      <w:r w:rsidR="00244556" w:rsidRPr="005819B8">
        <w:t xml:space="preserve">rouping </w:t>
      </w:r>
      <w:r w:rsidRPr="005819B8">
        <w:t xml:space="preserve">of catchments and subbasins that represent the primary discharge points and spatial scale for the Tier 2 SUSTAIN optimization. </w:t>
      </w:r>
    </w:p>
    <w:p w14:paraId="5C0C7B7A" w14:textId="77F1B899" w:rsidR="00ED2AAB" w:rsidRPr="005819B8" w:rsidRDefault="00ED2AAB" w:rsidP="00ED2AAB">
      <w:pPr>
        <w:pStyle w:val="BodyText"/>
        <w:keepNext/>
        <w:spacing w:before="200" w:after="120"/>
      </w:pPr>
      <w:r w:rsidRPr="005819B8">
        <w:rPr>
          <w:b/>
          <w:bCs/>
        </w:rPr>
        <w:t xml:space="preserve">Basis of </w:t>
      </w:r>
      <w:r w:rsidR="00066153" w:rsidRPr="005819B8">
        <w:rPr>
          <w:b/>
          <w:bCs/>
        </w:rPr>
        <w:t>E</w:t>
      </w:r>
      <w:r w:rsidRPr="005819B8">
        <w:rPr>
          <w:b/>
          <w:bCs/>
        </w:rPr>
        <w:t>stimate (BOE)</w:t>
      </w:r>
      <w:r w:rsidR="00244556" w:rsidRPr="005819B8">
        <w:rPr>
          <w:b/>
          <w:bCs/>
        </w:rPr>
        <w:t>:</w:t>
      </w:r>
      <w:r w:rsidRPr="005819B8">
        <w:t xml:space="preserve"> </w:t>
      </w:r>
      <w:r w:rsidR="00066153" w:rsidRPr="005819B8">
        <w:t>D</w:t>
      </w:r>
      <w:r w:rsidRPr="005819B8">
        <w:t>ocument that details the premise, or basis, from which critical aspects of a project cost estimate were developed including cost and labor estimates, material availability, any assumptions or deviations, any studies or analysis used as a reference</w:t>
      </w:r>
      <w:r w:rsidR="00BD4CC1" w:rsidRPr="005819B8">
        <w:t>,</w:t>
      </w:r>
      <w:r w:rsidRPr="005819B8">
        <w:t xml:space="preserve"> and any other details which impacted the cost estimates.</w:t>
      </w:r>
    </w:p>
    <w:p w14:paraId="65E9E610" w14:textId="340AB8BC" w:rsidR="00ED2AAB" w:rsidRPr="005819B8" w:rsidRDefault="00ED2AAB" w:rsidP="00ED2AAB">
      <w:pPr>
        <w:pStyle w:val="BodyText"/>
        <w:keepNext/>
        <w:spacing w:before="200" w:after="120"/>
      </w:pPr>
      <w:r w:rsidRPr="005819B8">
        <w:rPr>
          <w:b/>
          <w:bCs/>
        </w:rPr>
        <w:t>Catchment</w:t>
      </w:r>
      <w:r w:rsidR="00244556" w:rsidRPr="005819B8">
        <w:rPr>
          <w:b/>
          <w:bCs/>
        </w:rPr>
        <w:t>:</w:t>
      </w:r>
      <w:r w:rsidRPr="005819B8">
        <w:t xml:space="preserve"> </w:t>
      </w:r>
      <w:r w:rsidR="00BD4CC1" w:rsidRPr="005819B8">
        <w:t>D</w:t>
      </w:r>
      <w:r w:rsidRPr="005819B8">
        <w:t xml:space="preserve">elineation of drainage areas for the </w:t>
      </w:r>
      <w:r w:rsidR="00CA5439" w:rsidRPr="00CA5439">
        <w:t xml:space="preserve">Loading Simulation Program in C++ </w:t>
      </w:r>
      <w:r w:rsidR="00CA5439">
        <w:t>(</w:t>
      </w:r>
      <w:r w:rsidRPr="005819B8">
        <w:t>LSPC</w:t>
      </w:r>
      <w:r w:rsidR="00CA5439">
        <w:t>)</w:t>
      </w:r>
      <w:r w:rsidRPr="005819B8">
        <w:t xml:space="preserve"> baseline pollutant loading </w:t>
      </w:r>
      <w:r w:rsidR="00562478" w:rsidRPr="005819B8">
        <w:t>model and</w:t>
      </w:r>
      <w:r w:rsidRPr="005819B8">
        <w:t xml:space="preserve"> serv</w:t>
      </w:r>
      <w:r w:rsidR="00BD4CC1" w:rsidRPr="005819B8">
        <w:t>ing</w:t>
      </w:r>
      <w:r w:rsidRPr="005819B8">
        <w:t xml:space="preserve"> as the scale of individual Tier 1 SUSTAIN cost-optimization.</w:t>
      </w:r>
    </w:p>
    <w:p w14:paraId="592BDF7C" w14:textId="3A851863" w:rsidR="00ED2AAB" w:rsidRPr="005819B8" w:rsidRDefault="00ED2AAB" w:rsidP="00ED2AAB">
      <w:pPr>
        <w:pStyle w:val="BodyText"/>
        <w:keepNext/>
        <w:spacing w:before="200" w:after="120"/>
      </w:pPr>
      <w:r w:rsidRPr="005819B8">
        <w:rPr>
          <w:b/>
          <w:bCs/>
        </w:rPr>
        <w:t>Package</w:t>
      </w:r>
      <w:r w:rsidR="00244556" w:rsidRPr="005819B8">
        <w:rPr>
          <w:b/>
          <w:bCs/>
        </w:rPr>
        <w:t>:</w:t>
      </w:r>
      <w:r w:rsidRPr="005819B8">
        <w:t xml:space="preserve"> </w:t>
      </w:r>
      <w:r w:rsidR="00BD4CC1" w:rsidRPr="005819B8">
        <w:t>P</w:t>
      </w:r>
      <w:r w:rsidRPr="005819B8">
        <w:t xml:space="preserve">oint on a SUSTAIN cost-effectiveness curve that identifies a specific level of implementation of a Program (e.g., 200 unit rain gardens and 50 unit permeable pavement installations in specified subbasins that represent a cost-effective implementation of a </w:t>
      </w:r>
      <w:r w:rsidR="00FA6CDE">
        <w:t>g</w:t>
      </w:r>
      <w:r w:rsidRPr="005819B8">
        <w:t xml:space="preserve">reen </w:t>
      </w:r>
      <w:r w:rsidR="00FA6CDE">
        <w:t>s</w:t>
      </w:r>
      <w:r w:rsidRPr="005819B8">
        <w:t xml:space="preserve">tormwater </w:t>
      </w:r>
      <w:r w:rsidR="00FA6CDE">
        <w:t>i</w:t>
      </w:r>
      <w:r w:rsidRPr="005819B8">
        <w:t>nfrastructure [GSI] incentive program in the Lake Washington basin).</w:t>
      </w:r>
    </w:p>
    <w:p w14:paraId="03297290" w14:textId="1F05535A" w:rsidR="00ED2AAB" w:rsidRPr="005819B8" w:rsidRDefault="00ED2AAB" w:rsidP="00ED2AAB">
      <w:pPr>
        <w:pStyle w:val="BodyText"/>
        <w:keepNext/>
        <w:spacing w:before="200" w:after="120"/>
      </w:pPr>
      <w:r w:rsidRPr="005819B8">
        <w:t xml:space="preserve">Programs will be evaluated with the SUSTAIN models by generating a Package of representative Actions optimized for stormwater volume or pollutant load reductions at an assessment point. Previously defined </w:t>
      </w:r>
      <w:r w:rsidR="00FA6CDE">
        <w:t>p</w:t>
      </w:r>
      <w:r w:rsidRPr="005819B8">
        <w:t xml:space="preserve">rojects could also be incorporated into the SUSTAIN models and included in optimization evaluations as desired. </w:t>
      </w:r>
    </w:p>
    <w:p w14:paraId="681CC1F8" w14:textId="0E513778" w:rsidR="00ED2AAB" w:rsidRPr="005819B8" w:rsidRDefault="00ED2AAB" w:rsidP="00ED2AAB">
      <w:pPr>
        <w:pStyle w:val="BodyText"/>
        <w:keepNext/>
        <w:spacing w:before="200" w:after="120"/>
      </w:pPr>
      <w:r w:rsidRPr="005819B8">
        <w:rPr>
          <w:b/>
          <w:bCs/>
        </w:rPr>
        <w:t>Program</w:t>
      </w:r>
      <w:r w:rsidR="00244556" w:rsidRPr="005819B8">
        <w:rPr>
          <w:b/>
          <w:bCs/>
        </w:rPr>
        <w:t>:</w:t>
      </w:r>
      <w:r w:rsidRPr="005819B8">
        <w:t xml:space="preserve"> </w:t>
      </w:r>
      <w:r w:rsidR="00A4364E" w:rsidRPr="005819B8">
        <w:t>G</w:t>
      </w:r>
      <w:r w:rsidRPr="005819B8">
        <w:t xml:space="preserve">roup of </w:t>
      </w:r>
      <w:r w:rsidR="00B762EB" w:rsidRPr="005819B8">
        <w:t>U</w:t>
      </w:r>
      <w:r w:rsidRPr="005819B8">
        <w:t>nit Actions that could be implemented to improve water quality over a broad geographic area, such as a GSI incentive program in unincorporated areas within the Lake Washington basin or a roadway stormwater treatment program on County-owned roads within the Green/Duwamish basin.</w:t>
      </w:r>
    </w:p>
    <w:p w14:paraId="324A4820" w14:textId="5CC9AB44" w:rsidR="00ED2AAB" w:rsidRPr="005819B8" w:rsidRDefault="00ED2AAB" w:rsidP="00ED2AAB">
      <w:pPr>
        <w:pStyle w:val="BodyText"/>
        <w:keepNext/>
        <w:spacing w:before="200" w:after="120"/>
      </w:pPr>
      <w:r w:rsidRPr="005819B8">
        <w:rPr>
          <w:b/>
          <w:bCs/>
        </w:rPr>
        <w:t>Project</w:t>
      </w:r>
      <w:r w:rsidR="00244556" w:rsidRPr="005819B8">
        <w:rPr>
          <w:b/>
          <w:bCs/>
        </w:rPr>
        <w:t xml:space="preserve">: </w:t>
      </w:r>
      <w:r w:rsidR="00A4364E" w:rsidRPr="005819B8">
        <w:t>I</w:t>
      </w:r>
      <w:r w:rsidRPr="005819B8">
        <w:t xml:space="preserve">ndividual Action or related group of Actions at a specific geographic location for which detailed, </w:t>
      </w:r>
      <w:r w:rsidR="00B467A8" w:rsidRPr="005819B8">
        <w:t>spatially explicit</w:t>
      </w:r>
      <w:r w:rsidRPr="005819B8">
        <w:t xml:space="preserve"> characteristics are defined (e.g., a rain garden installation on a specified property or within a small defined area).</w:t>
      </w:r>
    </w:p>
    <w:p w14:paraId="244FB89B" w14:textId="3FE44F34" w:rsidR="00B21141" w:rsidRPr="005819B8" w:rsidRDefault="00ED2AAB" w:rsidP="00B21141">
      <w:pPr>
        <w:pStyle w:val="BodyText"/>
        <w:keepNext/>
        <w:spacing w:before="200" w:after="120"/>
      </w:pPr>
      <w:r w:rsidRPr="005819B8">
        <w:rPr>
          <w:b/>
          <w:bCs/>
        </w:rPr>
        <w:t>Subbasin</w:t>
      </w:r>
      <w:r w:rsidR="00F27399" w:rsidRPr="005819B8">
        <w:rPr>
          <w:b/>
          <w:bCs/>
        </w:rPr>
        <w:t>:</w:t>
      </w:r>
      <w:r w:rsidRPr="005819B8">
        <w:rPr>
          <w:b/>
          <w:bCs/>
        </w:rPr>
        <w:t xml:space="preserve"> </w:t>
      </w:r>
      <w:r w:rsidR="00A4364E" w:rsidRPr="005819B8">
        <w:t>G</w:t>
      </w:r>
      <w:r w:rsidRPr="005819B8">
        <w:t xml:space="preserve">rouping of catchments for which SUSTAIN model output will be reported to inform </w:t>
      </w:r>
      <w:r w:rsidR="00C13FB6">
        <w:t>c</w:t>
      </w:r>
      <w:r w:rsidRPr="005819B8">
        <w:t>ausal model inputs.</w:t>
      </w:r>
    </w:p>
    <w:p w14:paraId="6309C944" w14:textId="490F01F1" w:rsidR="00B21141" w:rsidRPr="005819B8" w:rsidRDefault="00B21141">
      <w:pPr>
        <w:rPr>
          <w:szCs w:val="22"/>
        </w:rPr>
      </w:pPr>
      <w:r w:rsidRPr="005819B8">
        <w:br w:type="page"/>
      </w:r>
    </w:p>
    <w:p w14:paraId="16F6A8A5" w14:textId="6C96A132" w:rsidR="00ED2AAB" w:rsidRPr="005819B8" w:rsidRDefault="00ED2AAB" w:rsidP="00962321">
      <w:pPr>
        <w:pStyle w:val="BodyText"/>
        <w:keepNext/>
        <w:spacing w:before="200" w:after="120"/>
        <w:rPr>
          <w:rFonts w:ascii="Calibri" w:hAnsi="Calibri"/>
        </w:rPr>
      </w:pPr>
      <w:r w:rsidRPr="005819B8">
        <w:rPr>
          <w:b/>
          <w:bCs/>
        </w:rPr>
        <w:lastRenderedPageBreak/>
        <w:t>Unit Action</w:t>
      </w:r>
      <w:r w:rsidR="00F27399" w:rsidRPr="005819B8">
        <w:rPr>
          <w:b/>
          <w:bCs/>
        </w:rPr>
        <w:t>:</w:t>
      </w:r>
      <w:r w:rsidRPr="005819B8">
        <w:t xml:space="preserve"> </w:t>
      </w:r>
      <w:r w:rsidR="00A4364E" w:rsidRPr="005819B8">
        <w:t>R</w:t>
      </w:r>
      <w:r w:rsidRPr="005819B8">
        <w:t xml:space="preserve">epresentative vertical profile, areal footprint, and associated design-drainage area for an Action being modeled in SUSTAIN. Cost-benefit optimization is used to determine the collective sizes and/or number of </w:t>
      </w:r>
      <w:r w:rsidR="00DE5522" w:rsidRPr="005819B8">
        <w:t>U</w:t>
      </w:r>
      <w:r w:rsidRPr="005819B8">
        <w:t xml:space="preserve">nit Actions required to achieve a certain pollutant load reduction target. Each </w:t>
      </w:r>
      <w:r w:rsidR="00DE5522" w:rsidRPr="005819B8">
        <w:t>U</w:t>
      </w:r>
      <w:r w:rsidRPr="005819B8">
        <w:t>nit Action has an associated cost that is scalable during optimization to estimate total implementation costs.</w:t>
      </w:r>
    </w:p>
    <w:p w14:paraId="0FB06EC0" w14:textId="69B2DB4B" w:rsidR="00B21141" w:rsidRPr="005819B8" w:rsidRDefault="00ED2AAB" w:rsidP="00691A22">
      <w:pPr>
        <w:pStyle w:val="BodyText"/>
        <w:spacing w:before="200"/>
        <w:rPr>
          <w:spacing w:val="-4"/>
        </w:rPr>
      </w:pPr>
      <w:r w:rsidRPr="005819B8">
        <w:rPr>
          <w:rStyle w:val="EmphasisBold"/>
          <w:spacing w:val="-4"/>
        </w:rPr>
        <w:t>Unit:</w:t>
      </w:r>
      <w:r w:rsidRPr="005819B8">
        <w:rPr>
          <w:spacing w:val="-4"/>
        </w:rPr>
        <w:t xml:space="preserve"> </w:t>
      </w:r>
      <w:r w:rsidR="00A4364E" w:rsidRPr="005819B8">
        <w:rPr>
          <w:spacing w:val="-4"/>
        </w:rPr>
        <w:t>R</w:t>
      </w:r>
      <w:r w:rsidRPr="005819B8">
        <w:rPr>
          <w:spacing w:val="-4"/>
        </w:rPr>
        <w:t xml:space="preserve">epresentative footprint of an Action defined so as to be </w:t>
      </w:r>
      <w:r w:rsidRPr="005819B8">
        <w:t>compatible</w:t>
      </w:r>
      <w:r w:rsidRPr="005819B8">
        <w:rPr>
          <w:spacing w:val="-4"/>
        </w:rPr>
        <w:t xml:space="preserve"> with the SUSTAIN model</w:t>
      </w:r>
      <w:r w:rsidR="004822E2" w:rsidRPr="005819B8">
        <w:rPr>
          <w:spacing w:val="-4"/>
        </w:rPr>
        <w:t xml:space="preserve">. </w:t>
      </w:r>
    </w:p>
    <w:p w14:paraId="62D55AD9" w14:textId="77777777" w:rsidR="00B21141" w:rsidRPr="005819B8" w:rsidRDefault="00B21141">
      <w:pPr>
        <w:rPr>
          <w:spacing w:val="-4"/>
          <w:szCs w:val="22"/>
        </w:rPr>
      </w:pPr>
      <w:r w:rsidRPr="005819B8">
        <w:rPr>
          <w:spacing w:val="-4"/>
        </w:rPr>
        <w:br w:type="page"/>
      </w:r>
    </w:p>
    <w:p w14:paraId="4772E4DB" w14:textId="5BD3A86F" w:rsidR="003863E4" w:rsidRPr="005819B8" w:rsidRDefault="0033729E" w:rsidP="007412ED">
      <w:pPr>
        <w:pStyle w:val="Heading2"/>
        <w:rPr>
          <w:rFonts w:eastAsia="Calibri"/>
        </w:rPr>
      </w:pPr>
      <w:bookmarkStart w:id="80" w:name="_Toc34923082"/>
      <w:bookmarkStart w:id="81" w:name="_Toc72913210"/>
      <w:r w:rsidRPr="005819B8">
        <w:rPr>
          <w:rFonts w:eastAsia="Calibri"/>
        </w:rPr>
        <w:lastRenderedPageBreak/>
        <w:t>References</w:t>
      </w:r>
      <w:bookmarkEnd w:id="80"/>
      <w:bookmarkEnd w:id="81"/>
    </w:p>
    <w:p w14:paraId="3AF352AD" w14:textId="321B0E28" w:rsidR="003C5208" w:rsidRPr="005819B8" w:rsidRDefault="003C5208" w:rsidP="003C5208">
      <w:pPr>
        <w:pStyle w:val="References"/>
      </w:pPr>
      <w:r w:rsidRPr="005819B8">
        <w:t xml:space="preserve">AACE (Association for the Advancement of Cost Engineering) International. 2005. AACE International Recommended Practice 18R-97. </w:t>
      </w:r>
      <w:r w:rsidRPr="005819B8">
        <w:rPr>
          <w:i/>
          <w:iCs/>
        </w:rPr>
        <w:t xml:space="preserve">Cost Estimate Classification System—As Applied in Engineering, Procurement and Construction for the Process Industries. </w:t>
      </w:r>
      <w:r w:rsidRPr="005819B8">
        <w:t>February.</w:t>
      </w:r>
    </w:p>
    <w:p w14:paraId="52FAE647" w14:textId="653A2690" w:rsidR="00BE042B" w:rsidRPr="005819B8" w:rsidRDefault="00B21141" w:rsidP="003C5208">
      <w:pPr>
        <w:pStyle w:val="References"/>
      </w:pPr>
      <w:r w:rsidRPr="005819B8">
        <w:t xml:space="preserve">AACE (Association for the Advancement of Cost Engineering) International. 2021. AACE International Recommended Practice 111R-20. </w:t>
      </w:r>
      <w:r w:rsidRPr="005819B8">
        <w:rPr>
          <w:i/>
          <w:iCs/>
        </w:rPr>
        <w:t>Estimating for Long Range Planning – As Applied for the Public Sector. March</w:t>
      </w:r>
      <w:r w:rsidRPr="005819B8">
        <w:t>.</w:t>
      </w:r>
    </w:p>
    <w:p w14:paraId="20646311" w14:textId="116615C1" w:rsidR="001573B1" w:rsidRPr="005819B8" w:rsidRDefault="001573B1" w:rsidP="001E70E6">
      <w:pPr>
        <w:pStyle w:val="References"/>
      </w:pPr>
      <w:proofErr w:type="spellStart"/>
      <w:r w:rsidRPr="005819B8">
        <w:t>EquipmentWatch</w:t>
      </w:r>
      <w:proofErr w:type="spellEnd"/>
      <w:r w:rsidRPr="005819B8">
        <w:t>™ for Rental Rate Blue Book® equipment pricing</w:t>
      </w:r>
      <w:r w:rsidR="00B21141" w:rsidRPr="005819B8">
        <w:t xml:space="preserve"> </w:t>
      </w:r>
      <w:r w:rsidR="00BF0E1A">
        <w:rPr>
          <w:rFonts w:cs="Segoe UI"/>
        </w:rPr>
        <w:t>&lt;</w:t>
      </w:r>
      <w:hyperlink r:id="rId28" w:history="1">
        <w:r w:rsidR="007412ED" w:rsidRPr="005819B8">
          <w:rPr>
            <w:rStyle w:val="Hyperlink"/>
          </w:rPr>
          <w:t>https://equipmentwatch.com/</w:t>
        </w:r>
      </w:hyperlink>
      <w:r w:rsidR="00BF0E1A">
        <w:t>&gt;.</w:t>
      </w:r>
    </w:p>
    <w:p w14:paraId="1DC28D1D" w14:textId="0AD62A34" w:rsidR="003863E4" w:rsidRPr="005819B8" w:rsidRDefault="003863E4" w:rsidP="001E70E6">
      <w:pPr>
        <w:pStyle w:val="References"/>
      </w:pPr>
      <w:r w:rsidRPr="005819B8">
        <w:t xml:space="preserve">Gordian. 2018. Building Construction Costs with </w:t>
      </w:r>
      <w:proofErr w:type="spellStart"/>
      <w:r w:rsidRPr="005819B8">
        <w:t>RSMeans</w:t>
      </w:r>
      <w:proofErr w:type="spellEnd"/>
      <w:r w:rsidRPr="005819B8">
        <w:t xml:space="preserve"> Data </w:t>
      </w:r>
      <w:r w:rsidR="001B614D" w:rsidRPr="005819B8">
        <w:t>76th </w:t>
      </w:r>
      <w:r w:rsidRPr="005819B8">
        <w:t>Annual Edition. November.</w:t>
      </w:r>
    </w:p>
    <w:p w14:paraId="4BAC460F" w14:textId="1A5ACA96" w:rsidR="002F0160" w:rsidRPr="005819B8" w:rsidRDefault="003863E4" w:rsidP="001E70E6">
      <w:pPr>
        <w:pStyle w:val="References"/>
      </w:pPr>
      <w:r w:rsidRPr="005819B8">
        <w:t>Herrera Environmental Consultants</w:t>
      </w:r>
      <w:r w:rsidR="00F64BFD">
        <w:t>, Inc</w:t>
      </w:r>
      <w:r w:rsidRPr="005819B8">
        <w:t>. 2012. Puget Sound Stormwater BMP Cost Database</w:t>
      </w:r>
      <w:r w:rsidR="002F0160" w:rsidRPr="005819B8">
        <w:t xml:space="preserve">. </w:t>
      </w:r>
      <w:r w:rsidRPr="005819B8">
        <w:t>Developed by Herrera Environmental Consultants for the Washington State Department of Ecology Environmental Assessment Program. January</w:t>
      </w:r>
      <w:r w:rsidR="002F0160" w:rsidRPr="005819B8">
        <w:t>.</w:t>
      </w:r>
    </w:p>
    <w:p w14:paraId="40D46C67" w14:textId="4D45FF75" w:rsidR="00B300FD" w:rsidRPr="005819B8" w:rsidRDefault="00B300FD" w:rsidP="00B300FD">
      <w:pPr>
        <w:pStyle w:val="References"/>
        <w:keepNext/>
        <w:rPr>
          <w:rFonts w:cs="Segoe UI"/>
        </w:rPr>
      </w:pPr>
      <w:r w:rsidRPr="005819B8">
        <w:rPr>
          <w:rFonts w:cs="Segoe UI"/>
          <w:lang w:bidi="en-US"/>
        </w:rPr>
        <w:t xml:space="preserve">King County. 2010. Tabula Version 3.1.2 Conveyance Cost Estimating Software. November. </w:t>
      </w:r>
      <w:r w:rsidR="00BF0E1A">
        <w:rPr>
          <w:rFonts w:cs="Segoe UI"/>
        </w:rPr>
        <w:t>&lt;</w:t>
      </w:r>
      <w:hyperlink r:id="rId29" w:history="1">
        <w:r w:rsidRPr="005819B8">
          <w:rPr>
            <w:rStyle w:val="Hyperlink"/>
            <w:rFonts w:cs="Segoe UI"/>
            <w:lang w:bidi="en-US"/>
          </w:rPr>
          <w:t>https://www.kingcounty.gov/services/environment/wastewater/csi/tabula.aspx</w:t>
        </w:r>
      </w:hyperlink>
      <w:r w:rsidR="00BF0E1A">
        <w:t>&gt;.</w:t>
      </w:r>
    </w:p>
    <w:p w14:paraId="2B0893F4" w14:textId="603A6B94" w:rsidR="003863E4" w:rsidRPr="005819B8" w:rsidRDefault="003863E4" w:rsidP="001E70E6">
      <w:pPr>
        <w:pStyle w:val="References"/>
        <w:rPr>
          <w:lang w:bidi="en-US"/>
        </w:rPr>
      </w:pPr>
      <w:r w:rsidRPr="005819B8">
        <w:rPr>
          <w:lang w:bidi="en-US"/>
        </w:rPr>
        <w:t>King County. 2011. Draft Estimating Guidelines. Developed by King County Project Planning and Delivery Section Wastewater Treatment Division</w:t>
      </w:r>
      <w:r w:rsidR="002F0160" w:rsidRPr="005819B8">
        <w:rPr>
          <w:lang w:bidi="en-US"/>
        </w:rPr>
        <w:t xml:space="preserve">. </w:t>
      </w:r>
      <w:r w:rsidRPr="005819B8">
        <w:rPr>
          <w:lang w:bidi="en-US"/>
        </w:rPr>
        <w:t>November.</w:t>
      </w:r>
    </w:p>
    <w:p w14:paraId="2328812D" w14:textId="3D357249" w:rsidR="00B300FD" w:rsidRPr="005819B8" w:rsidRDefault="00B300FD" w:rsidP="00B300FD">
      <w:pPr>
        <w:pStyle w:val="References"/>
        <w:rPr>
          <w:rFonts w:cs="Segoe UI"/>
        </w:rPr>
      </w:pPr>
      <w:r w:rsidRPr="005819B8">
        <w:rPr>
          <w:rFonts w:cs="Segoe UI"/>
        </w:rPr>
        <w:t>King County. 2012</w:t>
      </w:r>
      <w:r w:rsidR="00E55AD4">
        <w:rPr>
          <w:rFonts w:cs="Segoe UI"/>
        </w:rPr>
        <w:t>a</w:t>
      </w:r>
      <w:r w:rsidRPr="005819B8">
        <w:rPr>
          <w:rFonts w:cs="Segoe UI"/>
        </w:rPr>
        <w:t>. WTD life Cycle Costs Model User Manual. King County Department of Natural Resources and Parks Wastewater Treatment Division. February.</w:t>
      </w:r>
    </w:p>
    <w:p w14:paraId="78219255" w14:textId="466E3AE1" w:rsidR="00B300FD" w:rsidRPr="005819B8" w:rsidRDefault="00B300FD" w:rsidP="00B300FD">
      <w:pPr>
        <w:pStyle w:val="References"/>
        <w:rPr>
          <w:lang w:bidi="en-US"/>
        </w:rPr>
      </w:pPr>
      <w:r w:rsidRPr="005819B8">
        <w:rPr>
          <w:rFonts w:cs="Segoe UI"/>
        </w:rPr>
        <w:t>King County. 2012</w:t>
      </w:r>
      <w:r w:rsidR="00E55AD4">
        <w:rPr>
          <w:rFonts w:cs="Segoe UI"/>
        </w:rPr>
        <w:t>b</w:t>
      </w:r>
      <w:r w:rsidRPr="005819B8">
        <w:rPr>
          <w:rFonts w:cs="Segoe UI"/>
        </w:rPr>
        <w:t>. Draft Technical</w:t>
      </w:r>
      <w:r w:rsidRPr="005819B8">
        <w:t xml:space="preserve"> Memorandum 620 Comprehensive Combined Sewer Overflow Control Program Review Cost Estimating Methodology for CSO Control Facilities. </w:t>
      </w:r>
      <w:r w:rsidRPr="005819B8">
        <w:rPr>
          <w:lang w:bidi="en-US"/>
        </w:rPr>
        <w:t>Developed by the King County Department of Natural Resources and Parks Wastewater Treatment Division. May.</w:t>
      </w:r>
    </w:p>
    <w:p w14:paraId="3AF7C522" w14:textId="0DD593D9" w:rsidR="00B300FD" w:rsidRPr="005819B8" w:rsidRDefault="00B300FD" w:rsidP="00B300FD">
      <w:pPr>
        <w:pStyle w:val="References"/>
      </w:pPr>
      <w:r w:rsidRPr="005819B8">
        <w:t>King County. 2012</w:t>
      </w:r>
      <w:r w:rsidR="00E55AD4">
        <w:t>c</w:t>
      </w:r>
      <w:r w:rsidRPr="005819B8">
        <w:t>. Technical Memorandum 810 Combined Sewer Overflow Control Program Review Green Stormwater Infrastructure Alternatives. Developed by King County Department of Natural Resources and Parks Wastewater Treatment Division. October.</w:t>
      </w:r>
    </w:p>
    <w:p w14:paraId="1AC2C612" w14:textId="55959198" w:rsidR="00E55AD4" w:rsidRPr="005819B8" w:rsidRDefault="00E55AD4" w:rsidP="00E55AD4">
      <w:pPr>
        <w:pStyle w:val="References"/>
      </w:pPr>
      <w:r w:rsidRPr="005819B8">
        <w:t>King County. 2012</w:t>
      </w:r>
      <w:r>
        <w:t>d</w:t>
      </w:r>
      <w:r w:rsidRPr="005819B8">
        <w:t>. WRIA 9 Stormwater Retrofit BMP Cost Assumptions. December.</w:t>
      </w:r>
    </w:p>
    <w:p w14:paraId="0320BDB4" w14:textId="7CC25666" w:rsidR="003863E4" w:rsidRPr="005819B8" w:rsidRDefault="003863E4" w:rsidP="001E70E6">
      <w:pPr>
        <w:pStyle w:val="References"/>
      </w:pPr>
      <w:r w:rsidRPr="005819B8">
        <w:t xml:space="preserve">King County. 2013. Development of a Stormwater Retrofit Plan for Water Resources Inventory </w:t>
      </w:r>
      <w:r w:rsidR="00E4429A" w:rsidRPr="005819B8">
        <w:t>Area </w:t>
      </w:r>
      <w:r w:rsidRPr="005819B8">
        <w:t>9: SUSTAIN Model Pilot Study. July.</w:t>
      </w:r>
    </w:p>
    <w:p w14:paraId="1A1A4F80" w14:textId="3EA0083A" w:rsidR="003863E4" w:rsidRPr="005819B8" w:rsidRDefault="003863E4" w:rsidP="001E70E6">
      <w:pPr>
        <w:pStyle w:val="References"/>
      </w:pPr>
      <w:r w:rsidRPr="005819B8">
        <w:t xml:space="preserve">King County. 2014. Development of a Stormwater retrofit Plan for Water Resources Inventory </w:t>
      </w:r>
      <w:r w:rsidR="00E4429A" w:rsidRPr="005819B8">
        <w:t>Area </w:t>
      </w:r>
      <w:r w:rsidRPr="005819B8">
        <w:t>9: SUSTAIN Modeling Report. October.</w:t>
      </w:r>
    </w:p>
    <w:p w14:paraId="0586572A" w14:textId="3DC51867" w:rsidR="00B300FD" w:rsidRPr="005819B8" w:rsidRDefault="00B300FD" w:rsidP="00B300FD">
      <w:pPr>
        <w:pStyle w:val="References"/>
        <w:rPr>
          <w:rFonts w:cs="Segoe UI"/>
          <w:lang w:bidi="en-US"/>
        </w:rPr>
      </w:pPr>
      <w:r w:rsidRPr="005819B8">
        <w:rPr>
          <w:lang w:bidi="en-US"/>
        </w:rPr>
        <w:lastRenderedPageBreak/>
        <w:t xml:space="preserve">King County. 2016. </w:t>
      </w:r>
      <w:r w:rsidRPr="0050362F">
        <w:rPr>
          <w:i/>
          <w:iCs/>
          <w:lang w:bidi="en-US"/>
        </w:rPr>
        <w:t>King County Surface Water Design Manual.</w:t>
      </w:r>
      <w:r w:rsidRPr="005819B8">
        <w:rPr>
          <w:lang w:bidi="en-US"/>
        </w:rPr>
        <w:t xml:space="preserve"> King County Department of </w:t>
      </w:r>
      <w:r w:rsidRPr="005819B8">
        <w:rPr>
          <w:rFonts w:cs="Segoe UI"/>
          <w:lang w:bidi="en-US"/>
        </w:rPr>
        <w:t xml:space="preserve">Natural Resources and Parks. April. </w:t>
      </w:r>
      <w:r w:rsidR="00BF0E1A">
        <w:rPr>
          <w:rFonts w:cs="Segoe UI"/>
        </w:rPr>
        <w:t>&lt;</w:t>
      </w:r>
      <w:hyperlink r:id="rId30" w:history="1">
        <w:r w:rsidRPr="005819B8">
          <w:rPr>
            <w:rStyle w:val="Hyperlink"/>
            <w:rFonts w:cs="Segoe UI"/>
            <w:lang w:bidi="en-US"/>
          </w:rPr>
          <w:t>https://www.kingcounty.gov/services/environment/water-and-land/stormwater/documents/surface-water-design-manual.aspx</w:t>
        </w:r>
      </w:hyperlink>
      <w:r w:rsidR="00BF0E1A">
        <w:t>&gt;.</w:t>
      </w:r>
    </w:p>
    <w:p w14:paraId="6927EEAB" w14:textId="77777777" w:rsidR="00E55AD4" w:rsidRPr="005819B8" w:rsidRDefault="00E55AD4" w:rsidP="00E55AD4">
      <w:pPr>
        <w:pStyle w:val="References"/>
      </w:pPr>
      <w:r w:rsidRPr="005819B8">
        <w:t>King County. 2018. King County University Green Stormwater Infrastructure Basis of Estimate. Developed by CH2M Hill Engineers, Inc. for the King County Department of Natural Resources and Parks Wastewater Treatment Division. December.</w:t>
      </w:r>
    </w:p>
    <w:p w14:paraId="04DC3014" w14:textId="367516F6" w:rsidR="003863E4" w:rsidRDefault="003863E4" w:rsidP="001E70E6">
      <w:pPr>
        <w:pStyle w:val="References"/>
        <w:rPr>
          <w:rFonts w:cs="Segoe UI"/>
        </w:rPr>
      </w:pPr>
      <w:r w:rsidRPr="005819B8">
        <w:rPr>
          <w:rFonts w:cs="Segoe UI"/>
        </w:rPr>
        <w:t>King County. 2019. Draft Legacy Load Removal Narrative</w:t>
      </w:r>
      <w:r w:rsidR="002F0160" w:rsidRPr="005819B8">
        <w:rPr>
          <w:rFonts w:cs="Segoe UI"/>
        </w:rPr>
        <w:t xml:space="preserve">. </w:t>
      </w:r>
      <w:r w:rsidR="00E64ACA">
        <w:rPr>
          <w:rFonts w:cs="Segoe UI"/>
        </w:rPr>
        <w:t xml:space="preserve">Developed by Lotus Water for the </w:t>
      </w:r>
      <w:r w:rsidRPr="005819B8">
        <w:rPr>
          <w:rFonts w:cs="Segoe UI"/>
        </w:rPr>
        <w:t>King County Department of Natural Resources and Parks Wastewater Treatment Division. March.</w:t>
      </w:r>
    </w:p>
    <w:p w14:paraId="5A94FA48" w14:textId="3BFAE033" w:rsidR="00E64ACA" w:rsidRPr="005819B8" w:rsidRDefault="00E64ACA" w:rsidP="001E70E6">
      <w:pPr>
        <w:pStyle w:val="References"/>
        <w:rPr>
          <w:rFonts w:cs="Segoe UI"/>
        </w:rPr>
      </w:pPr>
      <w:bookmarkStart w:id="82" w:name="_Hlk74893068"/>
      <w:r>
        <w:rPr>
          <w:rFonts w:cs="Segoe UI"/>
        </w:rPr>
        <w:t>King County. 2011. Program Cost Benchmarking Technical Memorandum. King County Department of Natural Resources and Park Wastewater Treatment Division. February.</w:t>
      </w:r>
    </w:p>
    <w:bookmarkEnd w:id="82"/>
    <w:p w14:paraId="18AC7A8E" w14:textId="7EA93E39" w:rsidR="002F0160" w:rsidRPr="005819B8" w:rsidRDefault="00E55AD4" w:rsidP="009C6A3F">
      <w:pPr>
        <w:pStyle w:val="References"/>
        <w:keepNext/>
        <w:rPr>
          <w:rFonts w:cs="Segoe UI"/>
        </w:rPr>
      </w:pPr>
      <w:r>
        <w:rPr>
          <w:rFonts w:cs="Segoe UI"/>
        </w:rPr>
        <w:t>SDOT (</w:t>
      </w:r>
      <w:r w:rsidR="003863E4" w:rsidRPr="005819B8">
        <w:t xml:space="preserve">Seattle </w:t>
      </w:r>
      <w:r w:rsidR="003863E4" w:rsidRPr="005819B8">
        <w:rPr>
          <w:rFonts w:cs="Segoe UI"/>
        </w:rPr>
        <w:t>Department of Transportation</w:t>
      </w:r>
      <w:r w:rsidR="0065418E">
        <w:rPr>
          <w:rFonts w:cs="Segoe UI"/>
        </w:rPr>
        <w:t>)</w:t>
      </w:r>
      <w:r w:rsidR="003863E4" w:rsidRPr="005819B8">
        <w:rPr>
          <w:rFonts w:cs="Segoe UI"/>
        </w:rPr>
        <w:t xml:space="preserve"> Street Use Permit Requirements are available online at:</w:t>
      </w:r>
      <w:r w:rsidR="002F0160" w:rsidRPr="005819B8">
        <w:rPr>
          <w:rFonts w:cs="Segoe UI"/>
        </w:rPr>
        <w:t xml:space="preserve"> </w:t>
      </w:r>
      <w:r w:rsidR="00BF0E1A">
        <w:rPr>
          <w:rFonts w:cs="Segoe UI"/>
        </w:rPr>
        <w:t>&lt;</w:t>
      </w:r>
      <w:hyperlink r:id="rId31" w:history="1">
        <w:r w:rsidR="001E70E6" w:rsidRPr="005819B8">
          <w:rPr>
            <w:rStyle w:val="Hyperlink"/>
            <w:rFonts w:cs="Segoe UI"/>
          </w:rPr>
          <w:t>https://www.seattle.gov/transportation/permits-and-services/permits/construction-use-in-the-right-of-way</w:t>
        </w:r>
      </w:hyperlink>
      <w:r w:rsidR="00BF0E1A">
        <w:t>&gt;.</w:t>
      </w:r>
    </w:p>
    <w:p w14:paraId="2BE64D37" w14:textId="60963CD9" w:rsidR="001E70E6" w:rsidRPr="005819B8" w:rsidRDefault="00E55AD4" w:rsidP="001E70E6">
      <w:pPr>
        <w:pStyle w:val="References"/>
        <w:rPr>
          <w:rFonts w:cs="Segoe UI"/>
        </w:rPr>
      </w:pPr>
      <w:r>
        <w:rPr>
          <w:rFonts w:cs="Segoe UI"/>
          <w:lang w:bidi="en-US"/>
        </w:rPr>
        <w:t>SPU (</w:t>
      </w:r>
      <w:r w:rsidR="001E70E6" w:rsidRPr="005819B8">
        <w:rPr>
          <w:rFonts w:cs="Segoe UI"/>
          <w:lang w:bidi="en-US"/>
        </w:rPr>
        <w:t>Seattle Public Utilities</w:t>
      </w:r>
      <w:r>
        <w:rPr>
          <w:rFonts w:cs="Segoe UI"/>
          <w:lang w:bidi="en-US"/>
        </w:rPr>
        <w:t>)</w:t>
      </w:r>
      <w:r w:rsidR="001E70E6" w:rsidRPr="005819B8">
        <w:rPr>
          <w:rFonts w:cs="Segoe UI"/>
          <w:lang w:bidi="en-US"/>
        </w:rPr>
        <w:t>. 201</w:t>
      </w:r>
      <w:r w:rsidR="004D32A6">
        <w:rPr>
          <w:rFonts w:cs="Segoe UI"/>
          <w:lang w:bidi="en-US"/>
        </w:rPr>
        <w:t>7</w:t>
      </w:r>
      <w:r w:rsidR="001E70E6" w:rsidRPr="005819B8">
        <w:rPr>
          <w:rFonts w:cs="Segoe UI"/>
          <w:lang w:bidi="en-US"/>
        </w:rPr>
        <w:t>. City of Seattle Stormwater Manual. Department of Planning</w:t>
      </w:r>
      <w:r w:rsidR="00565178" w:rsidRPr="005819B8">
        <w:rPr>
          <w:rFonts w:cs="Segoe UI"/>
          <w:lang w:bidi="en-US"/>
        </w:rPr>
        <w:t> &amp;</w:t>
      </w:r>
      <w:r w:rsidR="001E70E6" w:rsidRPr="005819B8">
        <w:rPr>
          <w:rFonts w:cs="Segoe UI"/>
          <w:lang w:bidi="en-US"/>
        </w:rPr>
        <w:t xml:space="preserve"> Development</w:t>
      </w:r>
      <w:r w:rsidR="00565178" w:rsidRPr="005819B8">
        <w:rPr>
          <w:rFonts w:cs="Segoe UI"/>
          <w:lang w:bidi="en-US"/>
        </w:rPr>
        <w:t>,</w:t>
      </w:r>
      <w:r w:rsidR="001E70E6" w:rsidRPr="005819B8">
        <w:rPr>
          <w:rFonts w:cs="Segoe UI"/>
          <w:lang w:bidi="en-US"/>
        </w:rPr>
        <w:t xml:space="preserve"> Seattle Public Utilities. </w:t>
      </w:r>
      <w:r w:rsidR="004D32A6">
        <w:rPr>
          <w:rFonts w:cs="Segoe UI"/>
          <w:lang w:bidi="en-US"/>
        </w:rPr>
        <w:t>August 2017</w:t>
      </w:r>
      <w:r w:rsidR="001E70E6" w:rsidRPr="005819B8">
        <w:rPr>
          <w:rFonts w:cs="Segoe UI"/>
          <w:lang w:bidi="en-US"/>
        </w:rPr>
        <w:t xml:space="preserve">. Available online at: </w:t>
      </w:r>
      <w:r w:rsidR="00BF0E1A">
        <w:rPr>
          <w:rFonts w:cs="Segoe UI"/>
        </w:rPr>
        <w:t>&lt;</w:t>
      </w:r>
      <w:hyperlink r:id="rId32" w:history="1">
        <w:r w:rsidR="004D32A6" w:rsidRPr="004D32A6">
          <w:rPr>
            <w:rStyle w:val="Hyperlink"/>
            <w:rFonts w:cs="Segoe UI"/>
            <w:lang w:bidi="en-US"/>
          </w:rPr>
          <w:t>http://www.seattle.gov/Documents/Departments/SDCI/Codes/FinalStormwaterManualVolume3.pdf</w:t>
        </w:r>
      </w:hyperlink>
      <w:r w:rsidR="00BF0E1A">
        <w:t>&gt;.</w:t>
      </w:r>
    </w:p>
    <w:p w14:paraId="3D2CF03A" w14:textId="2454B451" w:rsidR="002F0160" w:rsidRPr="005819B8" w:rsidRDefault="00E55AD4" w:rsidP="001E70E6">
      <w:pPr>
        <w:pStyle w:val="References"/>
        <w:rPr>
          <w:rFonts w:cs="Segoe UI"/>
        </w:rPr>
      </w:pPr>
      <w:r>
        <w:rPr>
          <w:rFonts w:cs="Segoe UI"/>
        </w:rPr>
        <w:t>SPU</w:t>
      </w:r>
      <w:r w:rsidR="003863E4" w:rsidRPr="005819B8">
        <w:rPr>
          <w:rFonts w:cs="Segoe UI"/>
        </w:rPr>
        <w:t>. 2017. Cost Estimating Guide and Template</w:t>
      </w:r>
      <w:r w:rsidR="002F0160" w:rsidRPr="005819B8">
        <w:rPr>
          <w:rFonts w:cs="Segoe UI"/>
        </w:rPr>
        <w:t xml:space="preserve">. </w:t>
      </w:r>
      <w:r w:rsidR="003863E4" w:rsidRPr="005819B8">
        <w:rPr>
          <w:rFonts w:cs="Segoe UI"/>
        </w:rPr>
        <w:t xml:space="preserve">Available online at: </w:t>
      </w:r>
      <w:r w:rsidR="00BF0E1A">
        <w:rPr>
          <w:rFonts w:cs="Segoe UI"/>
        </w:rPr>
        <w:t>&lt;</w:t>
      </w:r>
      <w:hyperlink r:id="rId33" w:history="1">
        <w:r w:rsidR="001E70E6" w:rsidRPr="005819B8">
          <w:rPr>
            <w:rStyle w:val="Hyperlink"/>
            <w:rFonts w:cs="Segoe UI"/>
          </w:rPr>
          <w:t>https://www.seattle.gov/utilities/construction-and-development/consultants/contractors/cost-estimating-guide</w:t>
        </w:r>
      </w:hyperlink>
      <w:r w:rsidR="00BF0E1A">
        <w:t>&gt;.</w:t>
      </w:r>
    </w:p>
    <w:p w14:paraId="0008B239" w14:textId="33D598D3" w:rsidR="002F0160" w:rsidRPr="005819B8" w:rsidRDefault="00E55AD4" w:rsidP="001E70E6">
      <w:pPr>
        <w:pStyle w:val="References"/>
        <w:rPr>
          <w:rFonts w:cs="Segoe UI"/>
        </w:rPr>
      </w:pPr>
      <w:r>
        <w:rPr>
          <w:rFonts w:cs="Segoe UI"/>
          <w:lang w:bidi="en-US"/>
        </w:rPr>
        <w:t>SPU</w:t>
      </w:r>
      <w:r w:rsidR="003863E4" w:rsidRPr="005819B8">
        <w:rPr>
          <w:rFonts w:cs="Segoe UI"/>
          <w:lang w:bidi="en-US"/>
        </w:rPr>
        <w:t xml:space="preserve"> and King County. 2015. Green Stormwater Infrastructure Manual for Capital Improvement Projects, </w:t>
      </w:r>
      <w:r w:rsidR="00E4429A" w:rsidRPr="005819B8">
        <w:rPr>
          <w:rFonts w:cs="Segoe UI"/>
          <w:lang w:bidi="en-US"/>
        </w:rPr>
        <w:t>Volume </w:t>
      </w:r>
      <w:r w:rsidR="003863E4" w:rsidRPr="005819B8">
        <w:rPr>
          <w:rFonts w:cs="Segoe UI"/>
          <w:lang w:bidi="en-US"/>
        </w:rPr>
        <w:t>III. Updated August 2018</w:t>
      </w:r>
      <w:r w:rsidR="002F0160" w:rsidRPr="005819B8">
        <w:rPr>
          <w:rFonts w:cs="Segoe UI"/>
          <w:lang w:bidi="en-US"/>
        </w:rPr>
        <w:t xml:space="preserve">. </w:t>
      </w:r>
      <w:r w:rsidR="00BF0E1A">
        <w:rPr>
          <w:rFonts w:cs="Segoe UI"/>
        </w:rPr>
        <w:t>&lt;</w:t>
      </w:r>
      <w:hyperlink r:id="rId34" w:history="1">
        <w:r w:rsidR="001E70E6" w:rsidRPr="005819B8">
          <w:rPr>
            <w:rStyle w:val="Hyperlink"/>
            <w:rFonts w:cs="Segoe UI"/>
            <w:lang w:bidi="en-US"/>
          </w:rPr>
          <w:t>http://www.seattle.gov/Documents/Departments/SPU/Engineering/8C%20-%20GSI%20Manual.pdf</w:t>
        </w:r>
      </w:hyperlink>
      <w:r w:rsidR="00BF0E1A">
        <w:t>&gt;.</w:t>
      </w:r>
    </w:p>
    <w:p w14:paraId="68A9DD51" w14:textId="0EB0E889" w:rsidR="002F0160" w:rsidRPr="005819B8" w:rsidRDefault="00E55AD4" w:rsidP="001E70E6">
      <w:pPr>
        <w:pStyle w:val="References"/>
        <w:rPr>
          <w:rFonts w:cs="Segoe UI"/>
        </w:rPr>
      </w:pPr>
      <w:r>
        <w:rPr>
          <w:rFonts w:cs="Segoe UI"/>
        </w:rPr>
        <w:t>SPU</w:t>
      </w:r>
      <w:r w:rsidR="003863E4" w:rsidRPr="005819B8">
        <w:rPr>
          <w:rFonts w:cs="Segoe UI"/>
        </w:rPr>
        <w:t xml:space="preserve"> and King County</w:t>
      </w:r>
      <w:r w:rsidR="001E70E6" w:rsidRPr="005819B8">
        <w:rPr>
          <w:rFonts w:cs="Segoe UI"/>
        </w:rPr>
        <w:t>. 2020.</w:t>
      </w:r>
      <w:r w:rsidR="003863E4" w:rsidRPr="005819B8">
        <w:rPr>
          <w:rFonts w:cs="Segoe UI"/>
        </w:rPr>
        <w:t xml:space="preserve"> </w:t>
      </w:r>
      <w:proofErr w:type="spellStart"/>
      <w:r w:rsidR="003863E4" w:rsidRPr="005819B8">
        <w:rPr>
          <w:rFonts w:cs="Segoe UI"/>
        </w:rPr>
        <w:t>RainWise</w:t>
      </w:r>
      <w:proofErr w:type="spellEnd"/>
      <w:r w:rsidR="003863E4" w:rsidRPr="005819B8">
        <w:rPr>
          <w:rFonts w:cs="Segoe UI"/>
        </w:rPr>
        <w:t xml:space="preserve"> 700</w:t>
      </w:r>
      <w:r w:rsidR="00E4429A" w:rsidRPr="005819B8">
        <w:rPr>
          <w:rFonts w:cs="Segoe UI"/>
        </w:rPr>
        <w:t> Million</w:t>
      </w:r>
      <w:r w:rsidR="003863E4" w:rsidRPr="005819B8">
        <w:rPr>
          <w:rFonts w:cs="Segoe UI"/>
        </w:rPr>
        <w:t xml:space="preserve"> Gallons Rebates available at:</w:t>
      </w:r>
      <w:r w:rsidR="002F0160" w:rsidRPr="005819B8">
        <w:rPr>
          <w:rFonts w:cs="Segoe UI"/>
        </w:rPr>
        <w:t xml:space="preserve"> </w:t>
      </w:r>
      <w:r w:rsidR="00BF0E1A">
        <w:rPr>
          <w:rFonts w:cs="Segoe UI"/>
        </w:rPr>
        <w:t>&lt;</w:t>
      </w:r>
      <w:hyperlink r:id="rId35" w:history="1">
        <w:r w:rsidR="001E70E6" w:rsidRPr="005819B8">
          <w:rPr>
            <w:rStyle w:val="Hyperlink"/>
            <w:rFonts w:cs="Segoe UI"/>
          </w:rPr>
          <w:t>https://www.700milliongallons.org/rainwise/</w:t>
        </w:r>
      </w:hyperlink>
      <w:r w:rsidR="00BF0E1A">
        <w:t>&gt;.</w:t>
      </w:r>
    </w:p>
    <w:p w14:paraId="23D5A045" w14:textId="4223CA15" w:rsidR="002F0160" w:rsidRPr="005819B8" w:rsidRDefault="00E55AD4" w:rsidP="001E70E6">
      <w:pPr>
        <w:pStyle w:val="References"/>
      </w:pPr>
      <w:r>
        <w:rPr>
          <w:rFonts w:cs="Segoe UI"/>
        </w:rPr>
        <w:t>WSDOT (</w:t>
      </w:r>
      <w:r w:rsidR="00BE042B" w:rsidRPr="005819B8">
        <w:rPr>
          <w:rFonts w:cs="Segoe UI"/>
        </w:rPr>
        <w:t>Washington State Department of Transportation)</w:t>
      </w:r>
      <w:r w:rsidR="003863E4" w:rsidRPr="005819B8">
        <w:rPr>
          <w:rFonts w:cs="Segoe UI"/>
        </w:rPr>
        <w:t>. 2019. Unit Bid Analysis Construction Cost Estimating Tool</w:t>
      </w:r>
      <w:r w:rsidR="002F0160" w:rsidRPr="005819B8">
        <w:rPr>
          <w:rFonts w:cs="Segoe UI"/>
        </w:rPr>
        <w:t xml:space="preserve">. </w:t>
      </w:r>
      <w:r w:rsidR="00BF0E1A">
        <w:rPr>
          <w:rFonts w:cs="Segoe UI"/>
        </w:rPr>
        <w:t>&lt;</w:t>
      </w:r>
      <w:hyperlink r:id="rId36" w:history="1">
        <w:r w:rsidR="00BF0E1A" w:rsidRPr="005E1932">
          <w:rPr>
            <w:rStyle w:val="Hyperlink"/>
            <w:rFonts w:cs="Segoe UI"/>
          </w:rPr>
          <w:t>https://www.wsdot.wa.gov/biz/contaa/uba/</w:t>
        </w:r>
      </w:hyperlink>
      <w:r w:rsidR="00BF0E1A">
        <w:t>&gt;.</w:t>
      </w:r>
    </w:p>
    <w:bookmarkEnd w:id="0"/>
    <w:bookmarkEnd w:id="1"/>
    <w:bookmarkEnd w:id="2"/>
    <w:bookmarkEnd w:id="3"/>
    <w:p w14:paraId="38E03DD7" w14:textId="77777777" w:rsidR="006B3A98" w:rsidRPr="005819B8" w:rsidRDefault="006B3A98"/>
    <w:p w14:paraId="298E6896" w14:textId="1C5D0D9F" w:rsidR="00B21141" w:rsidRPr="005819B8" w:rsidRDefault="00B21141">
      <w:pPr>
        <w:sectPr w:rsidR="00B21141" w:rsidRPr="005819B8" w:rsidSect="00FB027D">
          <w:headerReference w:type="default" r:id="rId37"/>
          <w:footerReference w:type="default" r:id="rId38"/>
          <w:headerReference w:type="first" r:id="rId39"/>
          <w:footerReference w:type="first" r:id="rId40"/>
          <w:pgSz w:w="12240" w:h="15840" w:code="1"/>
          <w:pgMar w:top="1440" w:right="1440" w:bottom="1440" w:left="1440" w:header="1008" w:footer="720" w:gutter="0"/>
          <w:cols w:space="720"/>
          <w:titlePg/>
          <w:docGrid w:linePitch="360"/>
        </w:sectPr>
      </w:pPr>
    </w:p>
    <w:p w14:paraId="020F39FA" w14:textId="77777777" w:rsidR="002F4FBE" w:rsidRPr="005819B8" w:rsidRDefault="002F4FBE" w:rsidP="002F4FBE">
      <w:pPr>
        <w:pStyle w:val="AppendixDivider"/>
      </w:pPr>
      <w:bookmarkStart w:id="91" w:name="_Toc74297108"/>
      <w:bookmarkStart w:id="92" w:name="AttachmentA"/>
      <w:bookmarkStart w:id="93" w:name="_Ref48047799"/>
      <w:r w:rsidRPr="005819B8">
        <w:lastRenderedPageBreak/>
        <w:t>Attachment A</w:t>
      </w:r>
      <w:bookmarkEnd w:id="91"/>
    </w:p>
    <w:p w14:paraId="1D2FCEBD" w14:textId="77777777" w:rsidR="002F4FBE" w:rsidRPr="005819B8" w:rsidRDefault="002F4FBE" w:rsidP="002F4FBE">
      <w:pPr>
        <w:pStyle w:val="AppendixTitle"/>
      </w:pPr>
      <w:r w:rsidRPr="005819B8">
        <w:t>Cost Estimates and Life-Cycle Cost Analysis</w:t>
      </w:r>
    </w:p>
    <w:p w14:paraId="4E1AF4DD" w14:textId="18F845E4" w:rsidR="002F4FBE" w:rsidRDefault="002F4FBE" w:rsidP="002F4FBE">
      <w:pPr>
        <w:pStyle w:val="BodyText"/>
        <w:rPr>
          <w:lang w:bidi="en-US"/>
        </w:rPr>
      </w:pPr>
    </w:p>
    <w:p w14:paraId="31E8F7EE" w14:textId="77777777" w:rsidR="00CE61ED" w:rsidRDefault="00CE61ED" w:rsidP="002F4FBE">
      <w:pPr>
        <w:pStyle w:val="BodyText"/>
        <w:rPr>
          <w:lang w:bidi="en-US"/>
        </w:rPr>
        <w:sectPr w:rsidR="00CE61ED" w:rsidSect="00FB027D">
          <w:footerReference w:type="default" r:id="rId41"/>
          <w:headerReference w:type="first" r:id="rId42"/>
          <w:footerReference w:type="first" r:id="rId43"/>
          <w:type w:val="oddPage"/>
          <w:pgSz w:w="12240" w:h="15840" w:code="1"/>
          <w:pgMar w:top="1440" w:right="1440" w:bottom="1440" w:left="1440" w:header="1008" w:footer="720" w:gutter="0"/>
          <w:cols w:space="720"/>
          <w:titlePg/>
          <w:docGrid w:linePitch="360"/>
        </w:sectPr>
      </w:pPr>
    </w:p>
    <w:p w14:paraId="407D5EE2" w14:textId="22543AB6" w:rsidR="002F4FBE" w:rsidRPr="005819B8" w:rsidRDefault="002F4FBE" w:rsidP="002F4FBE">
      <w:pPr>
        <w:pStyle w:val="AppendixDivider"/>
      </w:pPr>
      <w:bookmarkStart w:id="98" w:name="_Toc74297109"/>
      <w:bookmarkStart w:id="99" w:name="_Hlk74892894"/>
      <w:bookmarkEnd w:id="92"/>
      <w:bookmarkEnd w:id="93"/>
      <w:r w:rsidRPr="005819B8">
        <w:lastRenderedPageBreak/>
        <w:t xml:space="preserve">Attachment </w:t>
      </w:r>
      <w:r>
        <w:t>B</w:t>
      </w:r>
      <w:bookmarkEnd w:id="98"/>
    </w:p>
    <w:p w14:paraId="24ADE1FD" w14:textId="4B8EA3DB" w:rsidR="002F4FBE" w:rsidRPr="005819B8" w:rsidRDefault="002F4FBE" w:rsidP="002F4FBE">
      <w:pPr>
        <w:pStyle w:val="AppendixTitle"/>
      </w:pPr>
      <w:r>
        <w:t>Program Cost Benchmarking TM</w:t>
      </w:r>
    </w:p>
    <w:bookmarkEnd w:id="99"/>
    <w:p w14:paraId="268FE12C" w14:textId="77777777" w:rsidR="00CE61ED" w:rsidRDefault="00CE61ED" w:rsidP="002F4FBE">
      <w:pPr>
        <w:pStyle w:val="BodyText"/>
        <w:rPr>
          <w:lang w:bidi="en-US"/>
        </w:rPr>
        <w:sectPr w:rsidR="00CE61ED" w:rsidSect="00FB027D">
          <w:type w:val="oddPage"/>
          <w:pgSz w:w="12240" w:h="15840" w:code="1"/>
          <w:pgMar w:top="1440" w:right="1440" w:bottom="1440" w:left="1440" w:header="1008" w:footer="720" w:gutter="0"/>
          <w:cols w:space="720"/>
          <w:titlePg/>
          <w:docGrid w:linePitch="360"/>
        </w:sectPr>
      </w:pPr>
    </w:p>
    <w:p w14:paraId="637E470F" w14:textId="6B1A7DF6" w:rsidR="002F4FBE" w:rsidRPr="005819B8" w:rsidRDefault="002F4FBE" w:rsidP="002F4FBE">
      <w:pPr>
        <w:pStyle w:val="AppendixDivider"/>
      </w:pPr>
      <w:bookmarkStart w:id="100" w:name="_Toc74297110"/>
      <w:bookmarkStart w:id="101" w:name="_Hlk74892912"/>
      <w:r w:rsidRPr="005819B8">
        <w:lastRenderedPageBreak/>
        <w:t xml:space="preserve">Attachment </w:t>
      </w:r>
      <w:r>
        <w:t>C</w:t>
      </w:r>
      <w:bookmarkEnd w:id="100"/>
    </w:p>
    <w:p w14:paraId="7E78E3D6" w14:textId="261AEDD7" w:rsidR="002F4FBE" w:rsidRPr="005819B8" w:rsidRDefault="002F4FBE" w:rsidP="002F4FBE">
      <w:pPr>
        <w:pStyle w:val="AppendixTitle"/>
      </w:pPr>
      <w:r>
        <w:t>Supplemental Analysis for the Program Cost Benchmarking TM</w:t>
      </w:r>
    </w:p>
    <w:bookmarkEnd w:id="101"/>
    <w:p w14:paraId="7EC97D54" w14:textId="77777777" w:rsidR="002F4FBE" w:rsidRDefault="002F4FBE" w:rsidP="002F4FBE">
      <w:pPr>
        <w:pStyle w:val="BodyText"/>
        <w:rPr>
          <w:lang w:bidi="en-US"/>
        </w:rPr>
      </w:pPr>
    </w:p>
    <w:p w14:paraId="377797D0" w14:textId="77777777" w:rsidR="00CE61ED" w:rsidRDefault="00CE61ED">
      <w:pPr>
        <w:rPr>
          <w:lang w:bidi="en-US"/>
        </w:rPr>
        <w:sectPr w:rsidR="00CE61ED" w:rsidSect="00FB027D">
          <w:type w:val="oddPage"/>
          <w:pgSz w:w="12240" w:h="15840" w:code="1"/>
          <w:pgMar w:top="1440" w:right="1440" w:bottom="1440" w:left="1440" w:header="1008" w:footer="720" w:gutter="0"/>
          <w:cols w:space="720"/>
          <w:titlePg/>
          <w:docGrid w:linePitch="360"/>
        </w:sectPr>
      </w:pPr>
    </w:p>
    <w:p w14:paraId="3FA34720" w14:textId="55920C42" w:rsidR="002F4FBE" w:rsidRPr="005819B8" w:rsidRDefault="002F4FBE" w:rsidP="002F4FBE">
      <w:pPr>
        <w:pStyle w:val="AppendixDivider"/>
      </w:pPr>
      <w:bookmarkStart w:id="102" w:name="_Toc74297111"/>
      <w:bookmarkStart w:id="103" w:name="_Hlk74892929"/>
      <w:r w:rsidRPr="005819B8">
        <w:lastRenderedPageBreak/>
        <w:t xml:space="preserve">Attachment </w:t>
      </w:r>
      <w:r>
        <w:t>D</w:t>
      </w:r>
      <w:bookmarkEnd w:id="102"/>
    </w:p>
    <w:p w14:paraId="75EC6991" w14:textId="1BE8053C" w:rsidR="002F4FBE" w:rsidRPr="005819B8" w:rsidRDefault="00092630" w:rsidP="002F4FBE">
      <w:pPr>
        <w:pStyle w:val="AppendixTitle"/>
      </w:pPr>
      <w:r>
        <w:t>Evaluation of WQBE Project Cost Sensitivity for SUSTAIN Modeling TM</w:t>
      </w:r>
    </w:p>
    <w:bookmarkEnd w:id="103"/>
    <w:p w14:paraId="099AE2CE" w14:textId="0964C7B0" w:rsidR="00CE61ED" w:rsidRDefault="00CE61ED">
      <w:pPr>
        <w:rPr>
          <w:szCs w:val="22"/>
          <w:lang w:bidi="en-US"/>
        </w:rPr>
      </w:pPr>
      <w:r>
        <w:rPr>
          <w:lang w:bidi="en-US"/>
        </w:rPr>
        <w:br w:type="page"/>
      </w:r>
    </w:p>
    <w:p w14:paraId="7A4D5EB6" w14:textId="77777777" w:rsidR="002F4FBE" w:rsidRDefault="002F4FBE" w:rsidP="002F4FBE">
      <w:pPr>
        <w:pStyle w:val="BodyText"/>
        <w:rPr>
          <w:lang w:bidi="en-US"/>
        </w:rPr>
      </w:pPr>
    </w:p>
    <w:sectPr w:rsidR="002F4FBE" w:rsidSect="00FB027D">
      <w:headerReference w:type="default" r:id="rId44"/>
      <w:type w:val="oddPage"/>
      <w:pgSz w:w="12240" w:h="15840" w:code="1"/>
      <w:pgMar w:top="1440" w:right="1440" w:bottom="1440" w:left="1440" w:header="1008"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Marshalonis, Dino" w:date="2021-08-12T14:42:00Z" w:initials="MD">
    <w:p w14:paraId="690BAA73" w14:textId="74E0E0FD" w:rsidR="00CD79B2" w:rsidRDefault="00CD79B2">
      <w:pPr>
        <w:pStyle w:val="CommentText"/>
      </w:pPr>
      <w:r>
        <w:rPr>
          <w:rStyle w:val="CommentReference"/>
        </w:rPr>
        <w:annotationRef/>
      </w:r>
      <w:r>
        <w:t>Any sense of the range in cost values?  Any understanding of confidence in cost values?</w:t>
      </w:r>
    </w:p>
  </w:comment>
  <w:comment w:id="55" w:author="Kinzer, Cindy" w:date="2021-09-18T10:13:00Z" w:initials="KC">
    <w:p w14:paraId="1C121EE1" w14:textId="77777777" w:rsidR="00557A7B" w:rsidRPr="00DF2FB8" w:rsidRDefault="00557A7B" w:rsidP="00557A7B">
      <w:pPr>
        <w:pStyle w:val="CommentText"/>
      </w:pPr>
      <w:r>
        <w:rPr>
          <w:rStyle w:val="CommentReference"/>
        </w:rPr>
        <w:annotationRef/>
      </w:r>
      <w:r w:rsidRPr="00DF2FB8">
        <w:t xml:space="preserve">The estimate accuracy cost range is presented under the Cost Estimate Development section in Appendix D of this TM.  AACE recommended estimate accuracy range (50% to +100%) and confidence levels (P50) were used in cost model development.  Assigned confidence levels and associated contingency factors were documented within each Action cost Basis of Estimate worksheet.  Copies of the worksheets and basis of estimate documentation are provided within Appendix D under Attachment A.      </w:t>
      </w:r>
    </w:p>
    <w:p w14:paraId="14A5C6F1" w14:textId="7E376C7C" w:rsidR="00557A7B" w:rsidRDefault="00557A7B">
      <w:pPr>
        <w:pStyle w:val="CommentText"/>
      </w:pPr>
    </w:p>
  </w:comment>
  <w:comment w:id="76" w:author="Olivia Wright" w:date="2022-03-16T15:04:00Z" w:initials="OW">
    <w:p w14:paraId="1C241069" w14:textId="38BD34C1" w:rsidR="00AD70DF" w:rsidRDefault="00AD70DF">
      <w:pPr>
        <w:pStyle w:val="CommentText"/>
      </w:pPr>
      <w:r>
        <w:rPr>
          <w:rStyle w:val="CommentReference"/>
        </w:rPr>
        <w:annotationRef/>
      </w:r>
      <w:r>
        <w:t>WP- table needs to be fixed</w:t>
      </w:r>
      <w:r w:rsidR="00645134">
        <w:t xml:space="preserve"> to align with end of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0BAA73" w15:done="0"/>
  <w15:commentEx w15:paraId="14A5C6F1" w15:paraIdParent="690BAA73" w15:done="0"/>
  <w15:commentEx w15:paraId="1C241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B1D1" w16cex:dateUtc="2021-08-12T21:42:00Z"/>
  <w16cex:commentExtensible w16cex:durableId="24F03A61" w16cex:dateUtc="2021-09-18T17:13:00Z"/>
  <w16cex:commentExtensible w16cex:durableId="25DC7AF6" w16cex:dateUtc="2022-03-16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0BAA73" w16cid:durableId="24BFB1D1"/>
  <w16cid:commentId w16cid:paraId="14A5C6F1" w16cid:durableId="24F03A61"/>
  <w16cid:commentId w16cid:paraId="1C241069" w16cid:durableId="25DC7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B635" w14:textId="77777777" w:rsidR="001321A2" w:rsidRDefault="001321A2">
      <w:r>
        <w:separator/>
      </w:r>
    </w:p>
    <w:p w14:paraId="7451C07B" w14:textId="77777777" w:rsidR="001321A2" w:rsidRDefault="001321A2"/>
  </w:endnote>
  <w:endnote w:type="continuationSeparator" w:id="0">
    <w:p w14:paraId="0B0F17FB" w14:textId="77777777" w:rsidR="001321A2" w:rsidRDefault="001321A2">
      <w:r>
        <w:continuationSeparator/>
      </w:r>
    </w:p>
    <w:p w14:paraId="5D17BB3E" w14:textId="77777777" w:rsidR="001321A2" w:rsidRDefault="001321A2"/>
  </w:endnote>
  <w:endnote w:type="continuationNotice" w:id="1">
    <w:p w14:paraId="607322D2" w14:textId="77777777" w:rsidR="001321A2" w:rsidRDefault="00132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2918" w14:textId="77777777" w:rsidR="00483545" w:rsidRPr="007C6517" w:rsidRDefault="00483545" w:rsidP="00D44A1E">
    <w:pPr>
      <w:pStyle w:val="FooterLine1"/>
      <w:tabs>
        <w:tab w:val="clear" w:pos="9360"/>
        <w:tab w:val="right" w:pos="21600"/>
      </w:tabs>
    </w:pPr>
    <w:r>
      <w:rPr>
        <w:noProof/>
      </w:rPr>
      <w:drawing>
        <wp:anchor distT="0" distB="0" distL="114300" distR="114300" simplePos="0" relativeHeight="251658256" behindDoc="0" locked="1" layoutInCell="1" allowOverlap="1" wp14:anchorId="3A58F8A0" wp14:editId="0246E885">
          <wp:simplePos x="0" y="0"/>
          <wp:positionH relativeFrom="column">
            <wp:posOffset>45720</wp:posOffset>
          </wp:positionH>
          <wp:positionV relativeFrom="paragraph">
            <wp:posOffset>-91440</wp:posOffset>
          </wp:positionV>
          <wp:extent cx="466344" cy="256032"/>
          <wp:effectExtent l="0" t="0" r="0" b="0"/>
          <wp:wrapNone/>
          <wp:docPr id="30" name="Picture 3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466344" cy="256032"/>
                  </a:xfrm>
                  <a:prstGeom prst="rect">
                    <a:avLst/>
                  </a:prstGeom>
                </pic:spPr>
              </pic:pic>
            </a:graphicData>
          </a:graphic>
          <wp14:sizeRelH relativeFrom="margin">
            <wp14:pctWidth>0</wp14:pctWidth>
          </wp14:sizeRelH>
          <wp14:sizeRelV relativeFrom="margin">
            <wp14:pctHeight>0</wp14:pctHeight>
          </wp14:sizeRelV>
        </wp:anchor>
      </w:drawing>
    </w:r>
    <w:r w:rsidRPr="007C6517">
      <w:tab/>
    </w:r>
    <w:r>
      <w:rPr>
        <w:noProof/>
      </w:rPr>
      <w:drawing>
        <wp:anchor distT="0" distB="0" distL="114300" distR="114300" simplePos="0" relativeHeight="251658255" behindDoc="0" locked="1" layoutInCell="1" allowOverlap="1" wp14:anchorId="7552FA59" wp14:editId="0B5B25D8">
          <wp:simplePos x="0" y="0"/>
          <wp:positionH relativeFrom="column">
            <wp:align>right</wp:align>
          </wp:positionH>
          <wp:positionV relativeFrom="paragraph">
            <wp:posOffset>-91440</wp:posOffset>
          </wp:positionV>
          <wp:extent cx="804672" cy="228636"/>
          <wp:effectExtent l="0" t="0" r="0" b="0"/>
          <wp:wrapNone/>
          <wp:docPr id="33" name="Picture 33" descr="Description: Description: Description: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err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672" cy="228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8462E" w14:textId="13D0EB29" w:rsidR="00483545" w:rsidRPr="00B21683" w:rsidRDefault="00483545" w:rsidP="00D44A1E">
    <w:pPr>
      <w:pStyle w:val="FooterLine2"/>
      <w:tabs>
        <w:tab w:val="clear" w:pos="9360"/>
        <w:tab w:val="left" w:pos="270"/>
        <w:tab w:val="right" w:pos="21600"/>
      </w:tabs>
    </w:pPr>
    <w:del w:id="26" w:author="Olivia Wright" w:date="2022-03-16T15:05:00Z">
      <w:r w:rsidDel="007524B3">
        <w:delText>June 2021</w:delText>
      </w:r>
    </w:del>
    <w:ins w:id="27" w:author="Olivia Wright" w:date="2022-03-16T15:05:00Z">
      <w:r w:rsidR="007524B3">
        <w:t>March 2022</w:t>
      </w:r>
    </w:ins>
    <w:r w:rsidRPr="00B21683">
      <w:tab/>
    </w:r>
    <w:r w:rsidRPr="00B21683">
      <w:fldChar w:fldCharType="begin"/>
    </w:r>
    <w:r w:rsidRPr="00B21683">
      <w:instrText xml:space="preserve"> PAGE   \* MERGEFORMAT </w:instrText>
    </w:r>
    <w:r w:rsidRPr="00B21683">
      <w:fldChar w:fldCharType="separate"/>
    </w:r>
    <w:r>
      <w:t>1</w:t>
    </w:r>
    <w:r w:rsidRPr="00B2168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9B50" w14:textId="74E9EC71" w:rsidR="00483545" w:rsidRDefault="00483545" w:rsidP="00D44A1E">
    <w:pPr>
      <w:pStyle w:val="FooterAddress"/>
    </w:pPr>
    <w:r>
      <w:drawing>
        <wp:anchor distT="0" distB="0" distL="114300" distR="114300" simplePos="0" relativeHeight="251658257" behindDoc="0" locked="0" layoutInCell="1" allowOverlap="1" wp14:anchorId="1B7FFE15" wp14:editId="7CA9BD1A">
          <wp:simplePos x="0" y="0"/>
          <wp:positionH relativeFrom="page">
            <wp:posOffset>3562350</wp:posOffset>
          </wp:positionH>
          <wp:positionV relativeFrom="page">
            <wp:posOffset>9015276</wp:posOffset>
          </wp:positionV>
          <wp:extent cx="598170" cy="269240"/>
          <wp:effectExtent l="0" t="0" r="0" b="0"/>
          <wp:wrapNone/>
          <wp:docPr id="40" name="Picture 40" descr="Description: O:\Users\swadkins\Logos\symbols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Users\swadkins\Logos\symbols 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170" cy="26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5DAD11" w14:textId="77777777" w:rsidR="00483545" w:rsidRDefault="00483545" w:rsidP="00D44A1E">
    <w:pPr>
      <w:pStyle w:val="FooterAddress"/>
    </w:pPr>
  </w:p>
  <w:p w14:paraId="0C5DFFB6" w14:textId="68EB5661" w:rsidR="00483545" w:rsidRDefault="00483545" w:rsidP="00D44A1E">
    <w:pPr>
      <w:pStyle w:val="FooterAddress"/>
    </w:pPr>
    <w:r w:rsidRPr="00D44A1E">
      <w:t>2200 Sixth Avenue  |  Suite 1100  |  Seattle, Washington  |  98121  |  p 206 441 9080  |  f 206 441 9108</w:t>
    </w:r>
  </w:p>
  <w:p w14:paraId="421AF456" w14:textId="46E69E28" w:rsidR="00483545" w:rsidRPr="00D44A1E" w:rsidRDefault="00483545" w:rsidP="00D44A1E">
    <w:pPr>
      <w:pStyle w:val="FooterLocations"/>
    </w:pPr>
    <w:r w:rsidRPr="005F3CA1">
      <w:rPr>
        <w:sz w:val="14"/>
      </w:rPr>
      <mc:AlternateContent>
        <mc:Choice Requires="wps">
          <w:drawing>
            <wp:anchor distT="0" distB="0" distL="114300" distR="114300" simplePos="0" relativeHeight="251658258" behindDoc="0" locked="1" layoutInCell="1" allowOverlap="1" wp14:anchorId="184E33F5" wp14:editId="305C0DEC">
              <wp:simplePos x="0" y="0"/>
              <wp:positionH relativeFrom="margin">
                <wp:posOffset>4785360</wp:posOffset>
              </wp:positionH>
              <wp:positionV relativeFrom="page">
                <wp:posOffset>7753985</wp:posOffset>
              </wp:positionV>
              <wp:extent cx="2825115" cy="228600"/>
              <wp:effectExtent l="2858"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2511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299284" w14:textId="6CC43756" w:rsidR="00483545" w:rsidRPr="00956AD9" w:rsidRDefault="00483545" w:rsidP="00D44A1E">
                          <w:pPr>
                            <w:pStyle w:val="footerpage1filename"/>
                          </w:pPr>
                          <w:r>
                            <w:t>-</w:t>
                          </w:r>
                        </w:p>
                      </w:txbxContent>
                    </wps:txbx>
                    <wps:bodyPr rot="0" vert="vert270"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4E33F5" id="_x0000_t202" coordsize="21600,21600" o:spt="202" path="m,l,21600r21600,l21600,xe">
              <v:stroke joinstyle="miter"/>
              <v:path gradientshapeok="t" o:connecttype="rect"/>
            </v:shapetype>
            <v:shape id="Text Box 1" o:spid="_x0000_s1026" type="#_x0000_t202" style="position:absolute;left:0;text-align:left;margin-left:376.8pt;margin-top:610.55pt;width:222.45pt;height:18pt;rotation:-90;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" stroked="f">
              <v:textbox style="layout-flow:vertical;mso-layout-flow-alt:bottom-to-top" inset="0,0,0,0">
                <w:txbxContent>
                  <w:p w14:paraId="25299284" w14:textId="6CC43756" w:rsidR="00483545" w:rsidRPr="00956AD9" w:rsidRDefault="00483545" w:rsidP="00D44A1E">
                    <w:pPr>
                      <w:pStyle w:val="footerpage1filename"/>
                    </w:pPr>
                    <w:r>
                      <w:t>-</w:t>
                    </w:r>
                  </w:p>
                </w:txbxContent>
              </v:textbox>
              <w10:wrap anchorx="margin" anchory="page"/>
              <w10:anchorlock/>
            </v:shape>
          </w:pict>
        </mc:Fallback>
      </mc:AlternateContent>
    </w:r>
    <w:r w:rsidRPr="00D44A1E">
      <w:t>SEATTLE, WA  |  PORTLAND, OR  |  MISSOULA, MT  |  OLYMPIA, WA  |  BELLINGHAM, WA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8103" w14:textId="6E3EF4D4" w:rsidR="00483545" w:rsidRPr="007C6517" w:rsidRDefault="00483545" w:rsidP="006755DC">
    <w:pPr>
      <w:pStyle w:val="FooterLine1"/>
    </w:pPr>
    <w:r>
      <w:rPr>
        <w:noProof/>
      </w:rPr>
      <w:drawing>
        <wp:anchor distT="0" distB="0" distL="114300" distR="114300" simplePos="0" relativeHeight="251658246" behindDoc="0" locked="1" layoutInCell="1" allowOverlap="1" wp14:anchorId="00435A29" wp14:editId="07FAD42A">
          <wp:simplePos x="0" y="0"/>
          <wp:positionH relativeFrom="column">
            <wp:posOffset>42729</wp:posOffset>
          </wp:positionH>
          <wp:positionV relativeFrom="paragraph">
            <wp:posOffset>-96140</wp:posOffset>
          </wp:positionV>
          <wp:extent cx="466344" cy="256032"/>
          <wp:effectExtent l="0" t="0" r="0" b="0"/>
          <wp:wrapNone/>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466344" cy="256032"/>
                  </a:xfrm>
                  <a:prstGeom prst="rect">
                    <a:avLst/>
                  </a:prstGeom>
                </pic:spPr>
              </pic:pic>
            </a:graphicData>
          </a:graphic>
          <wp14:sizeRelH relativeFrom="margin">
            <wp14:pctWidth>0</wp14:pctWidth>
          </wp14:sizeRelH>
          <wp14:sizeRelV relativeFrom="margin">
            <wp14:pctHeight>0</wp14:pctHeight>
          </wp14:sizeRelV>
        </wp:anchor>
      </w:drawing>
    </w:r>
    <w:r w:rsidRPr="007C6517">
      <w:tab/>
    </w:r>
    <w:r>
      <w:rPr>
        <w:noProof/>
      </w:rPr>
      <w:drawing>
        <wp:anchor distT="0" distB="0" distL="114300" distR="114300" simplePos="0" relativeHeight="251658241" behindDoc="0" locked="1" layoutInCell="1" allowOverlap="1" wp14:anchorId="001E2C80" wp14:editId="209DEC5D">
          <wp:simplePos x="0" y="0"/>
          <wp:positionH relativeFrom="column">
            <wp:align>right</wp:align>
          </wp:positionH>
          <wp:positionV relativeFrom="paragraph">
            <wp:posOffset>-91440</wp:posOffset>
          </wp:positionV>
          <wp:extent cx="804672" cy="228636"/>
          <wp:effectExtent l="0" t="0" r="0" b="0"/>
          <wp:wrapNone/>
          <wp:docPr id="42" name="Picture 42" descr="Description: Description: Description: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err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672" cy="228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5159F" w14:textId="2B0A3D05" w:rsidR="00483545" w:rsidRPr="00B21683" w:rsidRDefault="00483545" w:rsidP="006755DC">
    <w:pPr>
      <w:pStyle w:val="FooterLine2"/>
      <w:tabs>
        <w:tab w:val="left" w:pos="270"/>
      </w:tabs>
    </w:pPr>
    <w:del w:id="56" w:author="Olivia Wright" w:date="2022-03-16T15:06:00Z">
      <w:r w:rsidDel="007524B3">
        <w:delText>June 2021</w:delText>
      </w:r>
    </w:del>
    <w:ins w:id="57" w:author="Olivia Wright" w:date="2022-03-16T15:06:00Z">
      <w:r w:rsidR="007524B3">
        <w:t>March 2022</w:t>
      </w:r>
    </w:ins>
    <w:r w:rsidRPr="00B21683">
      <w:tab/>
    </w:r>
    <w:r w:rsidRPr="00B21683">
      <w:fldChar w:fldCharType="begin"/>
    </w:r>
    <w:r w:rsidRPr="00B21683">
      <w:instrText xml:space="preserve"> PAGE   \* MERGEFORMAT </w:instrText>
    </w:r>
    <w:r w:rsidRPr="00B21683">
      <w:fldChar w:fldCharType="separate"/>
    </w:r>
    <w:r>
      <w:rPr>
        <w:noProof/>
      </w:rPr>
      <w:t>21</w:t>
    </w:r>
    <w:r w:rsidRPr="00B2168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01C5" w14:textId="03F01B17" w:rsidR="00483545" w:rsidRPr="005F3CA1" w:rsidRDefault="00483545" w:rsidP="00071B2C">
    <w:pPr>
      <w:jc w:val="center"/>
      <w:rPr>
        <w:sz w:val="14"/>
      </w:rPr>
    </w:pPr>
    <w:r>
      <w:rPr>
        <w:noProof/>
      </w:rPr>
      <w:drawing>
        <wp:anchor distT="0" distB="0" distL="114300" distR="114300" simplePos="0" relativeHeight="251658242" behindDoc="0" locked="0" layoutInCell="1" allowOverlap="1" wp14:anchorId="1E60627F" wp14:editId="72AF5A08">
          <wp:simplePos x="0" y="0"/>
          <wp:positionH relativeFrom="page">
            <wp:posOffset>3595370</wp:posOffset>
          </wp:positionH>
          <wp:positionV relativeFrom="page">
            <wp:posOffset>9067961</wp:posOffset>
          </wp:positionV>
          <wp:extent cx="598170" cy="269240"/>
          <wp:effectExtent l="0" t="0" r="0" b="0"/>
          <wp:wrapNone/>
          <wp:docPr id="45" name="Picture 45" descr="Description: O:\Users\swadkins\Logos\symbols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Users\swadkins\Logos\symbols 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170" cy="26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FF71B" w14:textId="77777777" w:rsidR="00483545" w:rsidRPr="00140A18" w:rsidRDefault="00483545" w:rsidP="00551077">
    <w:pPr>
      <w:pStyle w:val="FooterAddress"/>
    </w:pPr>
    <w:r w:rsidRPr="00140A18">
      <w:t>2200 Sixth Avenue  |</w:t>
    </w:r>
    <w:r>
      <w:t xml:space="preserve"> </w:t>
    </w:r>
    <w:r w:rsidRPr="00140A18">
      <w:t xml:space="preserve"> Suite 1100  |  Seattle, Washington  |</w:t>
    </w:r>
    <w:r>
      <w:t xml:space="preserve"> </w:t>
    </w:r>
    <w:r w:rsidRPr="00140A18">
      <w:t xml:space="preserve"> 98121  |  p 206 441 9080  |  f 206 441 9108</w:t>
    </w:r>
  </w:p>
  <w:p w14:paraId="3F77A897" w14:textId="77777777" w:rsidR="00483545" w:rsidRDefault="00483545" w:rsidP="00551077">
    <w:pPr>
      <w:pStyle w:val="FooterLocations"/>
    </w:pPr>
    <w:r>
      <w:t xml:space="preserve">SEATTLE, WA  |  </w:t>
    </w:r>
    <w:r w:rsidRPr="00140A18">
      <w:t xml:space="preserve">PORTLAND, OR  |  MISSOULA, MT  |  OLYMPIA, WA  |  </w:t>
    </w:r>
    <w:r>
      <w:t>BELLINGHAM, WA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F640" w14:textId="77777777" w:rsidR="00483545" w:rsidRPr="007C6517" w:rsidRDefault="00483545" w:rsidP="006755DC">
    <w:pPr>
      <w:pStyle w:val="FooterLine1"/>
    </w:pPr>
    <w:r>
      <w:rPr>
        <w:noProof/>
      </w:rPr>
      <w:drawing>
        <wp:anchor distT="0" distB="0" distL="114300" distR="114300" simplePos="0" relativeHeight="251658252" behindDoc="0" locked="1" layoutInCell="1" allowOverlap="1" wp14:anchorId="16BD1195" wp14:editId="6E584037">
          <wp:simplePos x="0" y="0"/>
          <wp:positionH relativeFrom="column">
            <wp:posOffset>42729</wp:posOffset>
          </wp:positionH>
          <wp:positionV relativeFrom="paragraph">
            <wp:posOffset>-96140</wp:posOffset>
          </wp:positionV>
          <wp:extent cx="466344" cy="256032"/>
          <wp:effectExtent l="0" t="0" r="0" b="0"/>
          <wp:wrapNone/>
          <wp:docPr id="46" name="Picture 4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466344" cy="256032"/>
                  </a:xfrm>
                  <a:prstGeom prst="rect">
                    <a:avLst/>
                  </a:prstGeom>
                </pic:spPr>
              </pic:pic>
            </a:graphicData>
          </a:graphic>
          <wp14:sizeRelH relativeFrom="margin">
            <wp14:pctWidth>0</wp14:pctWidth>
          </wp14:sizeRelH>
          <wp14:sizeRelV relativeFrom="margin">
            <wp14:pctHeight>0</wp14:pctHeight>
          </wp14:sizeRelV>
        </wp:anchor>
      </w:drawing>
    </w:r>
    <w:r w:rsidRPr="007C6517">
      <w:tab/>
    </w:r>
    <w:r>
      <w:rPr>
        <w:noProof/>
      </w:rPr>
      <w:drawing>
        <wp:anchor distT="0" distB="0" distL="114300" distR="114300" simplePos="0" relativeHeight="251658251" behindDoc="0" locked="1" layoutInCell="1" allowOverlap="1" wp14:anchorId="4AA47BEF" wp14:editId="233366B4">
          <wp:simplePos x="0" y="0"/>
          <wp:positionH relativeFrom="column">
            <wp:align>right</wp:align>
          </wp:positionH>
          <wp:positionV relativeFrom="paragraph">
            <wp:posOffset>-91440</wp:posOffset>
          </wp:positionV>
          <wp:extent cx="804672" cy="228636"/>
          <wp:effectExtent l="0" t="0" r="0" b="0"/>
          <wp:wrapNone/>
          <wp:docPr id="47" name="Picture 47" descr="Description: Description: Description: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err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672" cy="228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0F754" w14:textId="7CBA9578" w:rsidR="00483545" w:rsidRPr="00B21683" w:rsidRDefault="007524B3" w:rsidP="00FB027D">
    <w:pPr>
      <w:pStyle w:val="FooterLine2"/>
      <w:tabs>
        <w:tab w:val="clear" w:pos="9360"/>
        <w:tab w:val="left" w:pos="270"/>
        <w:tab w:val="right" w:pos="12960"/>
      </w:tabs>
    </w:pPr>
    <w:ins w:id="77" w:author="Olivia Wright" w:date="2022-03-16T15:06:00Z">
      <w:r>
        <w:t>March 2022</w:t>
      </w:r>
    </w:ins>
    <w:del w:id="78" w:author="Olivia Wright" w:date="2022-03-16T15:06:00Z">
      <w:r w:rsidR="00483545" w:rsidDel="007524B3">
        <w:delText>June 2021</w:delText>
      </w:r>
    </w:del>
    <w:r w:rsidR="00483545" w:rsidRPr="00B21683">
      <w:tab/>
    </w:r>
    <w:r w:rsidR="00483545" w:rsidRPr="00B21683">
      <w:fldChar w:fldCharType="begin"/>
    </w:r>
    <w:r w:rsidR="00483545" w:rsidRPr="00B21683">
      <w:instrText xml:space="preserve"> PAGE   \* MERGEFORMAT </w:instrText>
    </w:r>
    <w:r w:rsidR="00483545" w:rsidRPr="00B21683">
      <w:fldChar w:fldCharType="separate"/>
    </w:r>
    <w:r w:rsidR="00483545">
      <w:rPr>
        <w:noProof/>
      </w:rPr>
      <w:t>21</w:t>
    </w:r>
    <w:r w:rsidR="00483545" w:rsidRPr="00B21683">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A075" w14:textId="2D69353B" w:rsidR="00483545" w:rsidRPr="007C6517" w:rsidRDefault="00483545" w:rsidP="006755DC">
    <w:pPr>
      <w:pStyle w:val="FooterLine1"/>
    </w:pPr>
    <w:r>
      <w:rPr>
        <w:noProof/>
      </w:rPr>
      <w:drawing>
        <wp:anchor distT="0" distB="0" distL="114300" distR="114300" simplePos="0" relativeHeight="251658248" behindDoc="0" locked="1" layoutInCell="1" allowOverlap="1" wp14:anchorId="382BD0EE" wp14:editId="65C3296B">
          <wp:simplePos x="0" y="0"/>
          <wp:positionH relativeFrom="column">
            <wp:posOffset>45720</wp:posOffset>
          </wp:positionH>
          <wp:positionV relativeFrom="paragraph">
            <wp:posOffset>-91440</wp:posOffset>
          </wp:positionV>
          <wp:extent cx="466344" cy="256032"/>
          <wp:effectExtent l="0" t="0" r="0" b="0"/>
          <wp:wrapNone/>
          <wp:docPr id="48" name="Picture 4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466344" cy="256032"/>
                  </a:xfrm>
                  <a:prstGeom prst="rect">
                    <a:avLst/>
                  </a:prstGeom>
                </pic:spPr>
              </pic:pic>
            </a:graphicData>
          </a:graphic>
          <wp14:sizeRelH relativeFrom="margin">
            <wp14:pctWidth>0</wp14:pctWidth>
          </wp14:sizeRelH>
          <wp14:sizeRelV relativeFrom="margin">
            <wp14:pctHeight>0</wp14:pctHeight>
          </wp14:sizeRelV>
        </wp:anchor>
      </w:drawing>
    </w:r>
    <w:r w:rsidRPr="007C6517">
      <w:tab/>
    </w:r>
    <w:r>
      <w:rPr>
        <w:noProof/>
      </w:rPr>
      <w:drawing>
        <wp:anchor distT="0" distB="0" distL="114300" distR="114300" simplePos="0" relativeHeight="251658243" behindDoc="0" locked="1" layoutInCell="1" allowOverlap="1" wp14:anchorId="0D213F0A" wp14:editId="4F7C1535">
          <wp:simplePos x="0" y="0"/>
          <wp:positionH relativeFrom="column">
            <wp:align>right</wp:align>
          </wp:positionH>
          <wp:positionV relativeFrom="paragraph">
            <wp:posOffset>-91440</wp:posOffset>
          </wp:positionV>
          <wp:extent cx="804672" cy="228636"/>
          <wp:effectExtent l="0" t="0" r="0" b="0"/>
          <wp:wrapNone/>
          <wp:docPr id="49" name="Picture 49" descr="Description: Description: Description: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err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672" cy="228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78CC2" w14:textId="3AFCDC2E" w:rsidR="00483545" w:rsidRPr="00B21683" w:rsidRDefault="007524B3" w:rsidP="006755DC">
    <w:pPr>
      <w:pStyle w:val="FooterLine2"/>
      <w:tabs>
        <w:tab w:val="left" w:pos="270"/>
      </w:tabs>
    </w:pPr>
    <w:ins w:id="83" w:author="Olivia Wright" w:date="2022-03-16T15:07:00Z">
      <w:r>
        <w:t>March</w:t>
      </w:r>
    </w:ins>
    <w:del w:id="84" w:author="Olivia Wright" w:date="2022-03-16T15:07:00Z">
      <w:r w:rsidR="00483545" w:rsidDel="007524B3">
        <w:delText>June</w:delText>
      </w:r>
    </w:del>
    <w:r w:rsidR="00483545">
      <w:t xml:space="preserve"> 202</w:t>
    </w:r>
    <w:ins w:id="85" w:author="Olivia Wright" w:date="2022-03-16T15:07:00Z">
      <w:r>
        <w:t>2</w:t>
      </w:r>
    </w:ins>
    <w:del w:id="86" w:author="Olivia Wright" w:date="2022-03-16T15:07:00Z">
      <w:r w:rsidR="00483545" w:rsidDel="007524B3">
        <w:delText>1</w:delText>
      </w:r>
    </w:del>
    <w:r w:rsidR="00483545" w:rsidRPr="00B21683">
      <w:tab/>
    </w:r>
    <w:r w:rsidR="00483545" w:rsidRPr="00B21683">
      <w:fldChar w:fldCharType="begin"/>
    </w:r>
    <w:r w:rsidR="00483545" w:rsidRPr="00B21683">
      <w:instrText xml:space="preserve"> PAGE   \* MERGEFORMAT </w:instrText>
    </w:r>
    <w:r w:rsidR="00483545" w:rsidRPr="00B21683">
      <w:fldChar w:fldCharType="separate"/>
    </w:r>
    <w:r w:rsidR="00483545">
      <w:rPr>
        <w:noProof/>
      </w:rPr>
      <w:t>33</w:t>
    </w:r>
    <w:r w:rsidR="00483545" w:rsidRPr="00B21683">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4B32" w14:textId="354B65B5" w:rsidR="00483545" w:rsidRPr="007C6517" w:rsidRDefault="00483545" w:rsidP="001D3362">
    <w:pPr>
      <w:pStyle w:val="FooterLine1"/>
    </w:pPr>
    <w:r>
      <w:rPr>
        <w:noProof/>
      </w:rPr>
      <w:drawing>
        <wp:anchor distT="0" distB="0" distL="114300" distR="114300" simplePos="0" relativeHeight="251658247" behindDoc="0" locked="1" layoutInCell="1" allowOverlap="1" wp14:anchorId="2889A1FA" wp14:editId="53359FF9">
          <wp:simplePos x="0" y="0"/>
          <wp:positionH relativeFrom="column">
            <wp:posOffset>45720</wp:posOffset>
          </wp:positionH>
          <wp:positionV relativeFrom="paragraph">
            <wp:posOffset>-91440</wp:posOffset>
          </wp:positionV>
          <wp:extent cx="466344" cy="256032"/>
          <wp:effectExtent l="0" t="0" r="0" b="0"/>
          <wp:wrapNone/>
          <wp:docPr id="50" name="Picture 5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466344" cy="256032"/>
                  </a:xfrm>
                  <a:prstGeom prst="rect">
                    <a:avLst/>
                  </a:prstGeom>
                </pic:spPr>
              </pic:pic>
            </a:graphicData>
          </a:graphic>
          <wp14:sizeRelH relativeFrom="margin">
            <wp14:pctWidth>0</wp14:pctWidth>
          </wp14:sizeRelH>
          <wp14:sizeRelV relativeFrom="margin">
            <wp14:pctHeight>0</wp14:pctHeight>
          </wp14:sizeRelV>
        </wp:anchor>
      </w:drawing>
    </w:r>
    <w:r w:rsidRPr="007C6517">
      <w:tab/>
    </w:r>
    <w:r>
      <w:rPr>
        <w:noProof/>
      </w:rPr>
      <w:drawing>
        <wp:anchor distT="0" distB="0" distL="114300" distR="114300" simplePos="0" relativeHeight="251658244" behindDoc="0" locked="1" layoutInCell="1" allowOverlap="1" wp14:anchorId="66468365" wp14:editId="3A2B9E2C">
          <wp:simplePos x="0" y="0"/>
          <wp:positionH relativeFrom="column">
            <wp:align>right</wp:align>
          </wp:positionH>
          <wp:positionV relativeFrom="paragraph">
            <wp:posOffset>-91440</wp:posOffset>
          </wp:positionV>
          <wp:extent cx="804672" cy="228636"/>
          <wp:effectExtent l="0" t="0" r="0" b="0"/>
          <wp:wrapNone/>
          <wp:docPr id="51" name="Picture 51" descr="Description: Description: Description: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err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672" cy="228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F6745" w14:textId="18600A39" w:rsidR="00483545" w:rsidRPr="00B21683" w:rsidRDefault="00483545" w:rsidP="001D3362">
    <w:pPr>
      <w:pStyle w:val="FooterLine2"/>
      <w:tabs>
        <w:tab w:val="left" w:pos="270"/>
      </w:tabs>
    </w:pPr>
    <w:del w:id="87" w:author="Olivia Wright" w:date="2022-03-16T15:07:00Z">
      <w:r w:rsidDel="007524B3">
        <w:delText xml:space="preserve">June </w:delText>
      </w:r>
    </w:del>
    <w:ins w:id="88" w:author="Olivia Wright" w:date="2022-03-16T15:07:00Z">
      <w:r w:rsidR="007524B3">
        <w:t xml:space="preserve">March </w:t>
      </w:r>
    </w:ins>
    <w:r>
      <w:t>202</w:t>
    </w:r>
    <w:ins w:id="89" w:author="Olivia Wright" w:date="2022-03-16T15:07:00Z">
      <w:r w:rsidR="007524B3">
        <w:t>2</w:t>
      </w:r>
    </w:ins>
    <w:del w:id="90" w:author="Olivia Wright" w:date="2022-03-16T15:07:00Z">
      <w:r w:rsidDel="007524B3">
        <w:delText>1</w:delText>
      </w:r>
    </w:del>
    <w:r w:rsidRPr="00B21683">
      <w:tab/>
    </w:r>
    <w:r w:rsidRPr="00B21683">
      <w:fldChar w:fldCharType="begin"/>
    </w:r>
    <w:r w:rsidRPr="00B21683">
      <w:instrText xml:space="preserve"> PAGE   \* MERGEFORMAT </w:instrText>
    </w:r>
    <w:r w:rsidRPr="00B21683">
      <w:fldChar w:fldCharType="separate"/>
    </w:r>
    <w:r>
      <w:rPr>
        <w:noProof/>
      </w:rPr>
      <w:t>32</w:t>
    </w:r>
    <w:r w:rsidRPr="00B21683">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AB3F" w14:textId="7F258489" w:rsidR="00483545" w:rsidRPr="00CE61ED" w:rsidRDefault="00483545" w:rsidP="00CE61E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01D6" w14:textId="77777777" w:rsidR="00483545" w:rsidRPr="007C6517" w:rsidRDefault="00483545" w:rsidP="00FB027D">
    <w:pPr>
      <w:pStyle w:val="FooterLine1"/>
    </w:pPr>
    <w:r>
      <w:rPr>
        <w:noProof/>
      </w:rPr>
      <w:drawing>
        <wp:anchor distT="0" distB="0" distL="114300" distR="114300" simplePos="0" relativeHeight="251658250" behindDoc="0" locked="1" layoutInCell="1" allowOverlap="1" wp14:anchorId="163362E2" wp14:editId="4C65408F">
          <wp:simplePos x="0" y="0"/>
          <wp:positionH relativeFrom="column">
            <wp:posOffset>45720</wp:posOffset>
          </wp:positionH>
          <wp:positionV relativeFrom="paragraph">
            <wp:posOffset>-91440</wp:posOffset>
          </wp:positionV>
          <wp:extent cx="466344" cy="256032"/>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466344" cy="256032"/>
                  </a:xfrm>
                  <a:prstGeom prst="rect">
                    <a:avLst/>
                  </a:prstGeom>
                </pic:spPr>
              </pic:pic>
            </a:graphicData>
          </a:graphic>
          <wp14:sizeRelH relativeFrom="margin">
            <wp14:pctWidth>0</wp14:pctWidth>
          </wp14:sizeRelH>
          <wp14:sizeRelV relativeFrom="margin">
            <wp14:pctHeight>0</wp14:pctHeight>
          </wp14:sizeRelV>
        </wp:anchor>
      </w:drawing>
    </w:r>
    <w:r w:rsidRPr="007C6517">
      <w:tab/>
    </w:r>
    <w:r>
      <w:rPr>
        <w:noProof/>
      </w:rPr>
      <w:drawing>
        <wp:anchor distT="0" distB="0" distL="114300" distR="114300" simplePos="0" relativeHeight="251658249" behindDoc="0" locked="1" layoutInCell="1" allowOverlap="1" wp14:anchorId="636A7A39" wp14:editId="06DFD977">
          <wp:simplePos x="0" y="0"/>
          <wp:positionH relativeFrom="column">
            <wp:align>right</wp:align>
          </wp:positionH>
          <wp:positionV relativeFrom="paragraph">
            <wp:posOffset>-91440</wp:posOffset>
          </wp:positionV>
          <wp:extent cx="804672" cy="228636"/>
          <wp:effectExtent l="0" t="0" r="0" b="0"/>
          <wp:wrapNone/>
          <wp:docPr id="2" name="Picture 2" descr="Description: Description: Description: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err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4672" cy="228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431D4" w14:textId="78910A8E" w:rsidR="00483545" w:rsidRPr="00FB027D" w:rsidRDefault="007524B3" w:rsidP="00FB027D">
    <w:pPr>
      <w:pStyle w:val="FooterLine2"/>
      <w:tabs>
        <w:tab w:val="left" w:pos="270"/>
      </w:tabs>
    </w:pPr>
    <w:ins w:id="94" w:author="Olivia Wright" w:date="2022-03-16T15:07:00Z">
      <w:r>
        <w:t>March</w:t>
      </w:r>
    </w:ins>
    <w:del w:id="95" w:author="Olivia Wright" w:date="2022-03-16T15:07:00Z">
      <w:r w:rsidR="00483545" w:rsidDel="007524B3">
        <w:delText>June</w:delText>
      </w:r>
    </w:del>
    <w:r w:rsidR="00483545">
      <w:t xml:space="preserve"> 202</w:t>
    </w:r>
    <w:ins w:id="96" w:author="Olivia Wright" w:date="2022-03-16T15:07:00Z">
      <w:r>
        <w:t>2</w:t>
      </w:r>
    </w:ins>
    <w:del w:id="97" w:author="Olivia Wright" w:date="2022-03-16T15:07:00Z">
      <w:r w:rsidR="00483545" w:rsidDel="007524B3">
        <w:delText>1</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65988" w14:textId="77777777" w:rsidR="001321A2" w:rsidRDefault="001321A2" w:rsidP="00B64C4C">
      <w:r>
        <w:separator/>
      </w:r>
    </w:p>
  </w:footnote>
  <w:footnote w:type="continuationSeparator" w:id="0">
    <w:p w14:paraId="3CF23C67" w14:textId="77777777" w:rsidR="001321A2" w:rsidRDefault="001321A2">
      <w:r>
        <w:continuationSeparator/>
      </w:r>
    </w:p>
    <w:p w14:paraId="340421C5" w14:textId="77777777" w:rsidR="001321A2" w:rsidRDefault="001321A2"/>
  </w:footnote>
  <w:footnote w:type="continuationNotice" w:id="1">
    <w:p w14:paraId="46E80B6F" w14:textId="77777777" w:rsidR="001321A2" w:rsidRDefault="001321A2"/>
  </w:footnote>
  <w:footnote w:id="2">
    <w:p w14:paraId="3DCFD994" w14:textId="18BC3B61" w:rsidR="00483545" w:rsidRDefault="00483545" w:rsidP="00FA7568">
      <w:pPr>
        <w:pStyle w:val="FootnoteText"/>
      </w:pPr>
      <w:r>
        <w:rPr>
          <w:rStyle w:val="FootnoteReference"/>
        </w:rPr>
        <w:footnoteRef/>
      </w:r>
      <w:r>
        <w:t xml:space="preserve"> </w:t>
      </w:r>
      <w:r w:rsidRPr="002C754F">
        <w:t>Real discount rate of 2.18</w:t>
      </w:r>
      <w:r>
        <w:t xml:space="preserve"> percent</w:t>
      </w:r>
      <w:r w:rsidRPr="002C754F">
        <w:t xml:space="preserve"> is the default value in </w:t>
      </w:r>
      <w:r>
        <w:t xml:space="preserve">the </w:t>
      </w:r>
      <w:r w:rsidRPr="002C754F">
        <w:t xml:space="preserve">WTD LCC Model; this is estimated based on </w:t>
      </w:r>
      <w:r>
        <w:t xml:space="preserve">a </w:t>
      </w:r>
      <w:r w:rsidRPr="002C754F">
        <w:t>WTD financing interest rate of 5.25</w:t>
      </w:r>
      <w:r w:rsidRPr="00D34D44">
        <w:t xml:space="preserve"> </w:t>
      </w:r>
      <w:r>
        <w:t>percent</w:t>
      </w:r>
      <w:r w:rsidRPr="002C754F">
        <w:t xml:space="preserve"> and 3</w:t>
      </w:r>
      <w:r w:rsidRPr="00D34D44">
        <w:t xml:space="preserve"> </w:t>
      </w:r>
      <w:r>
        <w:t>percent</w:t>
      </w:r>
      <w:r w:rsidRPr="002C754F">
        <w:t xml:space="preserve"> annual inflation for O&amp;M and general cost escalation. </w:t>
      </w:r>
      <w:r>
        <w:t>A r</w:t>
      </w:r>
      <w:r w:rsidRPr="002C754F">
        <w:t>eal discount rate of 1.69</w:t>
      </w:r>
      <w:r w:rsidRPr="00D34D44">
        <w:t xml:space="preserve"> </w:t>
      </w:r>
      <w:r>
        <w:t>percent</w:t>
      </w:r>
      <w:r w:rsidRPr="002C754F">
        <w:t xml:space="preserve"> is used when O&amp;M and general cost escalation is assumed to be 3.5</w:t>
      </w:r>
      <w:r w:rsidRPr="00D34D44">
        <w:t xml:space="preserve"> </w:t>
      </w:r>
      <w:r>
        <w:t>percent</w:t>
      </w:r>
      <w:r w:rsidRPr="002C754F">
        <w:t xml:space="preserve"> annual inflation (instead of 3</w:t>
      </w:r>
      <w:r w:rsidRPr="00D34D44">
        <w:t xml:space="preserve"> </w:t>
      </w:r>
      <w:r>
        <w:t>percent</w:t>
      </w:r>
      <w:r w:rsidRPr="002C754F">
        <w:t xml:space="preserve">). </w:t>
      </w:r>
      <w:r>
        <w:t xml:space="preserve">It was </w:t>
      </w:r>
      <w:r w:rsidRPr="002C754F">
        <w:t>generally assumed 3.5</w:t>
      </w:r>
      <w:r w:rsidRPr="00D34D44">
        <w:t xml:space="preserve"> </w:t>
      </w:r>
      <w:r>
        <w:t>percent</w:t>
      </w:r>
      <w:r w:rsidRPr="002C754F">
        <w:t xml:space="preserve"> annual O&amp;M a</w:t>
      </w:r>
      <w:r>
        <w:t>nd general cost escalation for P</w:t>
      </w:r>
      <w:r w:rsidRPr="002C754F">
        <w:t>rograms to be consistent with 3.5</w:t>
      </w:r>
      <w:r w:rsidRPr="00D34D44">
        <w:t xml:space="preserve"> </w:t>
      </w:r>
      <w:r>
        <w:t>percent</w:t>
      </w:r>
      <w:r w:rsidRPr="002C754F">
        <w:t xml:space="preserve"> annual construction cost esca</w:t>
      </w:r>
      <w:r>
        <w:t>lation because P</w:t>
      </w:r>
      <w:r w:rsidRPr="002C754F">
        <w:t xml:space="preserve">rograms generally do not have an O&amp;M component, and </w:t>
      </w:r>
      <w:r>
        <w:t>it was</w:t>
      </w:r>
      <w:r w:rsidRPr="002C754F">
        <w:t xml:space="preserve"> generally assumed 3</w:t>
      </w:r>
      <w:r>
        <w:t xml:space="preserve"> percent</w:t>
      </w:r>
      <w:r w:rsidRPr="002C754F">
        <w:t xml:space="preserve"> annual O&amp;M and general cost escalation (defau</w:t>
      </w:r>
      <w:r>
        <w:t>lt value in WTD LCC Model) for p</w:t>
      </w:r>
      <w:r w:rsidRPr="002C754F">
        <w:t xml:space="preserve">rojects </w:t>
      </w:r>
      <w:r>
        <w:t>because</w:t>
      </w:r>
      <w:r w:rsidRPr="002C754F">
        <w:t xml:space="preserve"> they include an O&amp;M component.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3545" w14:paraId="0B9A6E3C" w14:textId="77777777" w:rsidTr="006C4D51">
      <w:tc>
        <w:tcPr>
          <w:tcW w:w="9350" w:type="dxa"/>
        </w:tcPr>
        <w:tbl>
          <w:tblPr>
            <w:tblStyle w:val="TableGrid"/>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27"/>
            <w:gridCol w:w="5607"/>
          </w:tblGrid>
          <w:tr w:rsidR="00483545" w:rsidRPr="007C6517" w14:paraId="03E8C399" w14:textId="77777777" w:rsidTr="004822E2">
            <w:trPr>
              <w:cantSplit/>
            </w:trPr>
            <w:tc>
              <w:tcPr>
                <w:tcW w:w="3600" w:type="dxa"/>
                <w:tcMar>
                  <w:bottom w:w="43" w:type="dxa"/>
                </w:tcMar>
                <w:vAlign w:val="bottom"/>
              </w:tcPr>
              <w:p w14:paraId="70DA7CFF" w14:textId="77777777" w:rsidR="00483545" w:rsidRPr="00400D6D" w:rsidRDefault="00483545" w:rsidP="006C4D51">
                <w:pPr>
                  <w:pStyle w:val="HeaderLeft"/>
                  <w:tabs>
                    <w:tab w:val="clear" w:pos="9360"/>
                  </w:tabs>
                  <w:spacing w:after="0"/>
                </w:pPr>
                <w:r w:rsidRPr="00400D6D">
                  <w:t>Technical Memorandum</w:t>
                </w:r>
              </w:p>
            </w:tc>
            <w:tc>
              <w:tcPr>
                <w:tcW w:w="5750" w:type="dxa"/>
                <w:tcMar>
                  <w:bottom w:w="43" w:type="dxa"/>
                </w:tcMar>
                <w:vAlign w:val="bottom"/>
              </w:tcPr>
              <w:p w14:paraId="08FA42FE" w14:textId="3FCB1114" w:rsidR="00483545" w:rsidRPr="007C6517" w:rsidRDefault="00483545" w:rsidP="006C4D51">
                <w:pPr>
                  <w:pStyle w:val="HeaderRight"/>
                  <w:spacing w:after="0"/>
                </w:pPr>
                <w:r w:rsidRPr="006C4D51">
                  <w:t>Unit Cost Basis for Water Quality Benefits Evaluation (431</w:t>
                </w:r>
                <w:r>
                  <w:t>-</w:t>
                </w:r>
                <w:r w:rsidRPr="006C4D51">
                  <w:t>TM1)</w:t>
                </w:r>
              </w:p>
            </w:tc>
          </w:tr>
        </w:tbl>
        <w:p w14:paraId="19A93672" w14:textId="77777777" w:rsidR="00483545" w:rsidRDefault="00483545">
          <w:pPr>
            <w:pStyle w:val="Header"/>
          </w:pPr>
        </w:p>
      </w:tc>
    </w:tr>
  </w:tbl>
  <w:p w14:paraId="39E61069" w14:textId="77777777" w:rsidR="00483545" w:rsidRDefault="00483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5DDE" w14:textId="65F4BAA3" w:rsidR="00483545" w:rsidRPr="00513909" w:rsidRDefault="00D33C34" w:rsidP="00D44A1E">
    <w:pPr>
      <w:spacing w:before="480"/>
      <w:jc w:val="right"/>
      <w:rPr>
        <w:rFonts w:ascii="Franklin Gothic Medium" w:hAnsi="Franklin Gothic Medium"/>
        <w:color w:val="994708"/>
        <w:sz w:val="44"/>
        <w:szCs w:val="32"/>
      </w:rPr>
    </w:pPr>
    <w:r>
      <w:rPr>
        <w:rFonts w:ascii="Franklin Gothic Medium" w:hAnsi="Franklin Gothic Medium"/>
        <w:color w:val="994708"/>
        <w:sz w:val="48"/>
        <w:szCs w:val="32"/>
      </w:rPr>
      <w:t>DRAFT</w:t>
    </w:r>
    <w:r>
      <w:rPr>
        <w:rFonts w:ascii="Franklin Gothic Medium" w:hAnsi="Franklin Gothic Medium"/>
        <w:color w:val="994708"/>
        <w:sz w:val="48"/>
        <w:szCs w:val="32"/>
      </w:rPr>
      <w:br/>
    </w:r>
    <w:r w:rsidR="00483545">
      <w:rPr>
        <w:noProof/>
      </w:rPr>
      <w:drawing>
        <wp:anchor distT="0" distB="0" distL="114300" distR="114300" simplePos="0" relativeHeight="251658253" behindDoc="0" locked="0" layoutInCell="1" allowOverlap="1" wp14:anchorId="367706B8" wp14:editId="7477C242">
          <wp:simplePos x="0" y="0"/>
          <wp:positionH relativeFrom="column">
            <wp:posOffset>0</wp:posOffset>
          </wp:positionH>
          <wp:positionV relativeFrom="paragraph">
            <wp:posOffset>-249978</wp:posOffset>
          </wp:positionV>
          <wp:extent cx="905256" cy="502920"/>
          <wp:effectExtent l="0" t="0" r="9525" b="0"/>
          <wp:wrapNone/>
          <wp:docPr id="34" name="Picture 3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1">
                    <a:extLst>
                      <a:ext uri="{28A0092B-C50C-407E-A947-70E740481C1C}">
                        <a14:useLocalDpi xmlns:a14="http://schemas.microsoft.com/office/drawing/2010/main" val="0"/>
                      </a:ext>
                    </a:extLst>
                  </a:blip>
                  <a:stretch>
                    <a:fillRect/>
                  </a:stretch>
                </pic:blipFill>
                <pic:spPr>
                  <a:xfrm>
                    <a:off x="0" y="0"/>
                    <a:ext cx="905256" cy="502920"/>
                  </a:xfrm>
                  <a:prstGeom prst="rect">
                    <a:avLst/>
                  </a:prstGeom>
                </pic:spPr>
              </pic:pic>
            </a:graphicData>
          </a:graphic>
          <wp14:sizeRelH relativeFrom="margin">
            <wp14:pctWidth>0</wp14:pctWidth>
          </wp14:sizeRelH>
          <wp14:sizeRelV relativeFrom="margin">
            <wp14:pctHeight>0</wp14:pctHeight>
          </wp14:sizeRelV>
        </wp:anchor>
      </w:drawing>
    </w:r>
    <w:r w:rsidR="00483545">
      <w:rPr>
        <w:noProof/>
      </w:rPr>
      <w:drawing>
        <wp:anchor distT="0" distB="0" distL="114300" distR="114300" simplePos="0" relativeHeight="251658254" behindDoc="0" locked="0" layoutInCell="1" allowOverlap="1" wp14:anchorId="340DCD6A" wp14:editId="108E2517">
          <wp:simplePos x="0" y="0"/>
          <wp:positionH relativeFrom="column">
            <wp:posOffset>4607560</wp:posOffset>
          </wp:positionH>
          <wp:positionV relativeFrom="paragraph">
            <wp:posOffset>-119389</wp:posOffset>
          </wp:positionV>
          <wp:extent cx="1307592" cy="374904"/>
          <wp:effectExtent l="0" t="0" r="6985"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rrera.2011.4clrHznt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07592" cy="374904"/>
                  </a:xfrm>
                  <a:prstGeom prst="rect">
                    <a:avLst/>
                  </a:prstGeom>
                </pic:spPr>
              </pic:pic>
            </a:graphicData>
          </a:graphic>
          <wp14:sizeRelH relativeFrom="margin">
            <wp14:pctWidth>0</wp14:pctWidth>
          </wp14:sizeRelH>
          <wp14:sizeRelV relativeFrom="margin">
            <wp14:pctHeight>0</wp14:pctHeight>
          </wp14:sizeRelV>
        </wp:anchor>
      </w:drawing>
    </w:r>
    <w:r w:rsidR="00483545" w:rsidRPr="00736348">
      <w:rPr>
        <w:rFonts w:ascii="Franklin Gothic Medium" w:hAnsi="Franklin Gothic Medium"/>
        <w:color w:val="994708"/>
        <w:sz w:val="48"/>
        <w:szCs w:val="32"/>
      </w:rPr>
      <w:t>TECHNICAL MEMORANDUM</w:t>
    </w:r>
  </w:p>
  <w:p w14:paraId="5A2CAB41" w14:textId="27E75DF3" w:rsidR="00483545" w:rsidRDefault="004835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3545" w14:paraId="0F364F02" w14:textId="77777777" w:rsidTr="00AF2ACA">
      <w:trPr>
        <w:cantSplit/>
        <w:trHeight w:val="1080"/>
      </w:trPr>
      <w:tc>
        <w:tcPr>
          <w:tcW w:w="9350" w:type="dxa"/>
          <w:vAlign w:val="bottom"/>
        </w:tcPr>
        <w:p w14:paraId="42FA164D" w14:textId="726C44DD" w:rsidR="00483545" w:rsidRPr="00513909" w:rsidRDefault="00483545" w:rsidP="00A95C7F">
          <w:pPr>
            <w:spacing w:before="480"/>
            <w:jc w:val="right"/>
            <w:rPr>
              <w:rFonts w:ascii="Franklin Gothic Medium" w:hAnsi="Franklin Gothic Medium"/>
              <w:color w:val="994708"/>
              <w:sz w:val="44"/>
              <w:szCs w:val="32"/>
            </w:rPr>
          </w:pPr>
          <w:r w:rsidRPr="00736348">
            <w:rPr>
              <w:rFonts w:ascii="Franklin Gothic Medium" w:hAnsi="Franklin Gothic Medium"/>
              <w:color w:val="994708"/>
              <w:sz w:val="48"/>
              <w:szCs w:val="32"/>
            </w:rPr>
            <w:t>TECHNICAL MEMORANDUM</w:t>
          </w:r>
        </w:p>
      </w:tc>
    </w:tr>
  </w:tbl>
  <w:p w14:paraId="3181BAB2" w14:textId="0BA6B55A" w:rsidR="00483545" w:rsidRDefault="00483545">
    <w:pPr>
      <w:pStyle w:val="Header"/>
    </w:pPr>
    <w:r>
      <w:rPr>
        <w:noProof/>
      </w:rPr>
      <w:drawing>
        <wp:anchor distT="0" distB="0" distL="114300" distR="114300" simplePos="0" relativeHeight="251658240" behindDoc="0" locked="0" layoutInCell="1" allowOverlap="1" wp14:anchorId="658178A9" wp14:editId="7AC46025">
          <wp:simplePos x="0" y="0"/>
          <wp:positionH relativeFrom="column">
            <wp:posOffset>4572000</wp:posOffset>
          </wp:positionH>
          <wp:positionV relativeFrom="paragraph">
            <wp:posOffset>-777240</wp:posOffset>
          </wp:positionV>
          <wp:extent cx="1307592" cy="374904"/>
          <wp:effectExtent l="0" t="0" r="6985" b="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rrera.2011.4clrHznt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592" cy="3749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0" locked="0" layoutInCell="1" allowOverlap="1" wp14:anchorId="612CF867" wp14:editId="711E06B6">
          <wp:simplePos x="0" y="0"/>
          <wp:positionH relativeFrom="column">
            <wp:posOffset>45720</wp:posOffset>
          </wp:positionH>
          <wp:positionV relativeFrom="paragraph">
            <wp:posOffset>-822960</wp:posOffset>
          </wp:positionV>
          <wp:extent cx="905256" cy="502920"/>
          <wp:effectExtent l="0" t="0" r="9525" b="0"/>
          <wp:wrapNone/>
          <wp:docPr id="44" name="Picture 4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R_Logo_GrayRGB_2__359956505.jpg"/>
                  <pic:cNvPicPr/>
                </pic:nvPicPr>
                <pic:blipFill>
                  <a:blip r:embed="rId2">
                    <a:extLst>
                      <a:ext uri="{28A0092B-C50C-407E-A947-70E740481C1C}">
                        <a14:useLocalDpi xmlns:a14="http://schemas.microsoft.com/office/drawing/2010/main" val="0"/>
                      </a:ext>
                    </a:extLst>
                  </a:blip>
                  <a:stretch>
                    <a:fillRect/>
                  </a:stretch>
                </pic:blipFill>
                <pic:spPr>
                  <a:xfrm>
                    <a:off x="0" y="0"/>
                    <a:ext cx="905256" cy="502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960"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10080"/>
    </w:tblGrid>
    <w:tr w:rsidR="00483545" w:rsidRPr="007C6517" w14:paraId="1ADEF101" w14:textId="77777777" w:rsidTr="00C32D86">
      <w:trPr>
        <w:cantSplit/>
      </w:trPr>
      <w:tc>
        <w:tcPr>
          <w:tcW w:w="2880" w:type="dxa"/>
          <w:tcMar>
            <w:bottom w:w="43" w:type="dxa"/>
          </w:tcMar>
          <w:vAlign w:val="bottom"/>
        </w:tcPr>
        <w:p w14:paraId="574AD493" w14:textId="115CB404" w:rsidR="00483545" w:rsidRPr="00400D6D" w:rsidRDefault="00483545" w:rsidP="009E31B7">
          <w:pPr>
            <w:pStyle w:val="HeaderLeft"/>
            <w:tabs>
              <w:tab w:val="clear" w:pos="9360"/>
            </w:tabs>
            <w:spacing w:after="0"/>
          </w:pPr>
          <w:r w:rsidRPr="00400D6D">
            <w:t>Technical Memorandum</w:t>
          </w:r>
        </w:p>
      </w:tc>
      <w:tc>
        <w:tcPr>
          <w:tcW w:w="10080" w:type="dxa"/>
          <w:tcMar>
            <w:bottom w:w="43" w:type="dxa"/>
          </w:tcMar>
          <w:vAlign w:val="bottom"/>
        </w:tcPr>
        <w:p w14:paraId="6CC9F593" w14:textId="78234CB7" w:rsidR="00483545" w:rsidRPr="007C6517" w:rsidRDefault="00483545" w:rsidP="009E31B7">
          <w:pPr>
            <w:pStyle w:val="HeaderRight"/>
            <w:spacing w:after="0"/>
          </w:pPr>
          <w:r w:rsidRPr="006C4D51">
            <w:t>Unit Cost Basis for Water Quality Benefits Evaluation (431</w:t>
          </w:r>
          <w:r>
            <w:t>-</w:t>
          </w:r>
          <w:r w:rsidRPr="006C4D51">
            <w:t>TM1)</w:t>
          </w:r>
        </w:p>
      </w:tc>
    </w:tr>
  </w:tbl>
  <w:p w14:paraId="75D07CB7" w14:textId="77777777" w:rsidR="00483545" w:rsidRPr="006367CE" w:rsidRDefault="00483545" w:rsidP="006367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6480"/>
    </w:tblGrid>
    <w:tr w:rsidR="00483545" w:rsidRPr="007C6517" w14:paraId="4EBB5576" w14:textId="77777777" w:rsidTr="00C32D86">
      <w:trPr>
        <w:cantSplit/>
      </w:trPr>
      <w:tc>
        <w:tcPr>
          <w:tcW w:w="2880" w:type="dxa"/>
          <w:tcMar>
            <w:bottom w:w="43" w:type="dxa"/>
          </w:tcMar>
          <w:vAlign w:val="bottom"/>
        </w:tcPr>
        <w:p w14:paraId="29655F7B" w14:textId="77777777" w:rsidR="00483545" w:rsidRPr="00400D6D" w:rsidRDefault="00483545" w:rsidP="009E31B7">
          <w:pPr>
            <w:pStyle w:val="HeaderLeft"/>
            <w:tabs>
              <w:tab w:val="clear" w:pos="9360"/>
            </w:tabs>
            <w:spacing w:after="0"/>
          </w:pPr>
          <w:r w:rsidRPr="00400D6D">
            <w:t>Technical Memorandum</w:t>
          </w:r>
        </w:p>
      </w:tc>
      <w:tc>
        <w:tcPr>
          <w:tcW w:w="6480" w:type="dxa"/>
          <w:tcMar>
            <w:bottom w:w="43" w:type="dxa"/>
          </w:tcMar>
          <w:vAlign w:val="bottom"/>
        </w:tcPr>
        <w:p w14:paraId="310CAFA7" w14:textId="0D60CDF7" w:rsidR="00483545" w:rsidRPr="007C6517" w:rsidRDefault="00483545" w:rsidP="009E31B7">
          <w:pPr>
            <w:pStyle w:val="HeaderRight"/>
            <w:spacing w:after="0"/>
          </w:pPr>
          <w:r w:rsidRPr="006C4D51">
            <w:t>Unit Cost Basis for Water Quality Benefits Evaluation (431</w:t>
          </w:r>
          <w:r>
            <w:t>-</w:t>
          </w:r>
          <w:r w:rsidRPr="006C4D51">
            <w:t>TM1)</w:t>
          </w:r>
        </w:p>
      </w:tc>
    </w:tr>
  </w:tbl>
  <w:p w14:paraId="03CA67C3" w14:textId="77777777" w:rsidR="00483545" w:rsidRPr="006367CE" w:rsidRDefault="00483545" w:rsidP="006367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0"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0"/>
      <w:gridCol w:w="5750"/>
    </w:tblGrid>
    <w:tr w:rsidR="00483545" w:rsidRPr="007C6517" w14:paraId="7B04B13C" w14:textId="77777777" w:rsidTr="009E31B7">
      <w:trPr>
        <w:cantSplit/>
      </w:trPr>
      <w:tc>
        <w:tcPr>
          <w:tcW w:w="3600" w:type="dxa"/>
          <w:tcMar>
            <w:bottom w:w="43" w:type="dxa"/>
          </w:tcMar>
          <w:vAlign w:val="bottom"/>
        </w:tcPr>
        <w:p w14:paraId="4D8E1A83" w14:textId="2C72B62D" w:rsidR="00483545" w:rsidRPr="00400D6D" w:rsidRDefault="00483545" w:rsidP="009E31B7">
          <w:pPr>
            <w:pStyle w:val="HeaderLeft"/>
            <w:tabs>
              <w:tab w:val="clear" w:pos="9360"/>
            </w:tabs>
            <w:spacing w:after="0"/>
          </w:pPr>
          <w:r w:rsidRPr="00400D6D">
            <w:t xml:space="preserve">Technical Memorandum </w:t>
          </w:r>
        </w:p>
      </w:tc>
      <w:tc>
        <w:tcPr>
          <w:tcW w:w="5750" w:type="dxa"/>
          <w:tcMar>
            <w:bottom w:w="43" w:type="dxa"/>
          </w:tcMar>
          <w:vAlign w:val="bottom"/>
        </w:tcPr>
        <w:p w14:paraId="5F9BE748" w14:textId="4A62DF02" w:rsidR="00483545" w:rsidRPr="007C6517" w:rsidRDefault="00483545" w:rsidP="009E31B7">
          <w:pPr>
            <w:pStyle w:val="HeaderRight"/>
            <w:spacing w:after="0"/>
          </w:pPr>
          <w:r w:rsidRPr="006C4D51">
            <w:t>Unit Cost Basis for Water Quality Benefits Evaluation (431</w:t>
          </w:r>
          <w:r>
            <w:t>-</w:t>
          </w:r>
          <w:r w:rsidRPr="006C4D51">
            <w:t>TM1)</w:t>
          </w:r>
        </w:p>
      </w:tc>
    </w:tr>
  </w:tbl>
  <w:p w14:paraId="7E104334" w14:textId="559BBC6B" w:rsidR="00483545" w:rsidRPr="006367CE" w:rsidRDefault="00483545" w:rsidP="001D336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1E33" w14:textId="77777777" w:rsidR="00483545" w:rsidRPr="00CE61ED" w:rsidRDefault="00483545" w:rsidP="00CE61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28FC" w14:textId="77777777" w:rsidR="00CE61ED" w:rsidRPr="00CE61ED" w:rsidRDefault="00CE61ED" w:rsidP="00CE6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44DBB0"/>
    <w:lvl w:ilvl="0">
      <w:start w:val="1"/>
      <w:numFmt w:val="decimal"/>
      <w:lvlText w:val="%1."/>
      <w:lvlJc w:val="left"/>
      <w:pPr>
        <w:tabs>
          <w:tab w:val="num" w:pos="1800"/>
        </w:tabs>
        <w:ind w:left="1800" w:hanging="360"/>
      </w:pPr>
    </w:lvl>
  </w:abstractNum>
  <w:abstractNum w:abstractNumId="1" w15:restartNumberingAfterBreak="0">
    <w:nsid w:val="FFFFFF80"/>
    <w:multiLevelType w:val="singleLevel"/>
    <w:tmpl w:val="6756B6D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BFEA1910"/>
    <w:lvl w:ilvl="0">
      <w:start w:val="1"/>
      <w:numFmt w:val="decimal"/>
      <w:lvlText w:val="%1."/>
      <w:lvlJc w:val="left"/>
      <w:pPr>
        <w:tabs>
          <w:tab w:val="num" w:pos="360"/>
        </w:tabs>
        <w:ind w:left="360" w:hanging="360"/>
      </w:pPr>
    </w:lvl>
  </w:abstractNum>
  <w:abstractNum w:abstractNumId="3" w15:restartNumberingAfterBreak="0">
    <w:nsid w:val="02AD4CA7"/>
    <w:multiLevelType w:val="hybridMultilevel"/>
    <w:tmpl w:val="1CBE1E2C"/>
    <w:lvl w:ilvl="0" w:tplc="E1B8ED14">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611FB"/>
    <w:multiLevelType w:val="multilevel"/>
    <w:tmpl w:val="06EABFA2"/>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48808E8"/>
    <w:multiLevelType w:val="hybridMultilevel"/>
    <w:tmpl w:val="8678184A"/>
    <w:lvl w:ilvl="0" w:tplc="589A84EC">
      <w:start w:val="1"/>
      <w:numFmt w:val="bullet"/>
      <w:pStyle w:val="List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65D68"/>
    <w:multiLevelType w:val="hybridMultilevel"/>
    <w:tmpl w:val="441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A763D"/>
    <w:multiLevelType w:val="multilevel"/>
    <w:tmpl w:val="66B46DBE"/>
    <w:styleLink w:val="TableBullets"/>
    <w:lvl w:ilvl="0">
      <w:start w:val="1"/>
      <w:numFmt w:val="bullet"/>
      <w:lvlText w:val="●"/>
      <w:lvlJc w:val="left"/>
      <w:pPr>
        <w:ind w:left="187" w:hanging="115"/>
      </w:pPr>
      <w:rPr>
        <w:rFonts w:ascii="Segoe UI" w:hAnsi="Segoe UI" w:hint="default"/>
        <w:sz w:val="18"/>
      </w:rPr>
    </w:lvl>
    <w:lvl w:ilvl="1">
      <w:start w:val="1"/>
      <w:numFmt w:val="bullet"/>
      <w:lvlText w:val="o"/>
      <w:lvlJc w:val="left"/>
      <w:pPr>
        <w:ind w:left="374" w:hanging="115"/>
      </w:pPr>
      <w:rPr>
        <w:rFonts w:ascii="Courier New" w:hAnsi="Courier New" w:hint="default"/>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3C30DD"/>
    <w:multiLevelType w:val="hybridMultilevel"/>
    <w:tmpl w:val="B3D0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983B44"/>
    <w:multiLevelType w:val="multilevel"/>
    <w:tmpl w:val="1AF47580"/>
    <w:name w:val="ListBullets"/>
    <w:numStyleLink w:val="ListBullets"/>
  </w:abstractNum>
  <w:abstractNum w:abstractNumId="10" w15:restartNumberingAfterBreak="0">
    <w:nsid w:val="115C324B"/>
    <w:multiLevelType w:val="hybridMultilevel"/>
    <w:tmpl w:val="66544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FE1D06"/>
    <w:multiLevelType w:val="hybridMultilevel"/>
    <w:tmpl w:val="33E6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21532"/>
    <w:multiLevelType w:val="multilevel"/>
    <w:tmpl w:val="00EA8BD4"/>
    <w:lvl w:ilvl="0">
      <w:start w:val="1"/>
      <w:numFmt w:val="bullet"/>
      <w:lvlText w:val=""/>
      <w:lvlJc w:val="left"/>
      <w:pPr>
        <w:ind w:left="720" w:hanging="360"/>
      </w:pPr>
      <w:rPr>
        <w:rFonts w:ascii="Symbol" w:hAnsi="Symbol" w:hint="default"/>
        <w:color w:val="auto"/>
        <w:sz w:val="24"/>
      </w:rPr>
    </w:lvl>
    <w:lvl w:ilvl="1">
      <w:start w:val="1"/>
      <w:numFmt w:val="bullet"/>
      <w:lvlRestart w:val="0"/>
      <w:lvlText w:val="o"/>
      <w:lvlJc w:val="left"/>
      <w:pPr>
        <w:ind w:left="1080" w:hanging="360"/>
      </w:pPr>
      <w:rPr>
        <w:rFonts w:ascii="Courier New" w:hAnsi="Courier New" w:hint="default"/>
        <w:sz w:val="22"/>
      </w:rPr>
    </w:lvl>
    <w:lvl w:ilvl="2">
      <w:start w:val="1"/>
      <w:numFmt w:val="bullet"/>
      <w:lvlRestart w:val="0"/>
      <w:lvlText w:val=""/>
      <w:lvlJc w:val="left"/>
      <w:pPr>
        <w:ind w:left="1440" w:hanging="360"/>
      </w:pPr>
      <w:rPr>
        <w:rFonts w:ascii="Wingdings" w:hAnsi="Wingdings" w:hint="default"/>
        <w:sz w:val="26"/>
      </w:rPr>
    </w:lvl>
    <w:lvl w:ilvl="3">
      <w:start w:val="1"/>
      <w:numFmt w:val="bullet"/>
      <w:lvlRestart w:val="0"/>
      <w:lvlText w:val="♦"/>
      <w:lvlJc w:val="left"/>
      <w:pPr>
        <w:ind w:left="1800" w:hanging="360"/>
      </w:pPr>
      <w:rPr>
        <w:rFonts w:ascii="Segoe UI" w:hAnsi="Segoe UI" w:hint="default"/>
        <w:sz w:val="18"/>
      </w:rPr>
    </w:lvl>
    <w:lvl w:ilvl="4">
      <w:start w:val="1"/>
      <w:numFmt w:val="none"/>
      <w:lvlRestart w:val="0"/>
      <w:lvlText w:val=""/>
      <w:lvlJc w:val="left"/>
      <w:pPr>
        <w:ind w:left="2160" w:hanging="360"/>
      </w:pPr>
      <w:rPr>
        <w:rFonts w:hint="default"/>
      </w:rPr>
    </w:lvl>
    <w:lvl w:ilvl="5">
      <w:start w:val="1"/>
      <w:numFmt w:val="none"/>
      <w:lvlRestart w:val="0"/>
      <w:lvlText w:val=""/>
      <w:lvlJc w:val="left"/>
      <w:pPr>
        <w:ind w:left="2520" w:hanging="360"/>
      </w:pPr>
      <w:rPr>
        <w:rFonts w:hint="default"/>
      </w:rPr>
    </w:lvl>
    <w:lvl w:ilvl="6">
      <w:start w:val="1"/>
      <w:numFmt w:val="none"/>
      <w:lvlRestart w:val="0"/>
      <w:lvlText w:val=""/>
      <w:lvlJc w:val="left"/>
      <w:pPr>
        <w:ind w:left="2880" w:hanging="360"/>
      </w:pPr>
      <w:rPr>
        <w:rFonts w:hint="default"/>
      </w:rPr>
    </w:lvl>
    <w:lvl w:ilvl="7">
      <w:start w:val="1"/>
      <w:numFmt w:val="none"/>
      <w:lvlRestart w:val="0"/>
      <w:lvlText w:val=""/>
      <w:lvlJc w:val="left"/>
      <w:pPr>
        <w:ind w:left="3240" w:hanging="360"/>
      </w:pPr>
      <w:rPr>
        <w:rFonts w:hint="default"/>
      </w:rPr>
    </w:lvl>
    <w:lvl w:ilvl="8">
      <w:start w:val="1"/>
      <w:numFmt w:val="none"/>
      <w:lvlRestart w:val="0"/>
      <w:lvlText w:val=""/>
      <w:lvlJc w:val="left"/>
      <w:pPr>
        <w:ind w:left="3600" w:hanging="360"/>
      </w:pPr>
      <w:rPr>
        <w:rFonts w:hint="default"/>
      </w:rPr>
    </w:lvl>
  </w:abstractNum>
  <w:abstractNum w:abstractNumId="13" w15:restartNumberingAfterBreak="0">
    <w:nsid w:val="1CFB73E6"/>
    <w:multiLevelType w:val="hybridMultilevel"/>
    <w:tmpl w:val="64662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163BB"/>
    <w:multiLevelType w:val="multilevel"/>
    <w:tmpl w:val="C1403AAA"/>
    <w:styleLink w:val="ListNumbers"/>
    <w:lvl w:ilvl="0">
      <w:start w:val="1"/>
      <w:numFmt w:val="decimal"/>
      <w:pStyle w:val="ListNumber1"/>
      <w:lvlText w:val="%1."/>
      <w:lvlJc w:val="left"/>
      <w:pPr>
        <w:ind w:left="720" w:hanging="360"/>
      </w:pPr>
      <w:rPr>
        <w:rFonts w:hint="default"/>
      </w:rPr>
    </w:lvl>
    <w:lvl w:ilvl="1">
      <w:start w:val="1"/>
      <w:numFmt w:val="lowerLetter"/>
      <w:lvlRestart w:val="0"/>
      <w:pStyle w:val="ListNumber2"/>
      <w:lvlText w:val="%2."/>
      <w:lvlJc w:val="left"/>
      <w:pPr>
        <w:ind w:left="1080" w:hanging="360"/>
      </w:pPr>
      <w:rPr>
        <w:rFonts w:hint="default"/>
      </w:rPr>
    </w:lvl>
    <w:lvl w:ilvl="2">
      <w:start w:val="1"/>
      <w:numFmt w:val="lowerRoman"/>
      <w:lvlRestart w:val="0"/>
      <w:pStyle w:val="ListNumber3"/>
      <w:lvlText w:val="%3."/>
      <w:lvlJc w:val="left"/>
      <w:pPr>
        <w:ind w:left="1440" w:hanging="360"/>
      </w:pPr>
      <w:rPr>
        <w:rFonts w:hint="default"/>
      </w:rPr>
    </w:lvl>
    <w:lvl w:ilvl="3">
      <w:start w:val="1"/>
      <w:numFmt w:val="decimal"/>
      <w:lvlRestart w:val="0"/>
      <w:pStyle w:val="ListNumber4"/>
      <w:lvlText w:val="%4)"/>
      <w:lvlJc w:val="left"/>
      <w:pPr>
        <w:ind w:left="1800" w:hanging="360"/>
      </w:pPr>
      <w:rPr>
        <w:rFonts w:hint="default"/>
      </w:rPr>
    </w:lvl>
    <w:lvl w:ilvl="4">
      <w:start w:val="1"/>
      <w:numFmt w:val="none"/>
      <w:lvlRestart w:val="0"/>
      <w:lvlText w:val="%5."/>
      <w:lvlJc w:val="left"/>
      <w:pPr>
        <w:ind w:left="2160" w:hanging="360"/>
      </w:pPr>
      <w:rPr>
        <w:rFonts w:hint="default"/>
      </w:rPr>
    </w:lvl>
    <w:lvl w:ilvl="5">
      <w:start w:val="1"/>
      <w:numFmt w:val="none"/>
      <w:lvlRestart w:val="0"/>
      <w:lvlText w:val="%6."/>
      <w:lvlJc w:val="right"/>
      <w:pPr>
        <w:ind w:left="2520" w:hanging="360"/>
      </w:pPr>
      <w:rPr>
        <w:rFonts w:hint="default"/>
      </w:rPr>
    </w:lvl>
    <w:lvl w:ilvl="6">
      <w:start w:val="1"/>
      <w:numFmt w:val="none"/>
      <w:lvlRestart w:val="0"/>
      <w:lvlText w:val="%7."/>
      <w:lvlJc w:val="left"/>
      <w:pPr>
        <w:ind w:left="2880" w:hanging="360"/>
      </w:pPr>
      <w:rPr>
        <w:rFonts w:hint="default"/>
      </w:rPr>
    </w:lvl>
    <w:lvl w:ilvl="7">
      <w:start w:val="1"/>
      <w:numFmt w:val="none"/>
      <w:lvlRestart w:val="0"/>
      <w:lvlText w:val="%8."/>
      <w:lvlJc w:val="left"/>
      <w:pPr>
        <w:ind w:left="3240" w:hanging="360"/>
      </w:pPr>
      <w:rPr>
        <w:rFonts w:hint="default"/>
      </w:rPr>
    </w:lvl>
    <w:lvl w:ilvl="8">
      <w:start w:val="1"/>
      <w:numFmt w:val="none"/>
      <w:lvlRestart w:val="0"/>
      <w:lvlText w:val="%9."/>
      <w:lvlJc w:val="right"/>
      <w:pPr>
        <w:ind w:left="3600" w:hanging="360"/>
      </w:pPr>
      <w:rPr>
        <w:rFonts w:hint="default"/>
      </w:rPr>
    </w:lvl>
  </w:abstractNum>
  <w:abstractNum w:abstractNumId="15" w15:restartNumberingAfterBreak="0">
    <w:nsid w:val="20064CFE"/>
    <w:multiLevelType w:val="hybridMultilevel"/>
    <w:tmpl w:val="D8D28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3C095A"/>
    <w:multiLevelType w:val="hybridMultilevel"/>
    <w:tmpl w:val="0724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33906"/>
    <w:multiLevelType w:val="hybridMultilevel"/>
    <w:tmpl w:val="5CC0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85FC3"/>
    <w:multiLevelType w:val="hybridMultilevel"/>
    <w:tmpl w:val="0FA45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94BFB"/>
    <w:multiLevelType w:val="multilevel"/>
    <w:tmpl w:val="1AF47580"/>
    <w:styleLink w:val="ListBullets"/>
    <w:lvl w:ilvl="0">
      <w:start w:val="1"/>
      <w:numFmt w:val="bullet"/>
      <w:lvlText w:val="●"/>
      <w:lvlJc w:val="left"/>
      <w:pPr>
        <w:ind w:left="720" w:hanging="360"/>
      </w:pPr>
      <w:rPr>
        <w:rFonts w:ascii="Segoe UI" w:hAnsi="Segoe UI" w:hint="default"/>
        <w:color w:val="auto"/>
        <w:sz w:val="24"/>
      </w:rPr>
    </w:lvl>
    <w:lvl w:ilvl="1">
      <w:start w:val="1"/>
      <w:numFmt w:val="bullet"/>
      <w:lvlRestart w:val="0"/>
      <w:lvlText w:val="o"/>
      <w:lvlJc w:val="left"/>
      <w:pPr>
        <w:ind w:left="1080" w:hanging="360"/>
      </w:pPr>
      <w:rPr>
        <w:rFonts w:ascii="Courier New" w:hAnsi="Courier New" w:hint="default"/>
        <w:sz w:val="22"/>
      </w:rPr>
    </w:lvl>
    <w:lvl w:ilvl="2">
      <w:start w:val="1"/>
      <w:numFmt w:val="bullet"/>
      <w:lvlRestart w:val="0"/>
      <w:lvlText w:val=""/>
      <w:lvlJc w:val="left"/>
      <w:pPr>
        <w:ind w:left="1440" w:hanging="360"/>
      </w:pPr>
      <w:rPr>
        <w:rFonts w:ascii="Wingdings" w:hAnsi="Wingdings" w:hint="default"/>
        <w:sz w:val="26"/>
      </w:rPr>
    </w:lvl>
    <w:lvl w:ilvl="3">
      <w:start w:val="1"/>
      <w:numFmt w:val="bullet"/>
      <w:lvlRestart w:val="0"/>
      <w:lvlText w:val="♦"/>
      <w:lvlJc w:val="left"/>
      <w:pPr>
        <w:ind w:left="1800" w:hanging="360"/>
      </w:pPr>
      <w:rPr>
        <w:rFonts w:ascii="Segoe UI" w:hAnsi="Segoe UI" w:hint="default"/>
        <w:sz w:val="18"/>
      </w:rPr>
    </w:lvl>
    <w:lvl w:ilvl="4">
      <w:start w:val="1"/>
      <w:numFmt w:val="none"/>
      <w:lvlRestart w:val="0"/>
      <w:lvlText w:val=""/>
      <w:lvlJc w:val="left"/>
      <w:pPr>
        <w:ind w:left="2160" w:hanging="360"/>
      </w:pPr>
      <w:rPr>
        <w:rFonts w:hint="default"/>
      </w:rPr>
    </w:lvl>
    <w:lvl w:ilvl="5">
      <w:start w:val="1"/>
      <w:numFmt w:val="none"/>
      <w:lvlRestart w:val="0"/>
      <w:lvlText w:val=""/>
      <w:lvlJc w:val="left"/>
      <w:pPr>
        <w:ind w:left="2520" w:hanging="360"/>
      </w:pPr>
      <w:rPr>
        <w:rFonts w:hint="default"/>
      </w:rPr>
    </w:lvl>
    <w:lvl w:ilvl="6">
      <w:start w:val="1"/>
      <w:numFmt w:val="none"/>
      <w:lvlRestart w:val="0"/>
      <w:lvlText w:val=""/>
      <w:lvlJc w:val="left"/>
      <w:pPr>
        <w:ind w:left="2880" w:hanging="360"/>
      </w:pPr>
      <w:rPr>
        <w:rFonts w:hint="default"/>
      </w:rPr>
    </w:lvl>
    <w:lvl w:ilvl="7">
      <w:start w:val="1"/>
      <w:numFmt w:val="none"/>
      <w:lvlRestart w:val="0"/>
      <w:lvlText w:val=""/>
      <w:lvlJc w:val="left"/>
      <w:pPr>
        <w:ind w:left="3240" w:hanging="360"/>
      </w:pPr>
      <w:rPr>
        <w:rFonts w:hint="default"/>
      </w:rPr>
    </w:lvl>
    <w:lvl w:ilvl="8">
      <w:start w:val="1"/>
      <w:numFmt w:val="none"/>
      <w:lvlRestart w:val="0"/>
      <w:lvlText w:val=""/>
      <w:lvlJc w:val="left"/>
      <w:pPr>
        <w:ind w:left="3600" w:hanging="360"/>
      </w:pPr>
      <w:rPr>
        <w:rFonts w:hint="default"/>
      </w:rPr>
    </w:lvl>
  </w:abstractNum>
  <w:abstractNum w:abstractNumId="20" w15:restartNumberingAfterBreak="0">
    <w:nsid w:val="31DC0B82"/>
    <w:multiLevelType w:val="hybridMultilevel"/>
    <w:tmpl w:val="41D885C8"/>
    <w:lvl w:ilvl="0" w:tplc="DC1496EE">
      <w:start w:val="1"/>
      <w:numFmt w:val="bullet"/>
      <w:lvlText w:val=""/>
      <w:lvlJc w:val="left"/>
      <w:pPr>
        <w:ind w:left="73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96F76"/>
    <w:multiLevelType w:val="hybridMultilevel"/>
    <w:tmpl w:val="B73C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E6F8F"/>
    <w:multiLevelType w:val="multilevel"/>
    <w:tmpl w:val="0E066A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6A63C3D"/>
    <w:multiLevelType w:val="hybridMultilevel"/>
    <w:tmpl w:val="56AE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CF66D9"/>
    <w:multiLevelType w:val="hybridMultilevel"/>
    <w:tmpl w:val="F4D0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8538E5"/>
    <w:multiLevelType w:val="multilevel"/>
    <w:tmpl w:val="1AF47580"/>
    <w:numStyleLink w:val="ListBullets"/>
  </w:abstractNum>
  <w:abstractNum w:abstractNumId="26" w15:restartNumberingAfterBreak="0">
    <w:nsid w:val="3F88051B"/>
    <w:multiLevelType w:val="multilevel"/>
    <w:tmpl w:val="00EA8BD4"/>
    <w:lvl w:ilvl="0">
      <w:start w:val="1"/>
      <w:numFmt w:val="bullet"/>
      <w:lvlText w:val=""/>
      <w:lvlJc w:val="left"/>
      <w:pPr>
        <w:ind w:left="720" w:hanging="360"/>
      </w:pPr>
      <w:rPr>
        <w:rFonts w:ascii="Symbol" w:hAnsi="Symbol" w:hint="default"/>
        <w:color w:val="auto"/>
        <w:sz w:val="24"/>
      </w:rPr>
    </w:lvl>
    <w:lvl w:ilvl="1">
      <w:start w:val="1"/>
      <w:numFmt w:val="bullet"/>
      <w:lvlRestart w:val="0"/>
      <w:lvlText w:val="o"/>
      <w:lvlJc w:val="left"/>
      <w:pPr>
        <w:ind w:left="1080" w:hanging="360"/>
      </w:pPr>
      <w:rPr>
        <w:rFonts w:ascii="Courier New" w:hAnsi="Courier New" w:hint="default"/>
        <w:sz w:val="22"/>
      </w:rPr>
    </w:lvl>
    <w:lvl w:ilvl="2">
      <w:start w:val="1"/>
      <w:numFmt w:val="bullet"/>
      <w:lvlRestart w:val="0"/>
      <w:lvlText w:val=""/>
      <w:lvlJc w:val="left"/>
      <w:pPr>
        <w:ind w:left="1440" w:hanging="360"/>
      </w:pPr>
      <w:rPr>
        <w:rFonts w:ascii="Wingdings" w:hAnsi="Wingdings" w:hint="default"/>
        <w:sz w:val="26"/>
      </w:rPr>
    </w:lvl>
    <w:lvl w:ilvl="3">
      <w:start w:val="1"/>
      <w:numFmt w:val="bullet"/>
      <w:lvlRestart w:val="0"/>
      <w:lvlText w:val="♦"/>
      <w:lvlJc w:val="left"/>
      <w:pPr>
        <w:ind w:left="1800" w:hanging="360"/>
      </w:pPr>
      <w:rPr>
        <w:rFonts w:ascii="Segoe UI" w:hAnsi="Segoe UI" w:hint="default"/>
        <w:sz w:val="18"/>
      </w:rPr>
    </w:lvl>
    <w:lvl w:ilvl="4">
      <w:start w:val="1"/>
      <w:numFmt w:val="none"/>
      <w:lvlRestart w:val="0"/>
      <w:lvlText w:val=""/>
      <w:lvlJc w:val="left"/>
      <w:pPr>
        <w:ind w:left="2160" w:hanging="360"/>
      </w:pPr>
      <w:rPr>
        <w:rFonts w:hint="default"/>
      </w:rPr>
    </w:lvl>
    <w:lvl w:ilvl="5">
      <w:start w:val="1"/>
      <w:numFmt w:val="none"/>
      <w:lvlRestart w:val="0"/>
      <w:lvlText w:val=""/>
      <w:lvlJc w:val="left"/>
      <w:pPr>
        <w:ind w:left="2520" w:hanging="360"/>
      </w:pPr>
      <w:rPr>
        <w:rFonts w:hint="default"/>
      </w:rPr>
    </w:lvl>
    <w:lvl w:ilvl="6">
      <w:start w:val="1"/>
      <w:numFmt w:val="none"/>
      <w:lvlRestart w:val="0"/>
      <w:lvlText w:val=""/>
      <w:lvlJc w:val="left"/>
      <w:pPr>
        <w:ind w:left="2880" w:hanging="360"/>
      </w:pPr>
      <w:rPr>
        <w:rFonts w:hint="default"/>
      </w:rPr>
    </w:lvl>
    <w:lvl w:ilvl="7">
      <w:start w:val="1"/>
      <w:numFmt w:val="none"/>
      <w:lvlRestart w:val="0"/>
      <w:lvlText w:val=""/>
      <w:lvlJc w:val="left"/>
      <w:pPr>
        <w:ind w:left="3240" w:hanging="360"/>
      </w:pPr>
      <w:rPr>
        <w:rFonts w:hint="default"/>
      </w:rPr>
    </w:lvl>
    <w:lvl w:ilvl="8">
      <w:start w:val="1"/>
      <w:numFmt w:val="none"/>
      <w:lvlRestart w:val="0"/>
      <w:lvlText w:val=""/>
      <w:lvlJc w:val="left"/>
      <w:pPr>
        <w:ind w:left="3600" w:hanging="360"/>
      </w:pPr>
      <w:rPr>
        <w:rFonts w:hint="default"/>
      </w:rPr>
    </w:lvl>
  </w:abstractNum>
  <w:abstractNum w:abstractNumId="27" w15:restartNumberingAfterBreak="0">
    <w:nsid w:val="3FFC577E"/>
    <w:multiLevelType w:val="hybridMultilevel"/>
    <w:tmpl w:val="8C44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F36F3B"/>
    <w:multiLevelType w:val="hybridMultilevel"/>
    <w:tmpl w:val="E67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4C4B6E"/>
    <w:multiLevelType w:val="hybridMultilevel"/>
    <w:tmpl w:val="677A2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D00FE1"/>
    <w:multiLevelType w:val="hybridMultilevel"/>
    <w:tmpl w:val="DCB8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9A5043"/>
    <w:multiLevelType w:val="hybridMultilevel"/>
    <w:tmpl w:val="B9C0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1B4E6E"/>
    <w:multiLevelType w:val="hybridMultilevel"/>
    <w:tmpl w:val="3314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226D96"/>
    <w:multiLevelType w:val="hybridMultilevel"/>
    <w:tmpl w:val="DFB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B763A0"/>
    <w:multiLevelType w:val="hybridMultilevel"/>
    <w:tmpl w:val="772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4D48FF"/>
    <w:multiLevelType w:val="multilevel"/>
    <w:tmpl w:val="00EA8BD4"/>
    <w:lvl w:ilvl="0">
      <w:start w:val="1"/>
      <w:numFmt w:val="bullet"/>
      <w:lvlText w:val=""/>
      <w:lvlJc w:val="left"/>
      <w:pPr>
        <w:ind w:left="720" w:hanging="360"/>
      </w:pPr>
      <w:rPr>
        <w:rFonts w:ascii="Symbol" w:hAnsi="Symbol" w:hint="default"/>
        <w:color w:val="auto"/>
        <w:sz w:val="24"/>
      </w:rPr>
    </w:lvl>
    <w:lvl w:ilvl="1">
      <w:start w:val="1"/>
      <w:numFmt w:val="bullet"/>
      <w:lvlRestart w:val="0"/>
      <w:lvlText w:val="o"/>
      <w:lvlJc w:val="left"/>
      <w:pPr>
        <w:ind w:left="1080" w:hanging="360"/>
      </w:pPr>
      <w:rPr>
        <w:rFonts w:ascii="Courier New" w:hAnsi="Courier New" w:hint="default"/>
        <w:sz w:val="22"/>
      </w:rPr>
    </w:lvl>
    <w:lvl w:ilvl="2">
      <w:start w:val="1"/>
      <w:numFmt w:val="bullet"/>
      <w:lvlRestart w:val="0"/>
      <w:lvlText w:val=""/>
      <w:lvlJc w:val="left"/>
      <w:pPr>
        <w:ind w:left="1440" w:hanging="360"/>
      </w:pPr>
      <w:rPr>
        <w:rFonts w:ascii="Wingdings" w:hAnsi="Wingdings" w:hint="default"/>
        <w:sz w:val="26"/>
      </w:rPr>
    </w:lvl>
    <w:lvl w:ilvl="3">
      <w:start w:val="1"/>
      <w:numFmt w:val="bullet"/>
      <w:lvlRestart w:val="0"/>
      <w:lvlText w:val="♦"/>
      <w:lvlJc w:val="left"/>
      <w:pPr>
        <w:ind w:left="1800" w:hanging="360"/>
      </w:pPr>
      <w:rPr>
        <w:rFonts w:ascii="Segoe UI" w:hAnsi="Segoe UI" w:hint="default"/>
        <w:sz w:val="18"/>
      </w:rPr>
    </w:lvl>
    <w:lvl w:ilvl="4">
      <w:start w:val="1"/>
      <w:numFmt w:val="none"/>
      <w:lvlRestart w:val="0"/>
      <w:lvlText w:val=""/>
      <w:lvlJc w:val="left"/>
      <w:pPr>
        <w:ind w:left="2160" w:hanging="360"/>
      </w:pPr>
      <w:rPr>
        <w:rFonts w:hint="default"/>
      </w:rPr>
    </w:lvl>
    <w:lvl w:ilvl="5">
      <w:start w:val="1"/>
      <w:numFmt w:val="none"/>
      <w:lvlRestart w:val="0"/>
      <w:lvlText w:val=""/>
      <w:lvlJc w:val="left"/>
      <w:pPr>
        <w:ind w:left="2520" w:hanging="360"/>
      </w:pPr>
      <w:rPr>
        <w:rFonts w:hint="default"/>
      </w:rPr>
    </w:lvl>
    <w:lvl w:ilvl="6">
      <w:start w:val="1"/>
      <w:numFmt w:val="none"/>
      <w:lvlRestart w:val="0"/>
      <w:lvlText w:val=""/>
      <w:lvlJc w:val="left"/>
      <w:pPr>
        <w:ind w:left="2880" w:hanging="360"/>
      </w:pPr>
      <w:rPr>
        <w:rFonts w:hint="default"/>
      </w:rPr>
    </w:lvl>
    <w:lvl w:ilvl="7">
      <w:start w:val="1"/>
      <w:numFmt w:val="none"/>
      <w:lvlRestart w:val="0"/>
      <w:lvlText w:val=""/>
      <w:lvlJc w:val="left"/>
      <w:pPr>
        <w:ind w:left="3240" w:hanging="360"/>
      </w:pPr>
      <w:rPr>
        <w:rFonts w:hint="default"/>
      </w:rPr>
    </w:lvl>
    <w:lvl w:ilvl="8">
      <w:start w:val="1"/>
      <w:numFmt w:val="none"/>
      <w:lvlRestart w:val="0"/>
      <w:lvlText w:val=""/>
      <w:lvlJc w:val="left"/>
      <w:pPr>
        <w:ind w:left="3600" w:hanging="360"/>
      </w:pPr>
      <w:rPr>
        <w:rFonts w:hint="default"/>
      </w:rPr>
    </w:lvl>
  </w:abstractNum>
  <w:abstractNum w:abstractNumId="36" w15:restartNumberingAfterBreak="0">
    <w:nsid w:val="4A5019ED"/>
    <w:multiLevelType w:val="multilevel"/>
    <w:tmpl w:val="9F4A70FA"/>
    <w:lvl w:ilvl="0">
      <w:start w:val="1"/>
      <w:numFmt w:val="upperLetter"/>
      <w:lvlText w:val="Attachment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A8C1066"/>
    <w:multiLevelType w:val="multilevel"/>
    <w:tmpl w:val="1AF47580"/>
    <w:numStyleLink w:val="ListBullets"/>
  </w:abstractNum>
  <w:abstractNum w:abstractNumId="38" w15:restartNumberingAfterBreak="0">
    <w:nsid w:val="4F134AA6"/>
    <w:multiLevelType w:val="multilevel"/>
    <w:tmpl w:val="66B46DBE"/>
    <w:numStyleLink w:val="TableBullets"/>
  </w:abstractNum>
  <w:abstractNum w:abstractNumId="39" w15:restartNumberingAfterBreak="0">
    <w:nsid w:val="4F6B7BC2"/>
    <w:multiLevelType w:val="hybridMultilevel"/>
    <w:tmpl w:val="39F6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D84E24"/>
    <w:multiLevelType w:val="hybridMultilevel"/>
    <w:tmpl w:val="2648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C36374"/>
    <w:multiLevelType w:val="multilevel"/>
    <w:tmpl w:val="1AF47580"/>
    <w:numStyleLink w:val="ListBullets"/>
  </w:abstractNum>
  <w:abstractNum w:abstractNumId="42" w15:restartNumberingAfterBreak="0">
    <w:nsid w:val="5C7967E0"/>
    <w:multiLevelType w:val="hybridMultilevel"/>
    <w:tmpl w:val="8558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90290F"/>
    <w:multiLevelType w:val="hybridMultilevel"/>
    <w:tmpl w:val="D1C88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0E533C"/>
    <w:multiLevelType w:val="hybridMultilevel"/>
    <w:tmpl w:val="E464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BB26BA"/>
    <w:multiLevelType w:val="hybridMultilevel"/>
    <w:tmpl w:val="B964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4559B4"/>
    <w:multiLevelType w:val="hybridMultilevel"/>
    <w:tmpl w:val="3A448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35F7954"/>
    <w:multiLevelType w:val="multilevel"/>
    <w:tmpl w:val="1AF47580"/>
    <w:numStyleLink w:val="ListBullets"/>
  </w:abstractNum>
  <w:abstractNum w:abstractNumId="48" w15:restartNumberingAfterBreak="0">
    <w:nsid w:val="63A21C85"/>
    <w:multiLevelType w:val="hybridMultilevel"/>
    <w:tmpl w:val="B82C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CE5E92"/>
    <w:multiLevelType w:val="hybridMultilevel"/>
    <w:tmpl w:val="A80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A330AF"/>
    <w:multiLevelType w:val="hybridMultilevel"/>
    <w:tmpl w:val="E35E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B019B0"/>
    <w:multiLevelType w:val="hybridMultilevel"/>
    <w:tmpl w:val="325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812E51"/>
    <w:multiLevelType w:val="multilevel"/>
    <w:tmpl w:val="66B46DBE"/>
    <w:numStyleLink w:val="TableBullets"/>
  </w:abstractNum>
  <w:abstractNum w:abstractNumId="53" w15:restartNumberingAfterBreak="0">
    <w:nsid w:val="73960D9D"/>
    <w:multiLevelType w:val="hybridMultilevel"/>
    <w:tmpl w:val="05D8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26228B"/>
    <w:multiLevelType w:val="hybridMultilevel"/>
    <w:tmpl w:val="B734D276"/>
    <w:lvl w:ilvl="0" w:tplc="9DDA4E34">
      <w:start w:val="1"/>
      <w:numFmt w:val="bullet"/>
      <w:pStyle w:val="List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320D98"/>
    <w:multiLevelType w:val="hybridMultilevel"/>
    <w:tmpl w:val="59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4020F2"/>
    <w:multiLevelType w:val="hybridMultilevel"/>
    <w:tmpl w:val="454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C40918"/>
    <w:multiLevelType w:val="hybridMultilevel"/>
    <w:tmpl w:val="1B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2F14AD"/>
    <w:multiLevelType w:val="hybridMultilevel"/>
    <w:tmpl w:val="E306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9"/>
  </w:num>
  <w:num w:numId="4">
    <w:abstractNumId w:val="7"/>
  </w:num>
  <w:num w:numId="5">
    <w:abstractNumId w:val="52"/>
  </w:num>
  <w:num w:numId="6">
    <w:abstractNumId w:val="22"/>
  </w:num>
  <w:num w:numId="7">
    <w:abstractNumId w:val="4"/>
  </w:num>
  <w:num w:numId="8">
    <w:abstractNumId w:val="19"/>
  </w:num>
  <w:num w:numId="9">
    <w:abstractNumId w:val="36"/>
  </w:num>
  <w:num w:numId="10">
    <w:abstractNumId w:val="43"/>
  </w:num>
  <w:num w:numId="11">
    <w:abstractNumId w:val="46"/>
  </w:num>
  <w:num w:numId="12">
    <w:abstractNumId w:val="38"/>
  </w:num>
  <w:num w:numId="13">
    <w:abstractNumId w:val="21"/>
  </w:num>
  <w:num w:numId="14">
    <w:abstractNumId w:val="33"/>
  </w:num>
  <w:num w:numId="15">
    <w:abstractNumId w:val="16"/>
  </w:num>
  <w:num w:numId="16">
    <w:abstractNumId w:val="48"/>
  </w:num>
  <w:num w:numId="17">
    <w:abstractNumId w:val="26"/>
  </w:num>
  <w:num w:numId="18">
    <w:abstractNumId w:val="12"/>
  </w:num>
  <w:num w:numId="19">
    <w:abstractNumId w:val="35"/>
  </w:num>
  <w:num w:numId="20">
    <w:abstractNumId w:val="25"/>
  </w:num>
  <w:num w:numId="21">
    <w:abstractNumId w:val="47"/>
  </w:num>
  <w:num w:numId="22">
    <w:abstractNumId w:val="11"/>
  </w:num>
  <w:num w:numId="23">
    <w:abstractNumId w:val="37"/>
  </w:num>
  <w:num w:numId="24">
    <w:abstractNumId w:val="41"/>
  </w:num>
  <w:num w:numId="25">
    <w:abstractNumId w:val="20"/>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7"/>
  </w:num>
  <w:num w:numId="28">
    <w:abstractNumId w:val="56"/>
  </w:num>
  <w:num w:numId="29">
    <w:abstractNumId w:val="58"/>
  </w:num>
  <w:num w:numId="30">
    <w:abstractNumId w:val="31"/>
  </w:num>
  <w:num w:numId="31">
    <w:abstractNumId w:val="18"/>
  </w:num>
  <w:num w:numId="32">
    <w:abstractNumId w:val="30"/>
  </w:num>
  <w:num w:numId="33">
    <w:abstractNumId w:val="23"/>
  </w:num>
  <w:num w:numId="34">
    <w:abstractNumId w:val="53"/>
  </w:num>
  <w:num w:numId="35">
    <w:abstractNumId w:val="27"/>
  </w:num>
  <w:num w:numId="36">
    <w:abstractNumId w:val="34"/>
  </w:num>
  <w:num w:numId="37">
    <w:abstractNumId w:val="8"/>
  </w:num>
  <w:num w:numId="38">
    <w:abstractNumId w:val="51"/>
  </w:num>
  <w:num w:numId="39">
    <w:abstractNumId w:val="49"/>
  </w:num>
  <w:num w:numId="40">
    <w:abstractNumId w:val="50"/>
  </w:num>
  <w:num w:numId="41">
    <w:abstractNumId w:val="55"/>
  </w:num>
  <w:num w:numId="42">
    <w:abstractNumId w:val="28"/>
  </w:num>
  <w:num w:numId="43">
    <w:abstractNumId w:val="39"/>
  </w:num>
  <w:num w:numId="44">
    <w:abstractNumId w:val="3"/>
  </w:num>
  <w:num w:numId="45">
    <w:abstractNumId w:val="6"/>
  </w:num>
  <w:num w:numId="46">
    <w:abstractNumId w:val="44"/>
  </w:num>
  <w:num w:numId="47">
    <w:abstractNumId w:val="32"/>
  </w:num>
  <w:num w:numId="48">
    <w:abstractNumId w:val="17"/>
  </w:num>
  <w:num w:numId="49">
    <w:abstractNumId w:val="45"/>
  </w:num>
  <w:num w:numId="50">
    <w:abstractNumId w:val="29"/>
  </w:num>
  <w:num w:numId="51">
    <w:abstractNumId w:val="13"/>
  </w:num>
  <w:num w:numId="52">
    <w:abstractNumId w:val="40"/>
  </w:num>
  <w:num w:numId="53">
    <w:abstractNumId w:val="42"/>
  </w:num>
  <w:num w:numId="54">
    <w:abstractNumId w:val="10"/>
  </w:num>
  <w:num w:numId="55">
    <w:abstractNumId w:val="24"/>
  </w:num>
  <w:num w:numId="56">
    <w:abstractNumId w:val="15"/>
  </w:num>
  <w:num w:numId="57">
    <w:abstractNumId w:val="1"/>
  </w:num>
  <w:num w:numId="58">
    <w:abstractNumId w:val="2"/>
  </w:num>
  <w:num w:numId="59">
    <w:abstractNumId w:val="0"/>
  </w:num>
  <w:num w:numId="60">
    <w:abstractNumId w:val="54"/>
  </w:num>
  <w:num w:numId="61">
    <w:abstractNumId w:val="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ia Wright">
    <w15:presenceInfo w15:providerId="AD" w15:userId="S::owright@herrerainc.com::8d057af7-0d39-4edb-87ca-a33de80b7a66"/>
  </w15:person>
  <w15:person w15:author="Marshalonis, Dino">
    <w15:presenceInfo w15:providerId="AD" w15:userId="S::Marshalonis.Dino@epa.gov::5feba95d-8769-45c5-ba54-347d90dc0861"/>
  </w15:person>
  <w15:person w15:author="Kinzer, Cindy">
    <w15:presenceInfo w15:providerId="None" w15:userId="Kinzer, Ci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IPltSel" w:val="0þ"/>
  </w:docVars>
  <w:rsids>
    <w:rsidRoot w:val="00C70204"/>
    <w:rsid w:val="00000517"/>
    <w:rsid w:val="00000A1F"/>
    <w:rsid w:val="000014E6"/>
    <w:rsid w:val="00002653"/>
    <w:rsid w:val="00002BD7"/>
    <w:rsid w:val="00002C8C"/>
    <w:rsid w:val="00002CAB"/>
    <w:rsid w:val="0000334A"/>
    <w:rsid w:val="00003439"/>
    <w:rsid w:val="000041A0"/>
    <w:rsid w:val="00004555"/>
    <w:rsid w:val="00005001"/>
    <w:rsid w:val="000051D4"/>
    <w:rsid w:val="00005B66"/>
    <w:rsid w:val="00005C42"/>
    <w:rsid w:val="00005C7D"/>
    <w:rsid w:val="00006054"/>
    <w:rsid w:val="00006BD5"/>
    <w:rsid w:val="0000768E"/>
    <w:rsid w:val="00007BBC"/>
    <w:rsid w:val="00012553"/>
    <w:rsid w:val="00012769"/>
    <w:rsid w:val="000127C4"/>
    <w:rsid w:val="00012898"/>
    <w:rsid w:val="00013202"/>
    <w:rsid w:val="00013D7D"/>
    <w:rsid w:val="00014488"/>
    <w:rsid w:val="00014BCD"/>
    <w:rsid w:val="00014F3E"/>
    <w:rsid w:val="0001519C"/>
    <w:rsid w:val="0001524B"/>
    <w:rsid w:val="000152F8"/>
    <w:rsid w:val="00015FD8"/>
    <w:rsid w:val="0001723B"/>
    <w:rsid w:val="00017CBA"/>
    <w:rsid w:val="00020514"/>
    <w:rsid w:val="000206C3"/>
    <w:rsid w:val="000207B5"/>
    <w:rsid w:val="00020C31"/>
    <w:rsid w:val="00021CBE"/>
    <w:rsid w:val="00021EE2"/>
    <w:rsid w:val="00022040"/>
    <w:rsid w:val="00023CE4"/>
    <w:rsid w:val="00023E1F"/>
    <w:rsid w:val="0002435B"/>
    <w:rsid w:val="00024713"/>
    <w:rsid w:val="00024FDA"/>
    <w:rsid w:val="0002566E"/>
    <w:rsid w:val="00025C43"/>
    <w:rsid w:val="00026B84"/>
    <w:rsid w:val="0002723B"/>
    <w:rsid w:val="00027F04"/>
    <w:rsid w:val="0003083B"/>
    <w:rsid w:val="00031446"/>
    <w:rsid w:val="000347F1"/>
    <w:rsid w:val="00034B90"/>
    <w:rsid w:val="000358A4"/>
    <w:rsid w:val="00037DB5"/>
    <w:rsid w:val="00041294"/>
    <w:rsid w:val="000415E7"/>
    <w:rsid w:val="00041CEB"/>
    <w:rsid w:val="00042F1D"/>
    <w:rsid w:val="00043413"/>
    <w:rsid w:val="0004355C"/>
    <w:rsid w:val="00043E79"/>
    <w:rsid w:val="000451AE"/>
    <w:rsid w:val="00046B97"/>
    <w:rsid w:val="000500C2"/>
    <w:rsid w:val="00050568"/>
    <w:rsid w:val="000528E0"/>
    <w:rsid w:val="00053725"/>
    <w:rsid w:val="0005378C"/>
    <w:rsid w:val="000537B7"/>
    <w:rsid w:val="00053B1D"/>
    <w:rsid w:val="00053B60"/>
    <w:rsid w:val="00054397"/>
    <w:rsid w:val="00054597"/>
    <w:rsid w:val="0005469F"/>
    <w:rsid w:val="0005559C"/>
    <w:rsid w:val="00055B10"/>
    <w:rsid w:val="00056EA7"/>
    <w:rsid w:val="000570E0"/>
    <w:rsid w:val="0005770A"/>
    <w:rsid w:val="00060799"/>
    <w:rsid w:val="00060ACE"/>
    <w:rsid w:val="000627B9"/>
    <w:rsid w:val="000628EA"/>
    <w:rsid w:val="00062A53"/>
    <w:rsid w:val="00063444"/>
    <w:rsid w:val="00066153"/>
    <w:rsid w:val="000667D4"/>
    <w:rsid w:val="00067211"/>
    <w:rsid w:val="00067D80"/>
    <w:rsid w:val="00067E58"/>
    <w:rsid w:val="00067E9C"/>
    <w:rsid w:val="00067EC6"/>
    <w:rsid w:val="00067FBC"/>
    <w:rsid w:val="000704F8"/>
    <w:rsid w:val="000719BE"/>
    <w:rsid w:val="00071B2C"/>
    <w:rsid w:val="0007352A"/>
    <w:rsid w:val="000735AE"/>
    <w:rsid w:val="00073B45"/>
    <w:rsid w:val="00073F73"/>
    <w:rsid w:val="00073FA5"/>
    <w:rsid w:val="000749A5"/>
    <w:rsid w:val="00074A9F"/>
    <w:rsid w:val="0007551B"/>
    <w:rsid w:val="000757D4"/>
    <w:rsid w:val="00076A76"/>
    <w:rsid w:val="00076DC7"/>
    <w:rsid w:val="000770E0"/>
    <w:rsid w:val="000776C9"/>
    <w:rsid w:val="00077DF3"/>
    <w:rsid w:val="000800B0"/>
    <w:rsid w:val="00080953"/>
    <w:rsid w:val="00080C27"/>
    <w:rsid w:val="00080DDF"/>
    <w:rsid w:val="00081487"/>
    <w:rsid w:val="00082881"/>
    <w:rsid w:val="00082B8D"/>
    <w:rsid w:val="00083DD9"/>
    <w:rsid w:val="00083E9E"/>
    <w:rsid w:val="00084BA6"/>
    <w:rsid w:val="00084C29"/>
    <w:rsid w:val="00086091"/>
    <w:rsid w:val="00086514"/>
    <w:rsid w:val="000866C0"/>
    <w:rsid w:val="00086FED"/>
    <w:rsid w:val="00087202"/>
    <w:rsid w:val="00087638"/>
    <w:rsid w:val="00087822"/>
    <w:rsid w:val="00091504"/>
    <w:rsid w:val="00091B8A"/>
    <w:rsid w:val="00091E26"/>
    <w:rsid w:val="00092630"/>
    <w:rsid w:val="00092CD1"/>
    <w:rsid w:val="0009308E"/>
    <w:rsid w:val="0009398B"/>
    <w:rsid w:val="0009422E"/>
    <w:rsid w:val="000947D2"/>
    <w:rsid w:val="00095721"/>
    <w:rsid w:val="00096550"/>
    <w:rsid w:val="0009659B"/>
    <w:rsid w:val="00096933"/>
    <w:rsid w:val="00096B4D"/>
    <w:rsid w:val="00097B6D"/>
    <w:rsid w:val="000A09F3"/>
    <w:rsid w:val="000A3995"/>
    <w:rsid w:val="000A3C11"/>
    <w:rsid w:val="000A4061"/>
    <w:rsid w:val="000A53F1"/>
    <w:rsid w:val="000A6D1F"/>
    <w:rsid w:val="000A7018"/>
    <w:rsid w:val="000B101C"/>
    <w:rsid w:val="000B1611"/>
    <w:rsid w:val="000B1C25"/>
    <w:rsid w:val="000B3E09"/>
    <w:rsid w:val="000B66C5"/>
    <w:rsid w:val="000B6ACE"/>
    <w:rsid w:val="000B7359"/>
    <w:rsid w:val="000C0D27"/>
    <w:rsid w:val="000C130A"/>
    <w:rsid w:val="000C1A5F"/>
    <w:rsid w:val="000C1C9D"/>
    <w:rsid w:val="000C2635"/>
    <w:rsid w:val="000C2966"/>
    <w:rsid w:val="000C3C44"/>
    <w:rsid w:val="000C4866"/>
    <w:rsid w:val="000C53CD"/>
    <w:rsid w:val="000C5B1B"/>
    <w:rsid w:val="000C6C18"/>
    <w:rsid w:val="000C7B8F"/>
    <w:rsid w:val="000D00E0"/>
    <w:rsid w:val="000D0BCC"/>
    <w:rsid w:val="000D0FD5"/>
    <w:rsid w:val="000D29EB"/>
    <w:rsid w:val="000D2FED"/>
    <w:rsid w:val="000D4620"/>
    <w:rsid w:val="000D5EFB"/>
    <w:rsid w:val="000D6107"/>
    <w:rsid w:val="000D6549"/>
    <w:rsid w:val="000D65E2"/>
    <w:rsid w:val="000E1EB2"/>
    <w:rsid w:val="000E264A"/>
    <w:rsid w:val="000E30DB"/>
    <w:rsid w:val="000E31AC"/>
    <w:rsid w:val="000E3874"/>
    <w:rsid w:val="000E3C0F"/>
    <w:rsid w:val="000E3DBE"/>
    <w:rsid w:val="000E3DE0"/>
    <w:rsid w:val="000E411D"/>
    <w:rsid w:val="000E509B"/>
    <w:rsid w:val="000E5353"/>
    <w:rsid w:val="000E5BD3"/>
    <w:rsid w:val="000E6701"/>
    <w:rsid w:val="000E67A6"/>
    <w:rsid w:val="000F0414"/>
    <w:rsid w:val="000F07DB"/>
    <w:rsid w:val="000F0CAE"/>
    <w:rsid w:val="000F13B1"/>
    <w:rsid w:val="000F1563"/>
    <w:rsid w:val="000F18BF"/>
    <w:rsid w:val="000F1D07"/>
    <w:rsid w:val="000F1F08"/>
    <w:rsid w:val="000F2030"/>
    <w:rsid w:val="000F28F7"/>
    <w:rsid w:val="000F2BD1"/>
    <w:rsid w:val="000F30A3"/>
    <w:rsid w:val="000F4303"/>
    <w:rsid w:val="000F4C2F"/>
    <w:rsid w:val="000F4DD1"/>
    <w:rsid w:val="000F557C"/>
    <w:rsid w:val="000F56BD"/>
    <w:rsid w:val="000F781E"/>
    <w:rsid w:val="000F7E2E"/>
    <w:rsid w:val="00100621"/>
    <w:rsid w:val="001020F1"/>
    <w:rsid w:val="001021DE"/>
    <w:rsid w:val="00103670"/>
    <w:rsid w:val="00103DD3"/>
    <w:rsid w:val="00103ECD"/>
    <w:rsid w:val="001048DF"/>
    <w:rsid w:val="00105572"/>
    <w:rsid w:val="00105E71"/>
    <w:rsid w:val="00106BF0"/>
    <w:rsid w:val="00106F36"/>
    <w:rsid w:val="00107473"/>
    <w:rsid w:val="00107655"/>
    <w:rsid w:val="00107916"/>
    <w:rsid w:val="001115F2"/>
    <w:rsid w:val="0011197A"/>
    <w:rsid w:val="001119C5"/>
    <w:rsid w:val="00112303"/>
    <w:rsid w:val="00112375"/>
    <w:rsid w:val="00112809"/>
    <w:rsid w:val="00112F96"/>
    <w:rsid w:val="0011467F"/>
    <w:rsid w:val="00114945"/>
    <w:rsid w:val="00116823"/>
    <w:rsid w:val="00116907"/>
    <w:rsid w:val="0011730F"/>
    <w:rsid w:val="001173D5"/>
    <w:rsid w:val="00120449"/>
    <w:rsid w:val="001206CC"/>
    <w:rsid w:val="00120D2E"/>
    <w:rsid w:val="00120D47"/>
    <w:rsid w:val="001243DF"/>
    <w:rsid w:val="00125303"/>
    <w:rsid w:val="00125A3E"/>
    <w:rsid w:val="001261DC"/>
    <w:rsid w:val="001274A3"/>
    <w:rsid w:val="00127AC8"/>
    <w:rsid w:val="00127AF6"/>
    <w:rsid w:val="00127B64"/>
    <w:rsid w:val="00130393"/>
    <w:rsid w:val="001309A4"/>
    <w:rsid w:val="001318A7"/>
    <w:rsid w:val="001319AC"/>
    <w:rsid w:val="00131D40"/>
    <w:rsid w:val="001321A2"/>
    <w:rsid w:val="001327FE"/>
    <w:rsid w:val="00132A15"/>
    <w:rsid w:val="001337BA"/>
    <w:rsid w:val="00135270"/>
    <w:rsid w:val="001354BF"/>
    <w:rsid w:val="00135795"/>
    <w:rsid w:val="00135CE3"/>
    <w:rsid w:val="001361C9"/>
    <w:rsid w:val="0014172C"/>
    <w:rsid w:val="0014181D"/>
    <w:rsid w:val="00142069"/>
    <w:rsid w:val="00142379"/>
    <w:rsid w:val="00142387"/>
    <w:rsid w:val="00143274"/>
    <w:rsid w:val="00143EEF"/>
    <w:rsid w:val="001441A6"/>
    <w:rsid w:val="00144BED"/>
    <w:rsid w:val="0014509E"/>
    <w:rsid w:val="0014632D"/>
    <w:rsid w:val="0014648F"/>
    <w:rsid w:val="00146DEF"/>
    <w:rsid w:val="00147823"/>
    <w:rsid w:val="00147A72"/>
    <w:rsid w:val="00147CF0"/>
    <w:rsid w:val="00152943"/>
    <w:rsid w:val="00153A4C"/>
    <w:rsid w:val="00153AEB"/>
    <w:rsid w:val="001543BD"/>
    <w:rsid w:val="00155230"/>
    <w:rsid w:val="00155632"/>
    <w:rsid w:val="00155DAC"/>
    <w:rsid w:val="001566C3"/>
    <w:rsid w:val="0015674E"/>
    <w:rsid w:val="00156C03"/>
    <w:rsid w:val="001573B1"/>
    <w:rsid w:val="00157E25"/>
    <w:rsid w:val="00161392"/>
    <w:rsid w:val="001615C5"/>
    <w:rsid w:val="00163FE1"/>
    <w:rsid w:val="001643F4"/>
    <w:rsid w:val="00164A5E"/>
    <w:rsid w:val="0016505D"/>
    <w:rsid w:val="00165F71"/>
    <w:rsid w:val="00166C3C"/>
    <w:rsid w:val="001672C4"/>
    <w:rsid w:val="00167A1B"/>
    <w:rsid w:val="00167FDB"/>
    <w:rsid w:val="001711D8"/>
    <w:rsid w:val="00171BC1"/>
    <w:rsid w:val="00171D4B"/>
    <w:rsid w:val="00171F07"/>
    <w:rsid w:val="00172448"/>
    <w:rsid w:val="00172B98"/>
    <w:rsid w:val="00173D40"/>
    <w:rsid w:val="00173F82"/>
    <w:rsid w:val="001747DD"/>
    <w:rsid w:val="00174FCF"/>
    <w:rsid w:val="00175C2C"/>
    <w:rsid w:val="001761D6"/>
    <w:rsid w:val="001801B6"/>
    <w:rsid w:val="0018028C"/>
    <w:rsid w:val="001802C4"/>
    <w:rsid w:val="00181387"/>
    <w:rsid w:val="00181BED"/>
    <w:rsid w:val="001823E1"/>
    <w:rsid w:val="00182425"/>
    <w:rsid w:val="00182BD7"/>
    <w:rsid w:val="00183601"/>
    <w:rsid w:val="00183E7C"/>
    <w:rsid w:val="001845C7"/>
    <w:rsid w:val="0018466B"/>
    <w:rsid w:val="00184B05"/>
    <w:rsid w:val="00186EB4"/>
    <w:rsid w:val="0018724F"/>
    <w:rsid w:val="00190BE1"/>
    <w:rsid w:val="001924B4"/>
    <w:rsid w:val="001976AC"/>
    <w:rsid w:val="001A063F"/>
    <w:rsid w:val="001A0C8C"/>
    <w:rsid w:val="001A25CE"/>
    <w:rsid w:val="001A2C28"/>
    <w:rsid w:val="001A31EE"/>
    <w:rsid w:val="001A4C96"/>
    <w:rsid w:val="001A6300"/>
    <w:rsid w:val="001A6BA0"/>
    <w:rsid w:val="001A6D23"/>
    <w:rsid w:val="001A7F3C"/>
    <w:rsid w:val="001B083A"/>
    <w:rsid w:val="001B0FE1"/>
    <w:rsid w:val="001B175A"/>
    <w:rsid w:val="001B234F"/>
    <w:rsid w:val="001B2874"/>
    <w:rsid w:val="001B39B3"/>
    <w:rsid w:val="001B5924"/>
    <w:rsid w:val="001B5F25"/>
    <w:rsid w:val="001B60C1"/>
    <w:rsid w:val="001B614D"/>
    <w:rsid w:val="001B69E1"/>
    <w:rsid w:val="001B6B9E"/>
    <w:rsid w:val="001B735F"/>
    <w:rsid w:val="001C05B6"/>
    <w:rsid w:val="001C0FE0"/>
    <w:rsid w:val="001C110D"/>
    <w:rsid w:val="001C1172"/>
    <w:rsid w:val="001C1600"/>
    <w:rsid w:val="001C253C"/>
    <w:rsid w:val="001C27AE"/>
    <w:rsid w:val="001C45D5"/>
    <w:rsid w:val="001C58E8"/>
    <w:rsid w:val="001C6248"/>
    <w:rsid w:val="001C6429"/>
    <w:rsid w:val="001C669C"/>
    <w:rsid w:val="001C7020"/>
    <w:rsid w:val="001D023C"/>
    <w:rsid w:val="001D0CED"/>
    <w:rsid w:val="001D1353"/>
    <w:rsid w:val="001D32D7"/>
    <w:rsid w:val="001D3362"/>
    <w:rsid w:val="001D4B3C"/>
    <w:rsid w:val="001D59D8"/>
    <w:rsid w:val="001D670C"/>
    <w:rsid w:val="001D6CED"/>
    <w:rsid w:val="001D7466"/>
    <w:rsid w:val="001D7C63"/>
    <w:rsid w:val="001D7D02"/>
    <w:rsid w:val="001E11ED"/>
    <w:rsid w:val="001E1932"/>
    <w:rsid w:val="001E196E"/>
    <w:rsid w:val="001E1CF9"/>
    <w:rsid w:val="001E2198"/>
    <w:rsid w:val="001E4B66"/>
    <w:rsid w:val="001E4CD0"/>
    <w:rsid w:val="001E510A"/>
    <w:rsid w:val="001E617A"/>
    <w:rsid w:val="001E63FE"/>
    <w:rsid w:val="001E6B22"/>
    <w:rsid w:val="001E6CFF"/>
    <w:rsid w:val="001E70E6"/>
    <w:rsid w:val="001F003D"/>
    <w:rsid w:val="001F09F7"/>
    <w:rsid w:val="001F11B6"/>
    <w:rsid w:val="001F15DE"/>
    <w:rsid w:val="001F3211"/>
    <w:rsid w:val="001F376F"/>
    <w:rsid w:val="001F3EAD"/>
    <w:rsid w:val="001F5413"/>
    <w:rsid w:val="001F5E30"/>
    <w:rsid w:val="001F6A28"/>
    <w:rsid w:val="00200257"/>
    <w:rsid w:val="002003A7"/>
    <w:rsid w:val="00200D59"/>
    <w:rsid w:val="0020146B"/>
    <w:rsid w:val="00201772"/>
    <w:rsid w:val="00202381"/>
    <w:rsid w:val="002025E7"/>
    <w:rsid w:val="00202BFD"/>
    <w:rsid w:val="002033B9"/>
    <w:rsid w:val="0020389B"/>
    <w:rsid w:val="002045DC"/>
    <w:rsid w:val="002046BA"/>
    <w:rsid w:val="002052C5"/>
    <w:rsid w:val="0020558C"/>
    <w:rsid w:val="002057E8"/>
    <w:rsid w:val="00207EC8"/>
    <w:rsid w:val="0021077C"/>
    <w:rsid w:val="00210AB1"/>
    <w:rsid w:val="00210F4A"/>
    <w:rsid w:val="00211A8E"/>
    <w:rsid w:val="00211BCA"/>
    <w:rsid w:val="00211E81"/>
    <w:rsid w:val="00212464"/>
    <w:rsid w:val="00213776"/>
    <w:rsid w:val="00213B27"/>
    <w:rsid w:val="002149A7"/>
    <w:rsid w:val="00214A5F"/>
    <w:rsid w:val="00214EF2"/>
    <w:rsid w:val="002168FC"/>
    <w:rsid w:val="0022054D"/>
    <w:rsid w:val="00221CB9"/>
    <w:rsid w:val="00221CC9"/>
    <w:rsid w:val="00222FB1"/>
    <w:rsid w:val="0022307F"/>
    <w:rsid w:val="0022316C"/>
    <w:rsid w:val="00225A92"/>
    <w:rsid w:val="00225CEB"/>
    <w:rsid w:val="00225E17"/>
    <w:rsid w:val="002269A5"/>
    <w:rsid w:val="00227050"/>
    <w:rsid w:val="002270C9"/>
    <w:rsid w:val="002272A2"/>
    <w:rsid w:val="00230236"/>
    <w:rsid w:val="0023085C"/>
    <w:rsid w:val="00230D7E"/>
    <w:rsid w:val="0023143A"/>
    <w:rsid w:val="002314A3"/>
    <w:rsid w:val="002315CB"/>
    <w:rsid w:val="00231A9B"/>
    <w:rsid w:val="00231FFC"/>
    <w:rsid w:val="00232520"/>
    <w:rsid w:val="002361A4"/>
    <w:rsid w:val="00236400"/>
    <w:rsid w:val="00236A25"/>
    <w:rsid w:val="0023724E"/>
    <w:rsid w:val="0023744A"/>
    <w:rsid w:val="002432B6"/>
    <w:rsid w:val="00243370"/>
    <w:rsid w:val="00244556"/>
    <w:rsid w:val="002452B8"/>
    <w:rsid w:val="002452DF"/>
    <w:rsid w:val="002455AB"/>
    <w:rsid w:val="0024632A"/>
    <w:rsid w:val="00246865"/>
    <w:rsid w:val="00246DE1"/>
    <w:rsid w:val="00247043"/>
    <w:rsid w:val="00247B2B"/>
    <w:rsid w:val="00250349"/>
    <w:rsid w:val="002508E8"/>
    <w:rsid w:val="00250E32"/>
    <w:rsid w:val="0025225E"/>
    <w:rsid w:val="00253424"/>
    <w:rsid w:val="002541A8"/>
    <w:rsid w:val="00254C7B"/>
    <w:rsid w:val="0025524B"/>
    <w:rsid w:val="0025552C"/>
    <w:rsid w:val="002561DB"/>
    <w:rsid w:val="00260B7F"/>
    <w:rsid w:val="00261736"/>
    <w:rsid w:val="002624C7"/>
    <w:rsid w:val="002624D8"/>
    <w:rsid w:val="00262FB2"/>
    <w:rsid w:val="002630F0"/>
    <w:rsid w:val="0026317F"/>
    <w:rsid w:val="002631C3"/>
    <w:rsid w:val="002637B2"/>
    <w:rsid w:val="00264AD5"/>
    <w:rsid w:val="00266632"/>
    <w:rsid w:val="00267BC9"/>
    <w:rsid w:val="00270612"/>
    <w:rsid w:val="00271E5A"/>
    <w:rsid w:val="0027500B"/>
    <w:rsid w:val="00275CFC"/>
    <w:rsid w:val="002778F3"/>
    <w:rsid w:val="00280827"/>
    <w:rsid w:val="002811E9"/>
    <w:rsid w:val="00281927"/>
    <w:rsid w:val="00281EA0"/>
    <w:rsid w:val="002839FB"/>
    <w:rsid w:val="00284A43"/>
    <w:rsid w:val="00284E5B"/>
    <w:rsid w:val="00284F0C"/>
    <w:rsid w:val="0028595F"/>
    <w:rsid w:val="00286163"/>
    <w:rsid w:val="00286418"/>
    <w:rsid w:val="002865A9"/>
    <w:rsid w:val="002869E9"/>
    <w:rsid w:val="00286E95"/>
    <w:rsid w:val="002878E2"/>
    <w:rsid w:val="00290544"/>
    <w:rsid w:val="00293106"/>
    <w:rsid w:val="00296070"/>
    <w:rsid w:val="00296478"/>
    <w:rsid w:val="00296AFB"/>
    <w:rsid w:val="0029734F"/>
    <w:rsid w:val="002A0AEC"/>
    <w:rsid w:val="002A18F9"/>
    <w:rsid w:val="002A2E8C"/>
    <w:rsid w:val="002A3B51"/>
    <w:rsid w:val="002A5419"/>
    <w:rsid w:val="002A5E45"/>
    <w:rsid w:val="002A62AA"/>
    <w:rsid w:val="002A6363"/>
    <w:rsid w:val="002A63D9"/>
    <w:rsid w:val="002A7758"/>
    <w:rsid w:val="002B082C"/>
    <w:rsid w:val="002B08A4"/>
    <w:rsid w:val="002B09A2"/>
    <w:rsid w:val="002B1A67"/>
    <w:rsid w:val="002B2E9D"/>
    <w:rsid w:val="002B42B9"/>
    <w:rsid w:val="002B69C0"/>
    <w:rsid w:val="002B6DC1"/>
    <w:rsid w:val="002C0623"/>
    <w:rsid w:val="002C0DA2"/>
    <w:rsid w:val="002C0ECF"/>
    <w:rsid w:val="002C0F73"/>
    <w:rsid w:val="002C117F"/>
    <w:rsid w:val="002C139A"/>
    <w:rsid w:val="002C32A4"/>
    <w:rsid w:val="002C5893"/>
    <w:rsid w:val="002C5967"/>
    <w:rsid w:val="002C5B45"/>
    <w:rsid w:val="002C65D5"/>
    <w:rsid w:val="002C6FD9"/>
    <w:rsid w:val="002C754F"/>
    <w:rsid w:val="002C7C28"/>
    <w:rsid w:val="002D0D53"/>
    <w:rsid w:val="002D2071"/>
    <w:rsid w:val="002D3004"/>
    <w:rsid w:val="002D3CD6"/>
    <w:rsid w:val="002D4606"/>
    <w:rsid w:val="002D51BD"/>
    <w:rsid w:val="002D5DBE"/>
    <w:rsid w:val="002D6F9D"/>
    <w:rsid w:val="002D7405"/>
    <w:rsid w:val="002D7696"/>
    <w:rsid w:val="002D7776"/>
    <w:rsid w:val="002D790C"/>
    <w:rsid w:val="002D7B83"/>
    <w:rsid w:val="002E0077"/>
    <w:rsid w:val="002E0B2E"/>
    <w:rsid w:val="002E153E"/>
    <w:rsid w:val="002E3057"/>
    <w:rsid w:val="002E44B0"/>
    <w:rsid w:val="002E496F"/>
    <w:rsid w:val="002E5463"/>
    <w:rsid w:val="002E6558"/>
    <w:rsid w:val="002E74EB"/>
    <w:rsid w:val="002E7781"/>
    <w:rsid w:val="002E7D4D"/>
    <w:rsid w:val="002F0160"/>
    <w:rsid w:val="002F0C3A"/>
    <w:rsid w:val="002F164E"/>
    <w:rsid w:val="002F36C3"/>
    <w:rsid w:val="002F388F"/>
    <w:rsid w:val="002F3CDF"/>
    <w:rsid w:val="002F3FD5"/>
    <w:rsid w:val="002F4ADE"/>
    <w:rsid w:val="002F4EE4"/>
    <w:rsid w:val="002F4FBE"/>
    <w:rsid w:val="002F517F"/>
    <w:rsid w:val="002F5F5E"/>
    <w:rsid w:val="002F6F02"/>
    <w:rsid w:val="002F6FB3"/>
    <w:rsid w:val="002F7FDE"/>
    <w:rsid w:val="00300E64"/>
    <w:rsid w:val="00303202"/>
    <w:rsid w:val="00303288"/>
    <w:rsid w:val="0030438D"/>
    <w:rsid w:val="003074A5"/>
    <w:rsid w:val="003074DF"/>
    <w:rsid w:val="00310371"/>
    <w:rsid w:val="00311875"/>
    <w:rsid w:val="003119D3"/>
    <w:rsid w:val="00312063"/>
    <w:rsid w:val="0031521F"/>
    <w:rsid w:val="003155A1"/>
    <w:rsid w:val="00315F7B"/>
    <w:rsid w:val="003167FC"/>
    <w:rsid w:val="0032009C"/>
    <w:rsid w:val="003208A6"/>
    <w:rsid w:val="003210EC"/>
    <w:rsid w:val="003249BD"/>
    <w:rsid w:val="00324BF5"/>
    <w:rsid w:val="003257A0"/>
    <w:rsid w:val="00326187"/>
    <w:rsid w:val="00326636"/>
    <w:rsid w:val="0032707F"/>
    <w:rsid w:val="00330DF0"/>
    <w:rsid w:val="00330E65"/>
    <w:rsid w:val="003313F4"/>
    <w:rsid w:val="00332E32"/>
    <w:rsid w:val="0033729E"/>
    <w:rsid w:val="0034049D"/>
    <w:rsid w:val="00341584"/>
    <w:rsid w:val="0034327E"/>
    <w:rsid w:val="00343FB6"/>
    <w:rsid w:val="00344026"/>
    <w:rsid w:val="003445EF"/>
    <w:rsid w:val="00345813"/>
    <w:rsid w:val="00346E57"/>
    <w:rsid w:val="003470F1"/>
    <w:rsid w:val="00347A1A"/>
    <w:rsid w:val="003502C0"/>
    <w:rsid w:val="003514F3"/>
    <w:rsid w:val="00351CD9"/>
    <w:rsid w:val="003530AF"/>
    <w:rsid w:val="0035338E"/>
    <w:rsid w:val="00353694"/>
    <w:rsid w:val="00353E78"/>
    <w:rsid w:val="0035433D"/>
    <w:rsid w:val="00354592"/>
    <w:rsid w:val="0035575F"/>
    <w:rsid w:val="00356D59"/>
    <w:rsid w:val="003572D7"/>
    <w:rsid w:val="0035767A"/>
    <w:rsid w:val="00360080"/>
    <w:rsid w:val="00361729"/>
    <w:rsid w:val="00361BCA"/>
    <w:rsid w:val="00361CE3"/>
    <w:rsid w:val="00362CA6"/>
    <w:rsid w:val="00362D38"/>
    <w:rsid w:val="0036538F"/>
    <w:rsid w:val="00365F33"/>
    <w:rsid w:val="0036783B"/>
    <w:rsid w:val="00367BC4"/>
    <w:rsid w:val="00367DF5"/>
    <w:rsid w:val="00371635"/>
    <w:rsid w:val="00371919"/>
    <w:rsid w:val="0037333E"/>
    <w:rsid w:val="0037376E"/>
    <w:rsid w:val="00374D38"/>
    <w:rsid w:val="00375895"/>
    <w:rsid w:val="003759E1"/>
    <w:rsid w:val="00376D66"/>
    <w:rsid w:val="00380759"/>
    <w:rsid w:val="00380FC8"/>
    <w:rsid w:val="0038130B"/>
    <w:rsid w:val="00382E14"/>
    <w:rsid w:val="0038308E"/>
    <w:rsid w:val="00383154"/>
    <w:rsid w:val="003845FC"/>
    <w:rsid w:val="00384A80"/>
    <w:rsid w:val="00385E83"/>
    <w:rsid w:val="003863E4"/>
    <w:rsid w:val="003868E3"/>
    <w:rsid w:val="00386CBA"/>
    <w:rsid w:val="00386DFD"/>
    <w:rsid w:val="003878D6"/>
    <w:rsid w:val="00387DC1"/>
    <w:rsid w:val="00390CA4"/>
    <w:rsid w:val="003917C5"/>
    <w:rsid w:val="00392B70"/>
    <w:rsid w:val="00393EC1"/>
    <w:rsid w:val="003942BC"/>
    <w:rsid w:val="003959FA"/>
    <w:rsid w:val="00395FB0"/>
    <w:rsid w:val="003969B6"/>
    <w:rsid w:val="003970F7"/>
    <w:rsid w:val="003976C2"/>
    <w:rsid w:val="00397993"/>
    <w:rsid w:val="003A0519"/>
    <w:rsid w:val="003A24F7"/>
    <w:rsid w:val="003A2825"/>
    <w:rsid w:val="003A35A3"/>
    <w:rsid w:val="003A3836"/>
    <w:rsid w:val="003A3E06"/>
    <w:rsid w:val="003A472A"/>
    <w:rsid w:val="003A4799"/>
    <w:rsid w:val="003A5CC3"/>
    <w:rsid w:val="003A7FF1"/>
    <w:rsid w:val="003B0491"/>
    <w:rsid w:val="003B111E"/>
    <w:rsid w:val="003B139F"/>
    <w:rsid w:val="003B1F5D"/>
    <w:rsid w:val="003B2252"/>
    <w:rsid w:val="003B228F"/>
    <w:rsid w:val="003B29F3"/>
    <w:rsid w:val="003B32F6"/>
    <w:rsid w:val="003B3874"/>
    <w:rsid w:val="003B3AE5"/>
    <w:rsid w:val="003B4383"/>
    <w:rsid w:val="003B4BD8"/>
    <w:rsid w:val="003B4FD5"/>
    <w:rsid w:val="003B529C"/>
    <w:rsid w:val="003B533D"/>
    <w:rsid w:val="003B5753"/>
    <w:rsid w:val="003B5858"/>
    <w:rsid w:val="003B6A3D"/>
    <w:rsid w:val="003B6B75"/>
    <w:rsid w:val="003B7410"/>
    <w:rsid w:val="003C039E"/>
    <w:rsid w:val="003C06C9"/>
    <w:rsid w:val="003C075B"/>
    <w:rsid w:val="003C09D4"/>
    <w:rsid w:val="003C09F0"/>
    <w:rsid w:val="003C1056"/>
    <w:rsid w:val="003C10F7"/>
    <w:rsid w:val="003C4197"/>
    <w:rsid w:val="003C4A98"/>
    <w:rsid w:val="003C50C1"/>
    <w:rsid w:val="003C5208"/>
    <w:rsid w:val="003C68F2"/>
    <w:rsid w:val="003C71EF"/>
    <w:rsid w:val="003D0B94"/>
    <w:rsid w:val="003D0CC6"/>
    <w:rsid w:val="003D2A2C"/>
    <w:rsid w:val="003D2FAB"/>
    <w:rsid w:val="003D498D"/>
    <w:rsid w:val="003D4E8E"/>
    <w:rsid w:val="003D5301"/>
    <w:rsid w:val="003D5FCA"/>
    <w:rsid w:val="003D631B"/>
    <w:rsid w:val="003D72F1"/>
    <w:rsid w:val="003D736A"/>
    <w:rsid w:val="003D7400"/>
    <w:rsid w:val="003E0257"/>
    <w:rsid w:val="003E05AA"/>
    <w:rsid w:val="003E094F"/>
    <w:rsid w:val="003E0BC8"/>
    <w:rsid w:val="003E0DED"/>
    <w:rsid w:val="003E0EDA"/>
    <w:rsid w:val="003E1D68"/>
    <w:rsid w:val="003E2318"/>
    <w:rsid w:val="003E2500"/>
    <w:rsid w:val="003E39DB"/>
    <w:rsid w:val="003E440F"/>
    <w:rsid w:val="003F0059"/>
    <w:rsid w:val="003F04DB"/>
    <w:rsid w:val="003F04F2"/>
    <w:rsid w:val="003F0F6E"/>
    <w:rsid w:val="003F109C"/>
    <w:rsid w:val="003F12A7"/>
    <w:rsid w:val="003F2108"/>
    <w:rsid w:val="003F227C"/>
    <w:rsid w:val="003F401E"/>
    <w:rsid w:val="003F434D"/>
    <w:rsid w:val="003F51BC"/>
    <w:rsid w:val="003F562B"/>
    <w:rsid w:val="003F711F"/>
    <w:rsid w:val="00400FEE"/>
    <w:rsid w:val="004029D1"/>
    <w:rsid w:val="00403624"/>
    <w:rsid w:val="00403C1A"/>
    <w:rsid w:val="00404BDA"/>
    <w:rsid w:val="00404C8B"/>
    <w:rsid w:val="00404DB8"/>
    <w:rsid w:val="00405045"/>
    <w:rsid w:val="004059DC"/>
    <w:rsid w:val="004067D2"/>
    <w:rsid w:val="00406E66"/>
    <w:rsid w:val="00407627"/>
    <w:rsid w:val="00407E56"/>
    <w:rsid w:val="00407FE0"/>
    <w:rsid w:val="00410B80"/>
    <w:rsid w:val="00412B82"/>
    <w:rsid w:val="0041306F"/>
    <w:rsid w:val="00413097"/>
    <w:rsid w:val="004130E2"/>
    <w:rsid w:val="00413321"/>
    <w:rsid w:val="00413EE2"/>
    <w:rsid w:val="00414C4C"/>
    <w:rsid w:val="0041512E"/>
    <w:rsid w:val="00416070"/>
    <w:rsid w:val="00416555"/>
    <w:rsid w:val="00417C80"/>
    <w:rsid w:val="004202DE"/>
    <w:rsid w:val="004207A5"/>
    <w:rsid w:val="004207BF"/>
    <w:rsid w:val="00420873"/>
    <w:rsid w:val="00421E0F"/>
    <w:rsid w:val="00423961"/>
    <w:rsid w:val="00423A2F"/>
    <w:rsid w:val="00423A6E"/>
    <w:rsid w:val="00423CE2"/>
    <w:rsid w:val="004254F2"/>
    <w:rsid w:val="00425556"/>
    <w:rsid w:val="00425AC6"/>
    <w:rsid w:val="004272AE"/>
    <w:rsid w:val="004276EF"/>
    <w:rsid w:val="0043018C"/>
    <w:rsid w:val="00430322"/>
    <w:rsid w:val="00430C69"/>
    <w:rsid w:val="00431075"/>
    <w:rsid w:val="004314C4"/>
    <w:rsid w:val="00431B31"/>
    <w:rsid w:val="00432F83"/>
    <w:rsid w:val="0043476F"/>
    <w:rsid w:val="00435D94"/>
    <w:rsid w:val="00440C76"/>
    <w:rsid w:val="004413E0"/>
    <w:rsid w:val="0044203E"/>
    <w:rsid w:val="0044248D"/>
    <w:rsid w:val="00443F21"/>
    <w:rsid w:val="0044414E"/>
    <w:rsid w:val="00444DF6"/>
    <w:rsid w:val="00444F65"/>
    <w:rsid w:val="004451A7"/>
    <w:rsid w:val="0044603D"/>
    <w:rsid w:val="00446576"/>
    <w:rsid w:val="004471A7"/>
    <w:rsid w:val="004500EA"/>
    <w:rsid w:val="00450297"/>
    <w:rsid w:val="00450DFE"/>
    <w:rsid w:val="00452239"/>
    <w:rsid w:val="00452386"/>
    <w:rsid w:val="00452431"/>
    <w:rsid w:val="00452D08"/>
    <w:rsid w:val="00452D0E"/>
    <w:rsid w:val="0045331D"/>
    <w:rsid w:val="0045344A"/>
    <w:rsid w:val="00454165"/>
    <w:rsid w:val="00454540"/>
    <w:rsid w:val="00455146"/>
    <w:rsid w:val="00456307"/>
    <w:rsid w:val="0046056B"/>
    <w:rsid w:val="00460722"/>
    <w:rsid w:val="00460F1B"/>
    <w:rsid w:val="004611F6"/>
    <w:rsid w:val="004614BD"/>
    <w:rsid w:val="004618B0"/>
    <w:rsid w:val="00461F62"/>
    <w:rsid w:val="004621E8"/>
    <w:rsid w:val="00462CA6"/>
    <w:rsid w:val="00462CC8"/>
    <w:rsid w:val="0046302F"/>
    <w:rsid w:val="0046403C"/>
    <w:rsid w:val="0046433E"/>
    <w:rsid w:val="00464D25"/>
    <w:rsid w:val="004653BF"/>
    <w:rsid w:val="004661B4"/>
    <w:rsid w:val="00466541"/>
    <w:rsid w:val="00467FB3"/>
    <w:rsid w:val="0047143E"/>
    <w:rsid w:val="00472448"/>
    <w:rsid w:val="004748AE"/>
    <w:rsid w:val="004751D1"/>
    <w:rsid w:val="004770DF"/>
    <w:rsid w:val="0048199A"/>
    <w:rsid w:val="004822E2"/>
    <w:rsid w:val="004826F5"/>
    <w:rsid w:val="00482F60"/>
    <w:rsid w:val="00483545"/>
    <w:rsid w:val="00483FED"/>
    <w:rsid w:val="00483FF9"/>
    <w:rsid w:val="0048414B"/>
    <w:rsid w:val="004849DD"/>
    <w:rsid w:val="00484BF1"/>
    <w:rsid w:val="00485070"/>
    <w:rsid w:val="004862E4"/>
    <w:rsid w:val="004874B1"/>
    <w:rsid w:val="00490D4D"/>
    <w:rsid w:val="00491A6A"/>
    <w:rsid w:val="00491E6C"/>
    <w:rsid w:val="00492497"/>
    <w:rsid w:val="00492A2E"/>
    <w:rsid w:val="004945F9"/>
    <w:rsid w:val="00495286"/>
    <w:rsid w:val="00495465"/>
    <w:rsid w:val="004955B7"/>
    <w:rsid w:val="00496A51"/>
    <w:rsid w:val="00496E7E"/>
    <w:rsid w:val="0049793E"/>
    <w:rsid w:val="00497E7F"/>
    <w:rsid w:val="004A0E18"/>
    <w:rsid w:val="004A11C5"/>
    <w:rsid w:val="004A1319"/>
    <w:rsid w:val="004A147D"/>
    <w:rsid w:val="004A195A"/>
    <w:rsid w:val="004A346F"/>
    <w:rsid w:val="004A3DF7"/>
    <w:rsid w:val="004A4AB5"/>
    <w:rsid w:val="004A4F66"/>
    <w:rsid w:val="004A594B"/>
    <w:rsid w:val="004A79D3"/>
    <w:rsid w:val="004B0F04"/>
    <w:rsid w:val="004B1759"/>
    <w:rsid w:val="004B17B4"/>
    <w:rsid w:val="004B2F66"/>
    <w:rsid w:val="004B44D5"/>
    <w:rsid w:val="004B5A5E"/>
    <w:rsid w:val="004B62C6"/>
    <w:rsid w:val="004B674B"/>
    <w:rsid w:val="004B6C6F"/>
    <w:rsid w:val="004B6D4E"/>
    <w:rsid w:val="004B71C5"/>
    <w:rsid w:val="004B7CBF"/>
    <w:rsid w:val="004B7CD2"/>
    <w:rsid w:val="004C0421"/>
    <w:rsid w:val="004C0C04"/>
    <w:rsid w:val="004C25FE"/>
    <w:rsid w:val="004C2DB2"/>
    <w:rsid w:val="004C3F2F"/>
    <w:rsid w:val="004C487F"/>
    <w:rsid w:val="004C4B1C"/>
    <w:rsid w:val="004C7510"/>
    <w:rsid w:val="004C765A"/>
    <w:rsid w:val="004D00F7"/>
    <w:rsid w:val="004D06B7"/>
    <w:rsid w:val="004D0BBD"/>
    <w:rsid w:val="004D0F71"/>
    <w:rsid w:val="004D13EE"/>
    <w:rsid w:val="004D1B28"/>
    <w:rsid w:val="004D2E68"/>
    <w:rsid w:val="004D32A6"/>
    <w:rsid w:val="004D36E4"/>
    <w:rsid w:val="004D3AEF"/>
    <w:rsid w:val="004D3B69"/>
    <w:rsid w:val="004D56B7"/>
    <w:rsid w:val="004E03BB"/>
    <w:rsid w:val="004E102E"/>
    <w:rsid w:val="004E11F3"/>
    <w:rsid w:val="004E1616"/>
    <w:rsid w:val="004E3696"/>
    <w:rsid w:val="004E3BFC"/>
    <w:rsid w:val="004E3E38"/>
    <w:rsid w:val="004E4103"/>
    <w:rsid w:val="004E531F"/>
    <w:rsid w:val="004E566F"/>
    <w:rsid w:val="004E5F7E"/>
    <w:rsid w:val="004E6B37"/>
    <w:rsid w:val="004E7079"/>
    <w:rsid w:val="004E70A1"/>
    <w:rsid w:val="004E74B2"/>
    <w:rsid w:val="004E752B"/>
    <w:rsid w:val="004E79D1"/>
    <w:rsid w:val="004F06D7"/>
    <w:rsid w:val="004F1389"/>
    <w:rsid w:val="004F13B7"/>
    <w:rsid w:val="004F15BF"/>
    <w:rsid w:val="004F246B"/>
    <w:rsid w:val="004F2680"/>
    <w:rsid w:val="004F30B0"/>
    <w:rsid w:val="004F40C9"/>
    <w:rsid w:val="004F439E"/>
    <w:rsid w:val="004F47F2"/>
    <w:rsid w:val="004F4950"/>
    <w:rsid w:val="004F6444"/>
    <w:rsid w:val="004F6D92"/>
    <w:rsid w:val="004F7ADD"/>
    <w:rsid w:val="004F7C7F"/>
    <w:rsid w:val="00501052"/>
    <w:rsid w:val="00501E7A"/>
    <w:rsid w:val="00501ED3"/>
    <w:rsid w:val="00502158"/>
    <w:rsid w:val="00502180"/>
    <w:rsid w:val="0050269F"/>
    <w:rsid w:val="00502779"/>
    <w:rsid w:val="00503314"/>
    <w:rsid w:val="00503952"/>
    <w:rsid w:val="00503EA2"/>
    <w:rsid w:val="005045A3"/>
    <w:rsid w:val="00504AEE"/>
    <w:rsid w:val="00505076"/>
    <w:rsid w:val="005053C6"/>
    <w:rsid w:val="00506087"/>
    <w:rsid w:val="0050653C"/>
    <w:rsid w:val="0050688F"/>
    <w:rsid w:val="00506D76"/>
    <w:rsid w:val="0051033F"/>
    <w:rsid w:val="005107EF"/>
    <w:rsid w:val="00511009"/>
    <w:rsid w:val="0051109D"/>
    <w:rsid w:val="00511E66"/>
    <w:rsid w:val="005126DC"/>
    <w:rsid w:val="0051304B"/>
    <w:rsid w:val="005138E1"/>
    <w:rsid w:val="00513909"/>
    <w:rsid w:val="00514A99"/>
    <w:rsid w:val="00514A9D"/>
    <w:rsid w:val="00515606"/>
    <w:rsid w:val="0051720D"/>
    <w:rsid w:val="00517A5B"/>
    <w:rsid w:val="005208E1"/>
    <w:rsid w:val="00521501"/>
    <w:rsid w:val="005223F0"/>
    <w:rsid w:val="005248A7"/>
    <w:rsid w:val="00524E01"/>
    <w:rsid w:val="00524FC9"/>
    <w:rsid w:val="00527580"/>
    <w:rsid w:val="00527749"/>
    <w:rsid w:val="005301D3"/>
    <w:rsid w:val="0053158D"/>
    <w:rsid w:val="00531862"/>
    <w:rsid w:val="005319B4"/>
    <w:rsid w:val="0053267E"/>
    <w:rsid w:val="00533376"/>
    <w:rsid w:val="0053490A"/>
    <w:rsid w:val="005349C1"/>
    <w:rsid w:val="005358E6"/>
    <w:rsid w:val="00536167"/>
    <w:rsid w:val="00536BD5"/>
    <w:rsid w:val="00536EC9"/>
    <w:rsid w:val="00536FD2"/>
    <w:rsid w:val="00537011"/>
    <w:rsid w:val="00537204"/>
    <w:rsid w:val="005372FB"/>
    <w:rsid w:val="00540ADA"/>
    <w:rsid w:val="00543019"/>
    <w:rsid w:val="00543691"/>
    <w:rsid w:val="0054397D"/>
    <w:rsid w:val="00544BE1"/>
    <w:rsid w:val="00544C03"/>
    <w:rsid w:val="0054532E"/>
    <w:rsid w:val="00545747"/>
    <w:rsid w:val="005466D8"/>
    <w:rsid w:val="0055004D"/>
    <w:rsid w:val="00550241"/>
    <w:rsid w:val="00550302"/>
    <w:rsid w:val="005508CB"/>
    <w:rsid w:val="00551077"/>
    <w:rsid w:val="00551C82"/>
    <w:rsid w:val="00552C2B"/>
    <w:rsid w:val="005537B3"/>
    <w:rsid w:val="00554451"/>
    <w:rsid w:val="005548B6"/>
    <w:rsid w:val="0055510C"/>
    <w:rsid w:val="00556C45"/>
    <w:rsid w:val="00556CC6"/>
    <w:rsid w:val="0055702E"/>
    <w:rsid w:val="005570B4"/>
    <w:rsid w:val="005572D1"/>
    <w:rsid w:val="00557A7B"/>
    <w:rsid w:val="005604D4"/>
    <w:rsid w:val="0056068F"/>
    <w:rsid w:val="00561094"/>
    <w:rsid w:val="005620DB"/>
    <w:rsid w:val="00562478"/>
    <w:rsid w:val="0056297D"/>
    <w:rsid w:val="00563972"/>
    <w:rsid w:val="00564581"/>
    <w:rsid w:val="00565178"/>
    <w:rsid w:val="00565B0C"/>
    <w:rsid w:val="0056693C"/>
    <w:rsid w:val="00566E5F"/>
    <w:rsid w:val="005705BF"/>
    <w:rsid w:val="005710E0"/>
    <w:rsid w:val="00572233"/>
    <w:rsid w:val="0057236B"/>
    <w:rsid w:val="005733CD"/>
    <w:rsid w:val="00573ED9"/>
    <w:rsid w:val="00573FD3"/>
    <w:rsid w:val="00574490"/>
    <w:rsid w:val="00574890"/>
    <w:rsid w:val="00575CF3"/>
    <w:rsid w:val="0057720E"/>
    <w:rsid w:val="00577314"/>
    <w:rsid w:val="00577C4B"/>
    <w:rsid w:val="005800C8"/>
    <w:rsid w:val="005819B8"/>
    <w:rsid w:val="005822BC"/>
    <w:rsid w:val="00582441"/>
    <w:rsid w:val="0058284C"/>
    <w:rsid w:val="005830E8"/>
    <w:rsid w:val="005840FB"/>
    <w:rsid w:val="005851EF"/>
    <w:rsid w:val="00585700"/>
    <w:rsid w:val="00585B7F"/>
    <w:rsid w:val="00586746"/>
    <w:rsid w:val="005910F7"/>
    <w:rsid w:val="005919FE"/>
    <w:rsid w:val="00591FCC"/>
    <w:rsid w:val="00592458"/>
    <w:rsid w:val="005926B8"/>
    <w:rsid w:val="00592A62"/>
    <w:rsid w:val="00594E2E"/>
    <w:rsid w:val="005954CE"/>
    <w:rsid w:val="00595A32"/>
    <w:rsid w:val="00597078"/>
    <w:rsid w:val="005973C5"/>
    <w:rsid w:val="005A0891"/>
    <w:rsid w:val="005A114A"/>
    <w:rsid w:val="005A1AD3"/>
    <w:rsid w:val="005A1E2F"/>
    <w:rsid w:val="005A4083"/>
    <w:rsid w:val="005A4E5D"/>
    <w:rsid w:val="005A57B5"/>
    <w:rsid w:val="005A6371"/>
    <w:rsid w:val="005A6A18"/>
    <w:rsid w:val="005A6C6A"/>
    <w:rsid w:val="005A6F74"/>
    <w:rsid w:val="005A784A"/>
    <w:rsid w:val="005B04E3"/>
    <w:rsid w:val="005B09E2"/>
    <w:rsid w:val="005B1367"/>
    <w:rsid w:val="005B247E"/>
    <w:rsid w:val="005B3C26"/>
    <w:rsid w:val="005B50ED"/>
    <w:rsid w:val="005B5362"/>
    <w:rsid w:val="005B6160"/>
    <w:rsid w:val="005B6270"/>
    <w:rsid w:val="005B6A72"/>
    <w:rsid w:val="005B6E2E"/>
    <w:rsid w:val="005B6E8E"/>
    <w:rsid w:val="005B76D2"/>
    <w:rsid w:val="005C1017"/>
    <w:rsid w:val="005C18CE"/>
    <w:rsid w:val="005C1CC6"/>
    <w:rsid w:val="005C1DED"/>
    <w:rsid w:val="005C1F70"/>
    <w:rsid w:val="005C27CD"/>
    <w:rsid w:val="005C2967"/>
    <w:rsid w:val="005C3549"/>
    <w:rsid w:val="005C37C4"/>
    <w:rsid w:val="005C3ACB"/>
    <w:rsid w:val="005C4362"/>
    <w:rsid w:val="005C43AD"/>
    <w:rsid w:val="005C47CC"/>
    <w:rsid w:val="005C4EAB"/>
    <w:rsid w:val="005C6146"/>
    <w:rsid w:val="005C63D1"/>
    <w:rsid w:val="005C7563"/>
    <w:rsid w:val="005D01DD"/>
    <w:rsid w:val="005D105F"/>
    <w:rsid w:val="005D10BE"/>
    <w:rsid w:val="005D1218"/>
    <w:rsid w:val="005D197A"/>
    <w:rsid w:val="005D1A69"/>
    <w:rsid w:val="005D20D0"/>
    <w:rsid w:val="005D2193"/>
    <w:rsid w:val="005D23C0"/>
    <w:rsid w:val="005D2BDB"/>
    <w:rsid w:val="005D2C8E"/>
    <w:rsid w:val="005D3A62"/>
    <w:rsid w:val="005D5A5D"/>
    <w:rsid w:val="005D5A79"/>
    <w:rsid w:val="005D5F7A"/>
    <w:rsid w:val="005D7733"/>
    <w:rsid w:val="005D7BCF"/>
    <w:rsid w:val="005E01C2"/>
    <w:rsid w:val="005E11A1"/>
    <w:rsid w:val="005E1E2A"/>
    <w:rsid w:val="005E301C"/>
    <w:rsid w:val="005E394A"/>
    <w:rsid w:val="005E463D"/>
    <w:rsid w:val="005E4711"/>
    <w:rsid w:val="005E59D8"/>
    <w:rsid w:val="005E6914"/>
    <w:rsid w:val="005F0295"/>
    <w:rsid w:val="005F04CB"/>
    <w:rsid w:val="005F1DA1"/>
    <w:rsid w:val="005F23F0"/>
    <w:rsid w:val="005F34BE"/>
    <w:rsid w:val="005F3671"/>
    <w:rsid w:val="005F3CA1"/>
    <w:rsid w:val="005F3F92"/>
    <w:rsid w:val="005F6177"/>
    <w:rsid w:val="005F7051"/>
    <w:rsid w:val="005F725A"/>
    <w:rsid w:val="006018CE"/>
    <w:rsid w:val="00601A65"/>
    <w:rsid w:val="00601D42"/>
    <w:rsid w:val="006022EE"/>
    <w:rsid w:val="00602C32"/>
    <w:rsid w:val="00603202"/>
    <w:rsid w:val="00603671"/>
    <w:rsid w:val="00603747"/>
    <w:rsid w:val="00603C97"/>
    <w:rsid w:val="0060611D"/>
    <w:rsid w:val="00606592"/>
    <w:rsid w:val="00606B14"/>
    <w:rsid w:val="00607494"/>
    <w:rsid w:val="006102D7"/>
    <w:rsid w:val="006133BA"/>
    <w:rsid w:val="006145FA"/>
    <w:rsid w:val="00614C98"/>
    <w:rsid w:val="0061607C"/>
    <w:rsid w:val="00616B32"/>
    <w:rsid w:val="00617AC4"/>
    <w:rsid w:val="00617F2B"/>
    <w:rsid w:val="00617F87"/>
    <w:rsid w:val="006208C3"/>
    <w:rsid w:val="006212B0"/>
    <w:rsid w:val="0062139F"/>
    <w:rsid w:val="006213A4"/>
    <w:rsid w:val="0062170C"/>
    <w:rsid w:val="006231D7"/>
    <w:rsid w:val="006270FA"/>
    <w:rsid w:val="00627C1A"/>
    <w:rsid w:val="00630381"/>
    <w:rsid w:val="00630600"/>
    <w:rsid w:val="0063068B"/>
    <w:rsid w:val="00630FEB"/>
    <w:rsid w:val="006312FD"/>
    <w:rsid w:val="006316BD"/>
    <w:rsid w:val="00631771"/>
    <w:rsid w:val="00633590"/>
    <w:rsid w:val="00633BED"/>
    <w:rsid w:val="006345B5"/>
    <w:rsid w:val="0063643F"/>
    <w:rsid w:val="00636561"/>
    <w:rsid w:val="006365B8"/>
    <w:rsid w:val="0063671B"/>
    <w:rsid w:val="006367CE"/>
    <w:rsid w:val="00636F8F"/>
    <w:rsid w:val="0063740E"/>
    <w:rsid w:val="0064105F"/>
    <w:rsid w:val="006411E1"/>
    <w:rsid w:val="0064178E"/>
    <w:rsid w:val="006422D2"/>
    <w:rsid w:val="006423DC"/>
    <w:rsid w:val="00642DC3"/>
    <w:rsid w:val="006439C4"/>
    <w:rsid w:val="006441D3"/>
    <w:rsid w:val="00645134"/>
    <w:rsid w:val="00646252"/>
    <w:rsid w:val="00646413"/>
    <w:rsid w:val="006466AE"/>
    <w:rsid w:val="00646883"/>
    <w:rsid w:val="006504A5"/>
    <w:rsid w:val="0065166E"/>
    <w:rsid w:val="00651A77"/>
    <w:rsid w:val="00652743"/>
    <w:rsid w:val="0065281D"/>
    <w:rsid w:val="006534D2"/>
    <w:rsid w:val="00653947"/>
    <w:rsid w:val="00653A87"/>
    <w:rsid w:val="00653DBA"/>
    <w:rsid w:val="0065418E"/>
    <w:rsid w:val="006548AF"/>
    <w:rsid w:val="006557C3"/>
    <w:rsid w:val="00656F54"/>
    <w:rsid w:val="006574D2"/>
    <w:rsid w:val="006601E6"/>
    <w:rsid w:val="0066047C"/>
    <w:rsid w:val="00661620"/>
    <w:rsid w:val="00661F8A"/>
    <w:rsid w:val="0066293C"/>
    <w:rsid w:val="00664CCE"/>
    <w:rsid w:val="00665911"/>
    <w:rsid w:val="00665F4D"/>
    <w:rsid w:val="00666AC3"/>
    <w:rsid w:val="00666F36"/>
    <w:rsid w:val="006678BE"/>
    <w:rsid w:val="0067004E"/>
    <w:rsid w:val="00674D4E"/>
    <w:rsid w:val="006755DC"/>
    <w:rsid w:val="00675892"/>
    <w:rsid w:val="00675962"/>
    <w:rsid w:val="00675CD0"/>
    <w:rsid w:val="0067644D"/>
    <w:rsid w:val="006767B7"/>
    <w:rsid w:val="00681294"/>
    <w:rsid w:val="00681D69"/>
    <w:rsid w:val="00683DFC"/>
    <w:rsid w:val="0068462B"/>
    <w:rsid w:val="00684A50"/>
    <w:rsid w:val="006865E9"/>
    <w:rsid w:val="00686773"/>
    <w:rsid w:val="00686A31"/>
    <w:rsid w:val="00686D82"/>
    <w:rsid w:val="00687223"/>
    <w:rsid w:val="0069007A"/>
    <w:rsid w:val="00691A22"/>
    <w:rsid w:val="00692983"/>
    <w:rsid w:val="00692CCC"/>
    <w:rsid w:val="00693071"/>
    <w:rsid w:val="00693D58"/>
    <w:rsid w:val="006947F6"/>
    <w:rsid w:val="006951D6"/>
    <w:rsid w:val="0069548E"/>
    <w:rsid w:val="006965B4"/>
    <w:rsid w:val="00696648"/>
    <w:rsid w:val="006969C9"/>
    <w:rsid w:val="00696DF7"/>
    <w:rsid w:val="00697534"/>
    <w:rsid w:val="00697B4A"/>
    <w:rsid w:val="00697FB0"/>
    <w:rsid w:val="006A0460"/>
    <w:rsid w:val="006A0904"/>
    <w:rsid w:val="006A0F4B"/>
    <w:rsid w:val="006A14B9"/>
    <w:rsid w:val="006A1D5C"/>
    <w:rsid w:val="006A1E6C"/>
    <w:rsid w:val="006A2B4B"/>
    <w:rsid w:val="006A3312"/>
    <w:rsid w:val="006A363E"/>
    <w:rsid w:val="006A3F1C"/>
    <w:rsid w:val="006A4BB3"/>
    <w:rsid w:val="006A56A4"/>
    <w:rsid w:val="006A5833"/>
    <w:rsid w:val="006A5D84"/>
    <w:rsid w:val="006A6256"/>
    <w:rsid w:val="006A6522"/>
    <w:rsid w:val="006A6745"/>
    <w:rsid w:val="006A75C8"/>
    <w:rsid w:val="006A7604"/>
    <w:rsid w:val="006A7BB0"/>
    <w:rsid w:val="006A7CB1"/>
    <w:rsid w:val="006B1572"/>
    <w:rsid w:val="006B204C"/>
    <w:rsid w:val="006B3A98"/>
    <w:rsid w:val="006B3B49"/>
    <w:rsid w:val="006B4017"/>
    <w:rsid w:val="006B4D0A"/>
    <w:rsid w:val="006B4D0E"/>
    <w:rsid w:val="006B5033"/>
    <w:rsid w:val="006B5BCA"/>
    <w:rsid w:val="006B5DF0"/>
    <w:rsid w:val="006C0374"/>
    <w:rsid w:val="006C05BE"/>
    <w:rsid w:val="006C1345"/>
    <w:rsid w:val="006C19E5"/>
    <w:rsid w:val="006C1A63"/>
    <w:rsid w:val="006C3608"/>
    <w:rsid w:val="006C48ED"/>
    <w:rsid w:val="006C4CD0"/>
    <w:rsid w:val="006C4D51"/>
    <w:rsid w:val="006C51F6"/>
    <w:rsid w:val="006C56E3"/>
    <w:rsid w:val="006C58D5"/>
    <w:rsid w:val="006C6488"/>
    <w:rsid w:val="006C7784"/>
    <w:rsid w:val="006D019E"/>
    <w:rsid w:val="006D141F"/>
    <w:rsid w:val="006D29A4"/>
    <w:rsid w:val="006D3CE2"/>
    <w:rsid w:val="006D4331"/>
    <w:rsid w:val="006D4881"/>
    <w:rsid w:val="006D791A"/>
    <w:rsid w:val="006E137E"/>
    <w:rsid w:val="006E1F94"/>
    <w:rsid w:val="006E1FBF"/>
    <w:rsid w:val="006E23A1"/>
    <w:rsid w:val="006E291D"/>
    <w:rsid w:val="006E400D"/>
    <w:rsid w:val="006E4C5E"/>
    <w:rsid w:val="006E5650"/>
    <w:rsid w:val="006E5B73"/>
    <w:rsid w:val="006E5ED8"/>
    <w:rsid w:val="006E61E1"/>
    <w:rsid w:val="006E6378"/>
    <w:rsid w:val="006E6A97"/>
    <w:rsid w:val="006E6B5D"/>
    <w:rsid w:val="006E7F41"/>
    <w:rsid w:val="006F37AB"/>
    <w:rsid w:val="006F5ED7"/>
    <w:rsid w:val="006F75C3"/>
    <w:rsid w:val="006F7B4B"/>
    <w:rsid w:val="00700B20"/>
    <w:rsid w:val="00701208"/>
    <w:rsid w:val="0070159F"/>
    <w:rsid w:val="00701925"/>
    <w:rsid w:val="0070256E"/>
    <w:rsid w:val="0070283F"/>
    <w:rsid w:val="00702E94"/>
    <w:rsid w:val="00703DBD"/>
    <w:rsid w:val="00704376"/>
    <w:rsid w:val="007059D6"/>
    <w:rsid w:val="007063AB"/>
    <w:rsid w:val="00707337"/>
    <w:rsid w:val="007116DF"/>
    <w:rsid w:val="00711CBD"/>
    <w:rsid w:val="007133D6"/>
    <w:rsid w:val="00713E15"/>
    <w:rsid w:val="0071427D"/>
    <w:rsid w:val="007150E4"/>
    <w:rsid w:val="0071510C"/>
    <w:rsid w:val="00715A29"/>
    <w:rsid w:val="00716376"/>
    <w:rsid w:val="00716EA8"/>
    <w:rsid w:val="00717C3D"/>
    <w:rsid w:val="00717CB9"/>
    <w:rsid w:val="00720494"/>
    <w:rsid w:val="007208E9"/>
    <w:rsid w:val="007210A9"/>
    <w:rsid w:val="0072130F"/>
    <w:rsid w:val="00722265"/>
    <w:rsid w:val="007226F0"/>
    <w:rsid w:val="00722AE4"/>
    <w:rsid w:val="007238CE"/>
    <w:rsid w:val="0072423B"/>
    <w:rsid w:val="00725875"/>
    <w:rsid w:val="0072633F"/>
    <w:rsid w:val="00726B7C"/>
    <w:rsid w:val="007275C6"/>
    <w:rsid w:val="007276CE"/>
    <w:rsid w:val="00727DA3"/>
    <w:rsid w:val="00727FED"/>
    <w:rsid w:val="00730501"/>
    <w:rsid w:val="007307AB"/>
    <w:rsid w:val="007320F1"/>
    <w:rsid w:val="007323A8"/>
    <w:rsid w:val="00732496"/>
    <w:rsid w:val="007327DD"/>
    <w:rsid w:val="0073284C"/>
    <w:rsid w:val="00732B47"/>
    <w:rsid w:val="007333C5"/>
    <w:rsid w:val="007354EC"/>
    <w:rsid w:val="00736348"/>
    <w:rsid w:val="0073654B"/>
    <w:rsid w:val="007374CE"/>
    <w:rsid w:val="007401DC"/>
    <w:rsid w:val="007402B2"/>
    <w:rsid w:val="007412ED"/>
    <w:rsid w:val="007419CD"/>
    <w:rsid w:val="00741F4B"/>
    <w:rsid w:val="007428D3"/>
    <w:rsid w:val="00742AB6"/>
    <w:rsid w:val="00742CEA"/>
    <w:rsid w:val="00742DE7"/>
    <w:rsid w:val="00743370"/>
    <w:rsid w:val="00744E6A"/>
    <w:rsid w:val="00744ECA"/>
    <w:rsid w:val="00745077"/>
    <w:rsid w:val="007462DD"/>
    <w:rsid w:val="007475FF"/>
    <w:rsid w:val="0074785E"/>
    <w:rsid w:val="007500B3"/>
    <w:rsid w:val="00750827"/>
    <w:rsid w:val="00750B97"/>
    <w:rsid w:val="0075141C"/>
    <w:rsid w:val="0075191E"/>
    <w:rsid w:val="007524B3"/>
    <w:rsid w:val="00753068"/>
    <w:rsid w:val="00753703"/>
    <w:rsid w:val="00754524"/>
    <w:rsid w:val="007547B5"/>
    <w:rsid w:val="007549AB"/>
    <w:rsid w:val="00755803"/>
    <w:rsid w:val="00757BF1"/>
    <w:rsid w:val="00757D08"/>
    <w:rsid w:val="007612E5"/>
    <w:rsid w:val="00761781"/>
    <w:rsid w:val="00762819"/>
    <w:rsid w:val="00762953"/>
    <w:rsid w:val="00762DBE"/>
    <w:rsid w:val="00762DF5"/>
    <w:rsid w:val="007636BC"/>
    <w:rsid w:val="007643B8"/>
    <w:rsid w:val="00765D1D"/>
    <w:rsid w:val="007660AC"/>
    <w:rsid w:val="00767005"/>
    <w:rsid w:val="007673D2"/>
    <w:rsid w:val="00767438"/>
    <w:rsid w:val="00767500"/>
    <w:rsid w:val="00767825"/>
    <w:rsid w:val="00767AFC"/>
    <w:rsid w:val="00770902"/>
    <w:rsid w:val="007730A1"/>
    <w:rsid w:val="0077319D"/>
    <w:rsid w:val="0077387A"/>
    <w:rsid w:val="00774C1F"/>
    <w:rsid w:val="00775EA2"/>
    <w:rsid w:val="00777D56"/>
    <w:rsid w:val="00780080"/>
    <w:rsid w:val="00781012"/>
    <w:rsid w:val="00782101"/>
    <w:rsid w:val="007823D0"/>
    <w:rsid w:val="00782B49"/>
    <w:rsid w:val="00782C14"/>
    <w:rsid w:val="00783164"/>
    <w:rsid w:val="007835B2"/>
    <w:rsid w:val="00783CEF"/>
    <w:rsid w:val="00783FA9"/>
    <w:rsid w:val="0078410F"/>
    <w:rsid w:val="00784168"/>
    <w:rsid w:val="007842AE"/>
    <w:rsid w:val="007843D8"/>
    <w:rsid w:val="0078448A"/>
    <w:rsid w:val="00786303"/>
    <w:rsid w:val="00790BA3"/>
    <w:rsid w:val="00791045"/>
    <w:rsid w:val="007912C6"/>
    <w:rsid w:val="00791524"/>
    <w:rsid w:val="0079250B"/>
    <w:rsid w:val="0079358E"/>
    <w:rsid w:val="007939FD"/>
    <w:rsid w:val="00794783"/>
    <w:rsid w:val="00795323"/>
    <w:rsid w:val="007953B8"/>
    <w:rsid w:val="007954AA"/>
    <w:rsid w:val="0079575E"/>
    <w:rsid w:val="00795FE8"/>
    <w:rsid w:val="007961C6"/>
    <w:rsid w:val="00796507"/>
    <w:rsid w:val="007A1E29"/>
    <w:rsid w:val="007A25F7"/>
    <w:rsid w:val="007A32BE"/>
    <w:rsid w:val="007A3645"/>
    <w:rsid w:val="007A3A01"/>
    <w:rsid w:val="007A51DE"/>
    <w:rsid w:val="007A5C55"/>
    <w:rsid w:val="007A5CBB"/>
    <w:rsid w:val="007A6118"/>
    <w:rsid w:val="007A68B2"/>
    <w:rsid w:val="007A7D0E"/>
    <w:rsid w:val="007B030D"/>
    <w:rsid w:val="007B0FD6"/>
    <w:rsid w:val="007B1BF2"/>
    <w:rsid w:val="007B1C97"/>
    <w:rsid w:val="007B29C5"/>
    <w:rsid w:val="007B3826"/>
    <w:rsid w:val="007B3D25"/>
    <w:rsid w:val="007B4268"/>
    <w:rsid w:val="007B5E62"/>
    <w:rsid w:val="007C03F3"/>
    <w:rsid w:val="007C1A11"/>
    <w:rsid w:val="007C22D5"/>
    <w:rsid w:val="007C28E1"/>
    <w:rsid w:val="007C2AF5"/>
    <w:rsid w:val="007C3366"/>
    <w:rsid w:val="007C4B00"/>
    <w:rsid w:val="007C5208"/>
    <w:rsid w:val="007C5EAE"/>
    <w:rsid w:val="007C6101"/>
    <w:rsid w:val="007C6517"/>
    <w:rsid w:val="007C6844"/>
    <w:rsid w:val="007D0675"/>
    <w:rsid w:val="007D06C8"/>
    <w:rsid w:val="007D15C3"/>
    <w:rsid w:val="007D19A2"/>
    <w:rsid w:val="007D37B2"/>
    <w:rsid w:val="007D3CA3"/>
    <w:rsid w:val="007D5133"/>
    <w:rsid w:val="007D5944"/>
    <w:rsid w:val="007D6108"/>
    <w:rsid w:val="007D614D"/>
    <w:rsid w:val="007D6176"/>
    <w:rsid w:val="007D695C"/>
    <w:rsid w:val="007D7906"/>
    <w:rsid w:val="007E03C8"/>
    <w:rsid w:val="007E0F74"/>
    <w:rsid w:val="007E18D4"/>
    <w:rsid w:val="007E2140"/>
    <w:rsid w:val="007E2265"/>
    <w:rsid w:val="007E2487"/>
    <w:rsid w:val="007E248F"/>
    <w:rsid w:val="007E2AAB"/>
    <w:rsid w:val="007E2AE0"/>
    <w:rsid w:val="007E3423"/>
    <w:rsid w:val="007E422F"/>
    <w:rsid w:val="007E424F"/>
    <w:rsid w:val="007E5859"/>
    <w:rsid w:val="007E5977"/>
    <w:rsid w:val="007E68CB"/>
    <w:rsid w:val="007E6D54"/>
    <w:rsid w:val="007E759D"/>
    <w:rsid w:val="007F260F"/>
    <w:rsid w:val="007F32DB"/>
    <w:rsid w:val="007F385D"/>
    <w:rsid w:val="007F453B"/>
    <w:rsid w:val="007F4750"/>
    <w:rsid w:val="007F5199"/>
    <w:rsid w:val="007F51B1"/>
    <w:rsid w:val="007F76B8"/>
    <w:rsid w:val="007F7C2D"/>
    <w:rsid w:val="008000B1"/>
    <w:rsid w:val="008006B9"/>
    <w:rsid w:val="00800A98"/>
    <w:rsid w:val="0080292B"/>
    <w:rsid w:val="008040CE"/>
    <w:rsid w:val="00804801"/>
    <w:rsid w:val="008053FD"/>
    <w:rsid w:val="0080612A"/>
    <w:rsid w:val="00806AA8"/>
    <w:rsid w:val="00806C5C"/>
    <w:rsid w:val="00806F75"/>
    <w:rsid w:val="00807DAE"/>
    <w:rsid w:val="0081059E"/>
    <w:rsid w:val="00810E6A"/>
    <w:rsid w:val="008112D2"/>
    <w:rsid w:val="00811A0F"/>
    <w:rsid w:val="008120CE"/>
    <w:rsid w:val="0081266B"/>
    <w:rsid w:val="00812A6F"/>
    <w:rsid w:val="00813416"/>
    <w:rsid w:val="008140D7"/>
    <w:rsid w:val="00814193"/>
    <w:rsid w:val="008149F1"/>
    <w:rsid w:val="00815DDA"/>
    <w:rsid w:val="00816501"/>
    <w:rsid w:val="00816919"/>
    <w:rsid w:val="0081715C"/>
    <w:rsid w:val="00817BEF"/>
    <w:rsid w:val="00820196"/>
    <w:rsid w:val="00820F26"/>
    <w:rsid w:val="00823777"/>
    <w:rsid w:val="0082531B"/>
    <w:rsid w:val="008258CC"/>
    <w:rsid w:val="00825CF3"/>
    <w:rsid w:val="00825F54"/>
    <w:rsid w:val="0082616A"/>
    <w:rsid w:val="00826A7F"/>
    <w:rsid w:val="00826C0A"/>
    <w:rsid w:val="008278ED"/>
    <w:rsid w:val="00827CCB"/>
    <w:rsid w:val="00831200"/>
    <w:rsid w:val="00831642"/>
    <w:rsid w:val="00832033"/>
    <w:rsid w:val="008339BB"/>
    <w:rsid w:val="00834EAB"/>
    <w:rsid w:val="00835B5D"/>
    <w:rsid w:val="0083624C"/>
    <w:rsid w:val="00841110"/>
    <w:rsid w:val="00841891"/>
    <w:rsid w:val="008433A7"/>
    <w:rsid w:val="008435E0"/>
    <w:rsid w:val="00843F05"/>
    <w:rsid w:val="00844C8C"/>
    <w:rsid w:val="00845581"/>
    <w:rsid w:val="008457BB"/>
    <w:rsid w:val="00846967"/>
    <w:rsid w:val="00846978"/>
    <w:rsid w:val="00846A5D"/>
    <w:rsid w:val="00846E5E"/>
    <w:rsid w:val="0084706F"/>
    <w:rsid w:val="00847CFC"/>
    <w:rsid w:val="0085159E"/>
    <w:rsid w:val="00851D4A"/>
    <w:rsid w:val="00852214"/>
    <w:rsid w:val="00852969"/>
    <w:rsid w:val="0085296B"/>
    <w:rsid w:val="00853EBF"/>
    <w:rsid w:val="00855033"/>
    <w:rsid w:val="00855D88"/>
    <w:rsid w:val="0085754A"/>
    <w:rsid w:val="00857655"/>
    <w:rsid w:val="00857906"/>
    <w:rsid w:val="008611E0"/>
    <w:rsid w:val="00861554"/>
    <w:rsid w:val="00861800"/>
    <w:rsid w:val="00861DD4"/>
    <w:rsid w:val="00864112"/>
    <w:rsid w:val="008648E6"/>
    <w:rsid w:val="00864C5B"/>
    <w:rsid w:val="00866554"/>
    <w:rsid w:val="00866895"/>
    <w:rsid w:val="00866BEC"/>
    <w:rsid w:val="00867B09"/>
    <w:rsid w:val="00870752"/>
    <w:rsid w:val="00870A8F"/>
    <w:rsid w:val="00870E14"/>
    <w:rsid w:val="00873A81"/>
    <w:rsid w:val="008741CE"/>
    <w:rsid w:val="0087498D"/>
    <w:rsid w:val="00875541"/>
    <w:rsid w:val="0087555F"/>
    <w:rsid w:val="0087574F"/>
    <w:rsid w:val="00877241"/>
    <w:rsid w:val="00877494"/>
    <w:rsid w:val="0087793E"/>
    <w:rsid w:val="008809BE"/>
    <w:rsid w:val="00880FAB"/>
    <w:rsid w:val="00882B65"/>
    <w:rsid w:val="0088473F"/>
    <w:rsid w:val="00884FED"/>
    <w:rsid w:val="008860D9"/>
    <w:rsid w:val="00886257"/>
    <w:rsid w:val="008873FC"/>
    <w:rsid w:val="00887812"/>
    <w:rsid w:val="00887FB5"/>
    <w:rsid w:val="008902BC"/>
    <w:rsid w:val="00890ED2"/>
    <w:rsid w:val="00890FE3"/>
    <w:rsid w:val="00891192"/>
    <w:rsid w:val="00892A2A"/>
    <w:rsid w:val="00892D01"/>
    <w:rsid w:val="00893306"/>
    <w:rsid w:val="0089375A"/>
    <w:rsid w:val="00893E59"/>
    <w:rsid w:val="00894A6A"/>
    <w:rsid w:val="00894E5E"/>
    <w:rsid w:val="008954A5"/>
    <w:rsid w:val="008956EA"/>
    <w:rsid w:val="008960AC"/>
    <w:rsid w:val="00896FF9"/>
    <w:rsid w:val="008A04DB"/>
    <w:rsid w:val="008A1EEA"/>
    <w:rsid w:val="008A25F0"/>
    <w:rsid w:val="008A2715"/>
    <w:rsid w:val="008A46E0"/>
    <w:rsid w:val="008A47F8"/>
    <w:rsid w:val="008A614A"/>
    <w:rsid w:val="008A65F9"/>
    <w:rsid w:val="008B1A4B"/>
    <w:rsid w:val="008B2268"/>
    <w:rsid w:val="008B258C"/>
    <w:rsid w:val="008B27C6"/>
    <w:rsid w:val="008B3C7A"/>
    <w:rsid w:val="008B3D71"/>
    <w:rsid w:val="008B4A28"/>
    <w:rsid w:val="008B53C4"/>
    <w:rsid w:val="008B5FB2"/>
    <w:rsid w:val="008B65D6"/>
    <w:rsid w:val="008B666A"/>
    <w:rsid w:val="008B6F61"/>
    <w:rsid w:val="008C03C5"/>
    <w:rsid w:val="008C0959"/>
    <w:rsid w:val="008C464A"/>
    <w:rsid w:val="008C4F53"/>
    <w:rsid w:val="008C558C"/>
    <w:rsid w:val="008C6716"/>
    <w:rsid w:val="008C6F74"/>
    <w:rsid w:val="008C7661"/>
    <w:rsid w:val="008C7E5C"/>
    <w:rsid w:val="008D1448"/>
    <w:rsid w:val="008D1789"/>
    <w:rsid w:val="008D1D03"/>
    <w:rsid w:val="008D2063"/>
    <w:rsid w:val="008D2D6B"/>
    <w:rsid w:val="008D4065"/>
    <w:rsid w:val="008D4626"/>
    <w:rsid w:val="008D65DE"/>
    <w:rsid w:val="008D6630"/>
    <w:rsid w:val="008D6BFC"/>
    <w:rsid w:val="008D6F1B"/>
    <w:rsid w:val="008D725C"/>
    <w:rsid w:val="008E0092"/>
    <w:rsid w:val="008E1B4F"/>
    <w:rsid w:val="008E25EC"/>
    <w:rsid w:val="008E2B64"/>
    <w:rsid w:val="008E3E86"/>
    <w:rsid w:val="008E4206"/>
    <w:rsid w:val="008E43DA"/>
    <w:rsid w:val="008E44FE"/>
    <w:rsid w:val="008E5644"/>
    <w:rsid w:val="008E75ED"/>
    <w:rsid w:val="008F073A"/>
    <w:rsid w:val="008F2DAB"/>
    <w:rsid w:val="008F3768"/>
    <w:rsid w:val="008F7686"/>
    <w:rsid w:val="00900A3A"/>
    <w:rsid w:val="009015B0"/>
    <w:rsid w:val="009023AF"/>
    <w:rsid w:val="0090303D"/>
    <w:rsid w:val="00905436"/>
    <w:rsid w:val="00905537"/>
    <w:rsid w:val="009057E8"/>
    <w:rsid w:val="00905880"/>
    <w:rsid w:val="0090590D"/>
    <w:rsid w:val="00905B5A"/>
    <w:rsid w:val="00906629"/>
    <w:rsid w:val="00907297"/>
    <w:rsid w:val="009078C1"/>
    <w:rsid w:val="009116F3"/>
    <w:rsid w:val="00913422"/>
    <w:rsid w:val="009145F9"/>
    <w:rsid w:val="00914BBB"/>
    <w:rsid w:val="009158C3"/>
    <w:rsid w:val="0091600B"/>
    <w:rsid w:val="00916B77"/>
    <w:rsid w:val="0091719A"/>
    <w:rsid w:val="00920842"/>
    <w:rsid w:val="0092090A"/>
    <w:rsid w:val="00921F22"/>
    <w:rsid w:val="00923338"/>
    <w:rsid w:val="00924485"/>
    <w:rsid w:val="009249E5"/>
    <w:rsid w:val="009259C7"/>
    <w:rsid w:val="00925F26"/>
    <w:rsid w:val="00927D25"/>
    <w:rsid w:val="009304AB"/>
    <w:rsid w:val="009305B2"/>
    <w:rsid w:val="009318FD"/>
    <w:rsid w:val="0093230D"/>
    <w:rsid w:val="0093248A"/>
    <w:rsid w:val="0093250C"/>
    <w:rsid w:val="00933DF7"/>
    <w:rsid w:val="00933F66"/>
    <w:rsid w:val="00934650"/>
    <w:rsid w:val="009368DE"/>
    <w:rsid w:val="00937055"/>
    <w:rsid w:val="0093723A"/>
    <w:rsid w:val="00937496"/>
    <w:rsid w:val="0093781A"/>
    <w:rsid w:val="00937A28"/>
    <w:rsid w:val="00937C3C"/>
    <w:rsid w:val="00937CE5"/>
    <w:rsid w:val="00937D79"/>
    <w:rsid w:val="00940645"/>
    <w:rsid w:val="009407B5"/>
    <w:rsid w:val="009418DC"/>
    <w:rsid w:val="00941E47"/>
    <w:rsid w:val="00942BAC"/>
    <w:rsid w:val="00942C28"/>
    <w:rsid w:val="00943260"/>
    <w:rsid w:val="00943C8E"/>
    <w:rsid w:val="00943D46"/>
    <w:rsid w:val="00944161"/>
    <w:rsid w:val="009445AF"/>
    <w:rsid w:val="00944978"/>
    <w:rsid w:val="009451D2"/>
    <w:rsid w:val="00945256"/>
    <w:rsid w:val="0094567B"/>
    <w:rsid w:val="00945BA3"/>
    <w:rsid w:val="009468EC"/>
    <w:rsid w:val="00947BA6"/>
    <w:rsid w:val="009509E7"/>
    <w:rsid w:val="00950B04"/>
    <w:rsid w:val="009529A0"/>
    <w:rsid w:val="009550DA"/>
    <w:rsid w:val="009551E4"/>
    <w:rsid w:val="0095598D"/>
    <w:rsid w:val="009559E5"/>
    <w:rsid w:val="00956A58"/>
    <w:rsid w:val="00956AD9"/>
    <w:rsid w:val="009576A2"/>
    <w:rsid w:val="0096115A"/>
    <w:rsid w:val="00961F14"/>
    <w:rsid w:val="00961FF9"/>
    <w:rsid w:val="00962321"/>
    <w:rsid w:val="00963C78"/>
    <w:rsid w:val="009648AD"/>
    <w:rsid w:val="00964F90"/>
    <w:rsid w:val="00965FD8"/>
    <w:rsid w:val="0096649A"/>
    <w:rsid w:val="00966C84"/>
    <w:rsid w:val="00966FBF"/>
    <w:rsid w:val="00971C18"/>
    <w:rsid w:val="00972710"/>
    <w:rsid w:val="009739C2"/>
    <w:rsid w:val="0097523A"/>
    <w:rsid w:val="00975396"/>
    <w:rsid w:val="0097562C"/>
    <w:rsid w:val="0097563C"/>
    <w:rsid w:val="00975709"/>
    <w:rsid w:val="00975ACA"/>
    <w:rsid w:val="00975DAC"/>
    <w:rsid w:val="00976471"/>
    <w:rsid w:val="00976A07"/>
    <w:rsid w:val="0097708B"/>
    <w:rsid w:val="00980718"/>
    <w:rsid w:val="00980C15"/>
    <w:rsid w:val="0098117B"/>
    <w:rsid w:val="009826CD"/>
    <w:rsid w:val="009829D3"/>
    <w:rsid w:val="00982E95"/>
    <w:rsid w:val="00984344"/>
    <w:rsid w:val="00986493"/>
    <w:rsid w:val="00987905"/>
    <w:rsid w:val="00987D0F"/>
    <w:rsid w:val="00990CBA"/>
    <w:rsid w:val="00990EF1"/>
    <w:rsid w:val="0099172F"/>
    <w:rsid w:val="0099195D"/>
    <w:rsid w:val="00992EB2"/>
    <w:rsid w:val="00993DD1"/>
    <w:rsid w:val="0099447E"/>
    <w:rsid w:val="009946FB"/>
    <w:rsid w:val="009965B3"/>
    <w:rsid w:val="009967B5"/>
    <w:rsid w:val="00997DD1"/>
    <w:rsid w:val="00997E1B"/>
    <w:rsid w:val="009A0E7E"/>
    <w:rsid w:val="009A2B9A"/>
    <w:rsid w:val="009A3FEE"/>
    <w:rsid w:val="009A5501"/>
    <w:rsid w:val="009A6E04"/>
    <w:rsid w:val="009A70E4"/>
    <w:rsid w:val="009B00E2"/>
    <w:rsid w:val="009B13CD"/>
    <w:rsid w:val="009B1932"/>
    <w:rsid w:val="009B19ED"/>
    <w:rsid w:val="009B21DB"/>
    <w:rsid w:val="009B226C"/>
    <w:rsid w:val="009B3144"/>
    <w:rsid w:val="009B3162"/>
    <w:rsid w:val="009B3453"/>
    <w:rsid w:val="009B3C1D"/>
    <w:rsid w:val="009B5442"/>
    <w:rsid w:val="009B5946"/>
    <w:rsid w:val="009B6CE8"/>
    <w:rsid w:val="009B7579"/>
    <w:rsid w:val="009C0EA3"/>
    <w:rsid w:val="009C17D3"/>
    <w:rsid w:val="009C263F"/>
    <w:rsid w:val="009C2BE9"/>
    <w:rsid w:val="009C39BC"/>
    <w:rsid w:val="009C5BF3"/>
    <w:rsid w:val="009C6A3F"/>
    <w:rsid w:val="009C6E2F"/>
    <w:rsid w:val="009C729A"/>
    <w:rsid w:val="009C7426"/>
    <w:rsid w:val="009C7A24"/>
    <w:rsid w:val="009C7C29"/>
    <w:rsid w:val="009D0540"/>
    <w:rsid w:val="009D0A56"/>
    <w:rsid w:val="009D0E1F"/>
    <w:rsid w:val="009D0E55"/>
    <w:rsid w:val="009D121A"/>
    <w:rsid w:val="009D1310"/>
    <w:rsid w:val="009D1EC3"/>
    <w:rsid w:val="009D3224"/>
    <w:rsid w:val="009D4CC0"/>
    <w:rsid w:val="009D5748"/>
    <w:rsid w:val="009D5EED"/>
    <w:rsid w:val="009D60C1"/>
    <w:rsid w:val="009E0B9F"/>
    <w:rsid w:val="009E1616"/>
    <w:rsid w:val="009E31B7"/>
    <w:rsid w:val="009E51CE"/>
    <w:rsid w:val="009E6129"/>
    <w:rsid w:val="009E62CE"/>
    <w:rsid w:val="009E6331"/>
    <w:rsid w:val="009E76E7"/>
    <w:rsid w:val="009E7C11"/>
    <w:rsid w:val="009F0DAC"/>
    <w:rsid w:val="009F177B"/>
    <w:rsid w:val="009F20DB"/>
    <w:rsid w:val="009F2548"/>
    <w:rsid w:val="009F3100"/>
    <w:rsid w:val="009F3A5B"/>
    <w:rsid w:val="009F67AC"/>
    <w:rsid w:val="009F7986"/>
    <w:rsid w:val="00A00754"/>
    <w:rsid w:val="00A009AA"/>
    <w:rsid w:val="00A009E3"/>
    <w:rsid w:val="00A01D3F"/>
    <w:rsid w:val="00A02039"/>
    <w:rsid w:val="00A03133"/>
    <w:rsid w:val="00A0343E"/>
    <w:rsid w:val="00A04970"/>
    <w:rsid w:val="00A05064"/>
    <w:rsid w:val="00A0519B"/>
    <w:rsid w:val="00A052D0"/>
    <w:rsid w:val="00A05C38"/>
    <w:rsid w:val="00A05F48"/>
    <w:rsid w:val="00A06AF8"/>
    <w:rsid w:val="00A06FE8"/>
    <w:rsid w:val="00A07423"/>
    <w:rsid w:val="00A07587"/>
    <w:rsid w:val="00A07A35"/>
    <w:rsid w:val="00A10F21"/>
    <w:rsid w:val="00A12916"/>
    <w:rsid w:val="00A131B5"/>
    <w:rsid w:val="00A14077"/>
    <w:rsid w:val="00A14B0C"/>
    <w:rsid w:val="00A15859"/>
    <w:rsid w:val="00A15967"/>
    <w:rsid w:val="00A15FDF"/>
    <w:rsid w:val="00A16331"/>
    <w:rsid w:val="00A17DB2"/>
    <w:rsid w:val="00A20483"/>
    <w:rsid w:val="00A21CFB"/>
    <w:rsid w:val="00A21E18"/>
    <w:rsid w:val="00A22151"/>
    <w:rsid w:val="00A222FA"/>
    <w:rsid w:val="00A230A6"/>
    <w:rsid w:val="00A237E9"/>
    <w:rsid w:val="00A23A29"/>
    <w:rsid w:val="00A2409D"/>
    <w:rsid w:val="00A24CC8"/>
    <w:rsid w:val="00A30873"/>
    <w:rsid w:val="00A30E5C"/>
    <w:rsid w:val="00A31AE6"/>
    <w:rsid w:val="00A32169"/>
    <w:rsid w:val="00A328F7"/>
    <w:rsid w:val="00A32C6D"/>
    <w:rsid w:val="00A3491F"/>
    <w:rsid w:val="00A34C86"/>
    <w:rsid w:val="00A352A5"/>
    <w:rsid w:val="00A35697"/>
    <w:rsid w:val="00A41DFA"/>
    <w:rsid w:val="00A42AE0"/>
    <w:rsid w:val="00A42DA2"/>
    <w:rsid w:val="00A4364E"/>
    <w:rsid w:val="00A43695"/>
    <w:rsid w:val="00A44EBB"/>
    <w:rsid w:val="00A46001"/>
    <w:rsid w:val="00A470EA"/>
    <w:rsid w:val="00A47DF4"/>
    <w:rsid w:val="00A504D8"/>
    <w:rsid w:val="00A509DF"/>
    <w:rsid w:val="00A50C63"/>
    <w:rsid w:val="00A51989"/>
    <w:rsid w:val="00A52238"/>
    <w:rsid w:val="00A52323"/>
    <w:rsid w:val="00A52D3F"/>
    <w:rsid w:val="00A53AE0"/>
    <w:rsid w:val="00A55649"/>
    <w:rsid w:val="00A55867"/>
    <w:rsid w:val="00A56F9F"/>
    <w:rsid w:val="00A572F4"/>
    <w:rsid w:val="00A6062B"/>
    <w:rsid w:val="00A63146"/>
    <w:rsid w:val="00A63B60"/>
    <w:rsid w:val="00A63DF9"/>
    <w:rsid w:val="00A6560E"/>
    <w:rsid w:val="00A666C3"/>
    <w:rsid w:val="00A6775B"/>
    <w:rsid w:val="00A7070D"/>
    <w:rsid w:val="00A707E3"/>
    <w:rsid w:val="00A709A5"/>
    <w:rsid w:val="00A70CF8"/>
    <w:rsid w:val="00A721B3"/>
    <w:rsid w:val="00A7287E"/>
    <w:rsid w:val="00A72E00"/>
    <w:rsid w:val="00A73747"/>
    <w:rsid w:val="00A74407"/>
    <w:rsid w:val="00A74760"/>
    <w:rsid w:val="00A74F73"/>
    <w:rsid w:val="00A756B9"/>
    <w:rsid w:val="00A778F6"/>
    <w:rsid w:val="00A80899"/>
    <w:rsid w:val="00A818B7"/>
    <w:rsid w:val="00A81C08"/>
    <w:rsid w:val="00A82EDE"/>
    <w:rsid w:val="00A83B6E"/>
    <w:rsid w:val="00A83D3A"/>
    <w:rsid w:val="00A843A9"/>
    <w:rsid w:val="00A844EB"/>
    <w:rsid w:val="00A84550"/>
    <w:rsid w:val="00A84663"/>
    <w:rsid w:val="00A848A9"/>
    <w:rsid w:val="00A851FE"/>
    <w:rsid w:val="00A85509"/>
    <w:rsid w:val="00A8575F"/>
    <w:rsid w:val="00A91267"/>
    <w:rsid w:val="00A91FA4"/>
    <w:rsid w:val="00A9211C"/>
    <w:rsid w:val="00A9246A"/>
    <w:rsid w:val="00A92528"/>
    <w:rsid w:val="00A934C8"/>
    <w:rsid w:val="00A936B9"/>
    <w:rsid w:val="00A93ED9"/>
    <w:rsid w:val="00A93F87"/>
    <w:rsid w:val="00A94A0F"/>
    <w:rsid w:val="00A94BD1"/>
    <w:rsid w:val="00A95403"/>
    <w:rsid w:val="00A954E1"/>
    <w:rsid w:val="00A95B84"/>
    <w:rsid w:val="00A95C7F"/>
    <w:rsid w:val="00A95E75"/>
    <w:rsid w:val="00A963C4"/>
    <w:rsid w:val="00A96F5E"/>
    <w:rsid w:val="00A970F7"/>
    <w:rsid w:val="00A977B6"/>
    <w:rsid w:val="00AA054A"/>
    <w:rsid w:val="00AA1439"/>
    <w:rsid w:val="00AA1888"/>
    <w:rsid w:val="00AA2080"/>
    <w:rsid w:val="00AA3731"/>
    <w:rsid w:val="00AA405D"/>
    <w:rsid w:val="00AA6AC3"/>
    <w:rsid w:val="00AA74EC"/>
    <w:rsid w:val="00AB039C"/>
    <w:rsid w:val="00AB1DD0"/>
    <w:rsid w:val="00AB1F7A"/>
    <w:rsid w:val="00AB2287"/>
    <w:rsid w:val="00AB2406"/>
    <w:rsid w:val="00AB2E5A"/>
    <w:rsid w:val="00AB30C3"/>
    <w:rsid w:val="00AB3DEC"/>
    <w:rsid w:val="00AB420B"/>
    <w:rsid w:val="00AB458C"/>
    <w:rsid w:val="00AB47CD"/>
    <w:rsid w:val="00AB5D72"/>
    <w:rsid w:val="00AB7B4F"/>
    <w:rsid w:val="00AC1100"/>
    <w:rsid w:val="00AC2B4B"/>
    <w:rsid w:val="00AC54F1"/>
    <w:rsid w:val="00AC5C8B"/>
    <w:rsid w:val="00AC6250"/>
    <w:rsid w:val="00AC79CB"/>
    <w:rsid w:val="00AC7A96"/>
    <w:rsid w:val="00AC7D67"/>
    <w:rsid w:val="00AC7DAE"/>
    <w:rsid w:val="00AD022E"/>
    <w:rsid w:val="00AD0BF8"/>
    <w:rsid w:val="00AD1CC5"/>
    <w:rsid w:val="00AD21EB"/>
    <w:rsid w:val="00AD357D"/>
    <w:rsid w:val="00AD5280"/>
    <w:rsid w:val="00AD57D5"/>
    <w:rsid w:val="00AD6BFA"/>
    <w:rsid w:val="00AD70DF"/>
    <w:rsid w:val="00AD7472"/>
    <w:rsid w:val="00AD78FD"/>
    <w:rsid w:val="00AD7FB9"/>
    <w:rsid w:val="00AE0256"/>
    <w:rsid w:val="00AE3538"/>
    <w:rsid w:val="00AE389F"/>
    <w:rsid w:val="00AE3D12"/>
    <w:rsid w:val="00AE3E37"/>
    <w:rsid w:val="00AE5BBF"/>
    <w:rsid w:val="00AE5C37"/>
    <w:rsid w:val="00AE5DD0"/>
    <w:rsid w:val="00AE64A8"/>
    <w:rsid w:val="00AE750D"/>
    <w:rsid w:val="00AE7B5B"/>
    <w:rsid w:val="00AF12E9"/>
    <w:rsid w:val="00AF1C69"/>
    <w:rsid w:val="00AF1E52"/>
    <w:rsid w:val="00AF2ACA"/>
    <w:rsid w:val="00AF478D"/>
    <w:rsid w:val="00AF6831"/>
    <w:rsid w:val="00AF6A58"/>
    <w:rsid w:val="00B008DB"/>
    <w:rsid w:val="00B0154F"/>
    <w:rsid w:val="00B01A9E"/>
    <w:rsid w:val="00B01C35"/>
    <w:rsid w:val="00B01CFF"/>
    <w:rsid w:val="00B02EEB"/>
    <w:rsid w:val="00B031F1"/>
    <w:rsid w:val="00B0346E"/>
    <w:rsid w:val="00B03DF4"/>
    <w:rsid w:val="00B0463D"/>
    <w:rsid w:val="00B046A2"/>
    <w:rsid w:val="00B051D4"/>
    <w:rsid w:val="00B066FB"/>
    <w:rsid w:val="00B102E1"/>
    <w:rsid w:val="00B10529"/>
    <w:rsid w:val="00B1059C"/>
    <w:rsid w:val="00B11FD3"/>
    <w:rsid w:val="00B12739"/>
    <w:rsid w:val="00B13936"/>
    <w:rsid w:val="00B13BC3"/>
    <w:rsid w:val="00B13BF8"/>
    <w:rsid w:val="00B13C00"/>
    <w:rsid w:val="00B13CDC"/>
    <w:rsid w:val="00B144CC"/>
    <w:rsid w:val="00B1477D"/>
    <w:rsid w:val="00B158AB"/>
    <w:rsid w:val="00B15FAF"/>
    <w:rsid w:val="00B168D6"/>
    <w:rsid w:val="00B20902"/>
    <w:rsid w:val="00B20A75"/>
    <w:rsid w:val="00B210C3"/>
    <w:rsid w:val="00B21141"/>
    <w:rsid w:val="00B21599"/>
    <w:rsid w:val="00B21683"/>
    <w:rsid w:val="00B219C5"/>
    <w:rsid w:val="00B2259F"/>
    <w:rsid w:val="00B22854"/>
    <w:rsid w:val="00B24199"/>
    <w:rsid w:val="00B25995"/>
    <w:rsid w:val="00B26BB7"/>
    <w:rsid w:val="00B300FD"/>
    <w:rsid w:val="00B304A9"/>
    <w:rsid w:val="00B31683"/>
    <w:rsid w:val="00B32AB0"/>
    <w:rsid w:val="00B32CA5"/>
    <w:rsid w:val="00B336FD"/>
    <w:rsid w:val="00B341F6"/>
    <w:rsid w:val="00B35395"/>
    <w:rsid w:val="00B353DF"/>
    <w:rsid w:val="00B35460"/>
    <w:rsid w:val="00B35487"/>
    <w:rsid w:val="00B3549B"/>
    <w:rsid w:val="00B35557"/>
    <w:rsid w:val="00B36206"/>
    <w:rsid w:val="00B36F6C"/>
    <w:rsid w:val="00B372EC"/>
    <w:rsid w:val="00B37A27"/>
    <w:rsid w:val="00B37C14"/>
    <w:rsid w:val="00B41C58"/>
    <w:rsid w:val="00B42552"/>
    <w:rsid w:val="00B42735"/>
    <w:rsid w:val="00B4287F"/>
    <w:rsid w:val="00B42C28"/>
    <w:rsid w:val="00B43F39"/>
    <w:rsid w:val="00B43FC1"/>
    <w:rsid w:val="00B4537E"/>
    <w:rsid w:val="00B46264"/>
    <w:rsid w:val="00B467A8"/>
    <w:rsid w:val="00B4691E"/>
    <w:rsid w:val="00B47A64"/>
    <w:rsid w:val="00B50B63"/>
    <w:rsid w:val="00B5161C"/>
    <w:rsid w:val="00B51A70"/>
    <w:rsid w:val="00B523E1"/>
    <w:rsid w:val="00B53CD7"/>
    <w:rsid w:val="00B562BE"/>
    <w:rsid w:val="00B56506"/>
    <w:rsid w:val="00B601B0"/>
    <w:rsid w:val="00B61A9D"/>
    <w:rsid w:val="00B61AA7"/>
    <w:rsid w:val="00B61FAE"/>
    <w:rsid w:val="00B62023"/>
    <w:rsid w:val="00B625BB"/>
    <w:rsid w:val="00B62848"/>
    <w:rsid w:val="00B6354F"/>
    <w:rsid w:val="00B63AF7"/>
    <w:rsid w:val="00B6431A"/>
    <w:rsid w:val="00B64C4C"/>
    <w:rsid w:val="00B665AE"/>
    <w:rsid w:val="00B66F40"/>
    <w:rsid w:val="00B67218"/>
    <w:rsid w:val="00B67377"/>
    <w:rsid w:val="00B7194D"/>
    <w:rsid w:val="00B71A5A"/>
    <w:rsid w:val="00B72050"/>
    <w:rsid w:val="00B72863"/>
    <w:rsid w:val="00B730B7"/>
    <w:rsid w:val="00B73F0F"/>
    <w:rsid w:val="00B7487F"/>
    <w:rsid w:val="00B749F2"/>
    <w:rsid w:val="00B75311"/>
    <w:rsid w:val="00B75B5A"/>
    <w:rsid w:val="00B762EB"/>
    <w:rsid w:val="00B76651"/>
    <w:rsid w:val="00B76B07"/>
    <w:rsid w:val="00B77B31"/>
    <w:rsid w:val="00B77B7B"/>
    <w:rsid w:val="00B8337C"/>
    <w:rsid w:val="00B8357E"/>
    <w:rsid w:val="00B868A1"/>
    <w:rsid w:val="00B90760"/>
    <w:rsid w:val="00B9176D"/>
    <w:rsid w:val="00B93268"/>
    <w:rsid w:val="00B93579"/>
    <w:rsid w:val="00B940EB"/>
    <w:rsid w:val="00B96FD9"/>
    <w:rsid w:val="00B97821"/>
    <w:rsid w:val="00BA124E"/>
    <w:rsid w:val="00BA12D6"/>
    <w:rsid w:val="00BA1D8C"/>
    <w:rsid w:val="00BA225E"/>
    <w:rsid w:val="00BA2377"/>
    <w:rsid w:val="00BA318D"/>
    <w:rsid w:val="00BA35FB"/>
    <w:rsid w:val="00BA60F3"/>
    <w:rsid w:val="00BA63CA"/>
    <w:rsid w:val="00BA649A"/>
    <w:rsid w:val="00BA6767"/>
    <w:rsid w:val="00BA7B55"/>
    <w:rsid w:val="00BB0B96"/>
    <w:rsid w:val="00BB0F3D"/>
    <w:rsid w:val="00BB1A48"/>
    <w:rsid w:val="00BB35F7"/>
    <w:rsid w:val="00BB4471"/>
    <w:rsid w:val="00BB519C"/>
    <w:rsid w:val="00BB5BA4"/>
    <w:rsid w:val="00BB666F"/>
    <w:rsid w:val="00BB6E0A"/>
    <w:rsid w:val="00BB6E5A"/>
    <w:rsid w:val="00BB70DD"/>
    <w:rsid w:val="00BC05E1"/>
    <w:rsid w:val="00BC09B9"/>
    <w:rsid w:val="00BC0FFE"/>
    <w:rsid w:val="00BC21D9"/>
    <w:rsid w:val="00BC2657"/>
    <w:rsid w:val="00BC30B9"/>
    <w:rsid w:val="00BC3193"/>
    <w:rsid w:val="00BC32AC"/>
    <w:rsid w:val="00BC3EA3"/>
    <w:rsid w:val="00BC6628"/>
    <w:rsid w:val="00BC67C1"/>
    <w:rsid w:val="00BC6D99"/>
    <w:rsid w:val="00BC7572"/>
    <w:rsid w:val="00BD1C1A"/>
    <w:rsid w:val="00BD200C"/>
    <w:rsid w:val="00BD2706"/>
    <w:rsid w:val="00BD2D1F"/>
    <w:rsid w:val="00BD31B8"/>
    <w:rsid w:val="00BD476A"/>
    <w:rsid w:val="00BD4CC1"/>
    <w:rsid w:val="00BD51E3"/>
    <w:rsid w:val="00BD5C91"/>
    <w:rsid w:val="00BD5EFF"/>
    <w:rsid w:val="00BD5FF4"/>
    <w:rsid w:val="00BD6B7A"/>
    <w:rsid w:val="00BD7677"/>
    <w:rsid w:val="00BD7B01"/>
    <w:rsid w:val="00BD7E1D"/>
    <w:rsid w:val="00BE042B"/>
    <w:rsid w:val="00BE1179"/>
    <w:rsid w:val="00BE130C"/>
    <w:rsid w:val="00BE22DA"/>
    <w:rsid w:val="00BE346A"/>
    <w:rsid w:val="00BE3505"/>
    <w:rsid w:val="00BE52BB"/>
    <w:rsid w:val="00BE57C5"/>
    <w:rsid w:val="00BE5CA4"/>
    <w:rsid w:val="00BE6795"/>
    <w:rsid w:val="00BE6EFF"/>
    <w:rsid w:val="00BF002C"/>
    <w:rsid w:val="00BF07C8"/>
    <w:rsid w:val="00BF0E1A"/>
    <w:rsid w:val="00BF0F46"/>
    <w:rsid w:val="00BF1AAC"/>
    <w:rsid w:val="00BF23D4"/>
    <w:rsid w:val="00BF25A8"/>
    <w:rsid w:val="00BF2F35"/>
    <w:rsid w:val="00BF3624"/>
    <w:rsid w:val="00BF3A21"/>
    <w:rsid w:val="00BF4293"/>
    <w:rsid w:val="00BF4E11"/>
    <w:rsid w:val="00BF75D8"/>
    <w:rsid w:val="00C002D5"/>
    <w:rsid w:val="00C00A1F"/>
    <w:rsid w:val="00C00CBC"/>
    <w:rsid w:val="00C00EBE"/>
    <w:rsid w:val="00C01F90"/>
    <w:rsid w:val="00C028D8"/>
    <w:rsid w:val="00C04D62"/>
    <w:rsid w:val="00C04F27"/>
    <w:rsid w:val="00C05127"/>
    <w:rsid w:val="00C0567F"/>
    <w:rsid w:val="00C059E3"/>
    <w:rsid w:val="00C061EE"/>
    <w:rsid w:val="00C06F9E"/>
    <w:rsid w:val="00C07532"/>
    <w:rsid w:val="00C07889"/>
    <w:rsid w:val="00C07AEA"/>
    <w:rsid w:val="00C07D17"/>
    <w:rsid w:val="00C107D6"/>
    <w:rsid w:val="00C10A3F"/>
    <w:rsid w:val="00C10CA6"/>
    <w:rsid w:val="00C10E07"/>
    <w:rsid w:val="00C11120"/>
    <w:rsid w:val="00C12AAC"/>
    <w:rsid w:val="00C13B3A"/>
    <w:rsid w:val="00C13D32"/>
    <w:rsid w:val="00C13FB6"/>
    <w:rsid w:val="00C14F5B"/>
    <w:rsid w:val="00C1679A"/>
    <w:rsid w:val="00C16AC9"/>
    <w:rsid w:val="00C1780A"/>
    <w:rsid w:val="00C17DA3"/>
    <w:rsid w:val="00C21255"/>
    <w:rsid w:val="00C21336"/>
    <w:rsid w:val="00C2244F"/>
    <w:rsid w:val="00C23714"/>
    <w:rsid w:val="00C23D4F"/>
    <w:rsid w:val="00C24A18"/>
    <w:rsid w:val="00C24AD8"/>
    <w:rsid w:val="00C26171"/>
    <w:rsid w:val="00C26E6E"/>
    <w:rsid w:val="00C31082"/>
    <w:rsid w:val="00C32067"/>
    <w:rsid w:val="00C32D86"/>
    <w:rsid w:val="00C3400A"/>
    <w:rsid w:val="00C34476"/>
    <w:rsid w:val="00C34EE4"/>
    <w:rsid w:val="00C35176"/>
    <w:rsid w:val="00C351E5"/>
    <w:rsid w:val="00C352D3"/>
    <w:rsid w:val="00C36D3F"/>
    <w:rsid w:val="00C37D07"/>
    <w:rsid w:val="00C401E7"/>
    <w:rsid w:val="00C4153B"/>
    <w:rsid w:val="00C4178F"/>
    <w:rsid w:val="00C41F46"/>
    <w:rsid w:val="00C431F6"/>
    <w:rsid w:val="00C4459D"/>
    <w:rsid w:val="00C4470D"/>
    <w:rsid w:val="00C44E76"/>
    <w:rsid w:val="00C44EFC"/>
    <w:rsid w:val="00C45AD1"/>
    <w:rsid w:val="00C45E62"/>
    <w:rsid w:val="00C4785A"/>
    <w:rsid w:val="00C50501"/>
    <w:rsid w:val="00C50846"/>
    <w:rsid w:val="00C517EC"/>
    <w:rsid w:val="00C5201F"/>
    <w:rsid w:val="00C528A1"/>
    <w:rsid w:val="00C53013"/>
    <w:rsid w:val="00C55CD7"/>
    <w:rsid w:val="00C56728"/>
    <w:rsid w:val="00C61565"/>
    <w:rsid w:val="00C6167E"/>
    <w:rsid w:val="00C61C81"/>
    <w:rsid w:val="00C61CE4"/>
    <w:rsid w:val="00C620F3"/>
    <w:rsid w:val="00C627D4"/>
    <w:rsid w:val="00C62894"/>
    <w:rsid w:val="00C6391C"/>
    <w:rsid w:val="00C64542"/>
    <w:rsid w:val="00C67907"/>
    <w:rsid w:val="00C67D96"/>
    <w:rsid w:val="00C70204"/>
    <w:rsid w:val="00C70887"/>
    <w:rsid w:val="00C72CA2"/>
    <w:rsid w:val="00C72E76"/>
    <w:rsid w:val="00C74928"/>
    <w:rsid w:val="00C7525A"/>
    <w:rsid w:val="00C7640C"/>
    <w:rsid w:val="00C80A48"/>
    <w:rsid w:val="00C815DA"/>
    <w:rsid w:val="00C81A03"/>
    <w:rsid w:val="00C822C2"/>
    <w:rsid w:val="00C83FE5"/>
    <w:rsid w:val="00C8426B"/>
    <w:rsid w:val="00C84658"/>
    <w:rsid w:val="00C86565"/>
    <w:rsid w:val="00C8668E"/>
    <w:rsid w:val="00C873B5"/>
    <w:rsid w:val="00C90E7D"/>
    <w:rsid w:val="00C9218C"/>
    <w:rsid w:val="00C92777"/>
    <w:rsid w:val="00C92870"/>
    <w:rsid w:val="00C92E69"/>
    <w:rsid w:val="00C933EF"/>
    <w:rsid w:val="00C952F6"/>
    <w:rsid w:val="00C95B4E"/>
    <w:rsid w:val="00C95C21"/>
    <w:rsid w:val="00CA0012"/>
    <w:rsid w:val="00CA05CD"/>
    <w:rsid w:val="00CA11D6"/>
    <w:rsid w:val="00CA1B4D"/>
    <w:rsid w:val="00CA484F"/>
    <w:rsid w:val="00CA4E58"/>
    <w:rsid w:val="00CA5439"/>
    <w:rsid w:val="00CA546A"/>
    <w:rsid w:val="00CA5752"/>
    <w:rsid w:val="00CA65E6"/>
    <w:rsid w:val="00CA6658"/>
    <w:rsid w:val="00CA66CE"/>
    <w:rsid w:val="00CA6DBA"/>
    <w:rsid w:val="00CA79C8"/>
    <w:rsid w:val="00CB0A9C"/>
    <w:rsid w:val="00CB11B3"/>
    <w:rsid w:val="00CB1FBF"/>
    <w:rsid w:val="00CB4E2B"/>
    <w:rsid w:val="00CB57A1"/>
    <w:rsid w:val="00CB5AD2"/>
    <w:rsid w:val="00CB5EC7"/>
    <w:rsid w:val="00CB7343"/>
    <w:rsid w:val="00CC040E"/>
    <w:rsid w:val="00CC046D"/>
    <w:rsid w:val="00CC059C"/>
    <w:rsid w:val="00CC0D15"/>
    <w:rsid w:val="00CC11C2"/>
    <w:rsid w:val="00CC1A83"/>
    <w:rsid w:val="00CC1AFC"/>
    <w:rsid w:val="00CC1F60"/>
    <w:rsid w:val="00CC2776"/>
    <w:rsid w:val="00CC27A3"/>
    <w:rsid w:val="00CC27B8"/>
    <w:rsid w:val="00CC2DFF"/>
    <w:rsid w:val="00CC3069"/>
    <w:rsid w:val="00CC359E"/>
    <w:rsid w:val="00CC4C0C"/>
    <w:rsid w:val="00CC6064"/>
    <w:rsid w:val="00CC6178"/>
    <w:rsid w:val="00CC726D"/>
    <w:rsid w:val="00CC75C0"/>
    <w:rsid w:val="00CD053A"/>
    <w:rsid w:val="00CD0C2F"/>
    <w:rsid w:val="00CD0ED5"/>
    <w:rsid w:val="00CD12E1"/>
    <w:rsid w:val="00CD2466"/>
    <w:rsid w:val="00CD28E1"/>
    <w:rsid w:val="00CD2EDE"/>
    <w:rsid w:val="00CD32DA"/>
    <w:rsid w:val="00CD3BC2"/>
    <w:rsid w:val="00CD3FBC"/>
    <w:rsid w:val="00CD43DD"/>
    <w:rsid w:val="00CD4A35"/>
    <w:rsid w:val="00CD5B13"/>
    <w:rsid w:val="00CD5B97"/>
    <w:rsid w:val="00CD5D68"/>
    <w:rsid w:val="00CD5F49"/>
    <w:rsid w:val="00CD6055"/>
    <w:rsid w:val="00CD67E8"/>
    <w:rsid w:val="00CD70E7"/>
    <w:rsid w:val="00CD7311"/>
    <w:rsid w:val="00CD79B2"/>
    <w:rsid w:val="00CE015F"/>
    <w:rsid w:val="00CE2450"/>
    <w:rsid w:val="00CE2E96"/>
    <w:rsid w:val="00CE3CEE"/>
    <w:rsid w:val="00CE3D7C"/>
    <w:rsid w:val="00CE4341"/>
    <w:rsid w:val="00CE4570"/>
    <w:rsid w:val="00CE45FE"/>
    <w:rsid w:val="00CE4BF1"/>
    <w:rsid w:val="00CE4CFD"/>
    <w:rsid w:val="00CE61ED"/>
    <w:rsid w:val="00CF0DAA"/>
    <w:rsid w:val="00CF0F5C"/>
    <w:rsid w:val="00CF140A"/>
    <w:rsid w:val="00CF1459"/>
    <w:rsid w:val="00CF28BB"/>
    <w:rsid w:val="00CF28BD"/>
    <w:rsid w:val="00CF36B6"/>
    <w:rsid w:val="00CF586E"/>
    <w:rsid w:val="00CF6A63"/>
    <w:rsid w:val="00CF6EB6"/>
    <w:rsid w:val="00D000FF"/>
    <w:rsid w:val="00D00818"/>
    <w:rsid w:val="00D01524"/>
    <w:rsid w:val="00D01F71"/>
    <w:rsid w:val="00D02421"/>
    <w:rsid w:val="00D02837"/>
    <w:rsid w:val="00D03F8C"/>
    <w:rsid w:val="00D045D0"/>
    <w:rsid w:val="00D047F4"/>
    <w:rsid w:val="00D0496D"/>
    <w:rsid w:val="00D049B2"/>
    <w:rsid w:val="00D04E7E"/>
    <w:rsid w:val="00D05CBB"/>
    <w:rsid w:val="00D06BFE"/>
    <w:rsid w:val="00D07DF2"/>
    <w:rsid w:val="00D11565"/>
    <w:rsid w:val="00D116EC"/>
    <w:rsid w:val="00D120CC"/>
    <w:rsid w:val="00D130CF"/>
    <w:rsid w:val="00D1380D"/>
    <w:rsid w:val="00D138B0"/>
    <w:rsid w:val="00D13AB5"/>
    <w:rsid w:val="00D1447E"/>
    <w:rsid w:val="00D145A3"/>
    <w:rsid w:val="00D145D4"/>
    <w:rsid w:val="00D1529F"/>
    <w:rsid w:val="00D152F4"/>
    <w:rsid w:val="00D15E35"/>
    <w:rsid w:val="00D15F64"/>
    <w:rsid w:val="00D1739B"/>
    <w:rsid w:val="00D20A9C"/>
    <w:rsid w:val="00D214E8"/>
    <w:rsid w:val="00D216BE"/>
    <w:rsid w:val="00D21893"/>
    <w:rsid w:val="00D22729"/>
    <w:rsid w:val="00D230F1"/>
    <w:rsid w:val="00D24BBF"/>
    <w:rsid w:val="00D25095"/>
    <w:rsid w:val="00D25B7A"/>
    <w:rsid w:val="00D25BFD"/>
    <w:rsid w:val="00D25EE9"/>
    <w:rsid w:val="00D267E2"/>
    <w:rsid w:val="00D268B9"/>
    <w:rsid w:val="00D268CF"/>
    <w:rsid w:val="00D27055"/>
    <w:rsid w:val="00D27E32"/>
    <w:rsid w:val="00D31A66"/>
    <w:rsid w:val="00D32987"/>
    <w:rsid w:val="00D334DB"/>
    <w:rsid w:val="00D33BCD"/>
    <w:rsid w:val="00D33C34"/>
    <w:rsid w:val="00D34D44"/>
    <w:rsid w:val="00D35FE8"/>
    <w:rsid w:val="00D368EA"/>
    <w:rsid w:val="00D36BE7"/>
    <w:rsid w:val="00D3738B"/>
    <w:rsid w:val="00D3782F"/>
    <w:rsid w:val="00D403BA"/>
    <w:rsid w:val="00D42975"/>
    <w:rsid w:val="00D42EB6"/>
    <w:rsid w:val="00D42EFA"/>
    <w:rsid w:val="00D430A7"/>
    <w:rsid w:val="00D43535"/>
    <w:rsid w:val="00D43727"/>
    <w:rsid w:val="00D443FD"/>
    <w:rsid w:val="00D44A1E"/>
    <w:rsid w:val="00D44ACF"/>
    <w:rsid w:val="00D44B53"/>
    <w:rsid w:val="00D4522A"/>
    <w:rsid w:val="00D46829"/>
    <w:rsid w:val="00D477CF"/>
    <w:rsid w:val="00D478A8"/>
    <w:rsid w:val="00D47B7F"/>
    <w:rsid w:val="00D47D8D"/>
    <w:rsid w:val="00D47E03"/>
    <w:rsid w:val="00D5015B"/>
    <w:rsid w:val="00D501D6"/>
    <w:rsid w:val="00D50A19"/>
    <w:rsid w:val="00D51A35"/>
    <w:rsid w:val="00D530AA"/>
    <w:rsid w:val="00D53DCF"/>
    <w:rsid w:val="00D60964"/>
    <w:rsid w:val="00D60B2D"/>
    <w:rsid w:val="00D61B77"/>
    <w:rsid w:val="00D622DE"/>
    <w:rsid w:val="00D62D03"/>
    <w:rsid w:val="00D64436"/>
    <w:rsid w:val="00D647F4"/>
    <w:rsid w:val="00D649C7"/>
    <w:rsid w:val="00D64A66"/>
    <w:rsid w:val="00D64AFB"/>
    <w:rsid w:val="00D64D4A"/>
    <w:rsid w:val="00D65553"/>
    <w:rsid w:val="00D662BA"/>
    <w:rsid w:val="00D6769C"/>
    <w:rsid w:val="00D67754"/>
    <w:rsid w:val="00D67AEC"/>
    <w:rsid w:val="00D70013"/>
    <w:rsid w:val="00D70AA6"/>
    <w:rsid w:val="00D714A0"/>
    <w:rsid w:val="00D71959"/>
    <w:rsid w:val="00D73BEA"/>
    <w:rsid w:val="00D73D25"/>
    <w:rsid w:val="00D7566D"/>
    <w:rsid w:val="00D75ED2"/>
    <w:rsid w:val="00D7643C"/>
    <w:rsid w:val="00D7699D"/>
    <w:rsid w:val="00D769EF"/>
    <w:rsid w:val="00D773C5"/>
    <w:rsid w:val="00D80481"/>
    <w:rsid w:val="00D81E68"/>
    <w:rsid w:val="00D82A61"/>
    <w:rsid w:val="00D83593"/>
    <w:rsid w:val="00D83FD8"/>
    <w:rsid w:val="00D840C1"/>
    <w:rsid w:val="00D844DE"/>
    <w:rsid w:val="00D84504"/>
    <w:rsid w:val="00D84D4F"/>
    <w:rsid w:val="00D86125"/>
    <w:rsid w:val="00D87D56"/>
    <w:rsid w:val="00D930F9"/>
    <w:rsid w:val="00D934E5"/>
    <w:rsid w:val="00D93F0B"/>
    <w:rsid w:val="00D942D7"/>
    <w:rsid w:val="00D946AA"/>
    <w:rsid w:val="00D94F40"/>
    <w:rsid w:val="00DA04D4"/>
    <w:rsid w:val="00DA0745"/>
    <w:rsid w:val="00DA0AEE"/>
    <w:rsid w:val="00DA0B53"/>
    <w:rsid w:val="00DA1723"/>
    <w:rsid w:val="00DA1742"/>
    <w:rsid w:val="00DA199A"/>
    <w:rsid w:val="00DA1A12"/>
    <w:rsid w:val="00DA1CCA"/>
    <w:rsid w:val="00DA1FD1"/>
    <w:rsid w:val="00DA284B"/>
    <w:rsid w:val="00DA38B9"/>
    <w:rsid w:val="00DA38EB"/>
    <w:rsid w:val="00DA4922"/>
    <w:rsid w:val="00DA4CB2"/>
    <w:rsid w:val="00DA4E0D"/>
    <w:rsid w:val="00DA4E2C"/>
    <w:rsid w:val="00DA4FFF"/>
    <w:rsid w:val="00DA517B"/>
    <w:rsid w:val="00DA5CD5"/>
    <w:rsid w:val="00DA5DC4"/>
    <w:rsid w:val="00DA611B"/>
    <w:rsid w:val="00DA61CF"/>
    <w:rsid w:val="00DA6416"/>
    <w:rsid w:val="00DA6DCB"/>
    <w:rsid w:val="00DB00C7"/>
    <w:rsid w:val="00DB1230"/>
    <w:rsid w:val="00DB1B6B"/>
    <w:rsid w:val="00DB2864"/>
    <w:rsid w:val="00DB3485"/>
    <w:rsid w:val="00DB3C1A"/>
    <w:rsid w:val="00DB45BE"/>
    <w:rsid w:val="00DB4733"/>
    <w:rsid w:val="00DB500D"/>
    <w:rsid w:val="00DB643A"/>
    <w:rsid w:val="00DB71B0"/>
    <w:rsid w:val="00DB71F5"/>
    <w:rsid w:val="00DB7319"/>
    <w:rsid w:val="00DB7A3F"/>
    <w:rsid w:val="00DB7F7D"/>
    <w:rsid w:val="00DC0075"/>
    <w:rsid w:val="00DC052F"/>
    <w:rsid w:val="00DC0F0B"/>
    <w:rsid w:val="00DC12D9"/>
    <w:rsid w:val="00DC17B5"/>
    <w:rsid w:val="00DC1815"/>
    <w:rsid w:val="00DC24B0"/>
    <w:rsid w:val="00DC29D2"/>
    <w:rsid w:val="00DC3066"/>
    <w:rsid w:val="00DC33DB"/>
    <w:rsid w:val="00DC617B"/>
    <w:rsid w:val="00DC6381"/>
    <w:rsid w:val="00DC6A5C"/>
    <w:rsid w:val="00DC7367"/>
    <w:rsid w:val="00DC7E0A"/>
    <w:rsid w:val="00DD0F6D"/>
    <w:rsid w:val="00DD16DA"/>
    <w:rsid w:val="00DD4DC3"/>
    <w:rsid w:val="00DD6559"/>
    <w:rsid w:val="00DD7500"/>
    <w:rsid w:val="00DD7CCF"/>
    <w:rsid w:val="00DD7D89"/>
    <w:rsid w:val="00DE0A9F"/>
    <w:rsid w:val="00DE2615"/>
    <w:rsid w:val="00DE3C69"/>
    <w:rsid w:val="00DE44D9"/>
    <w:rsid w:val="00DE5522"/>
    <w:rsid w:val="00DE5C13"/>
    <w:rsid w:val="00DE5CA7"/>
    <w:rsid w:val="00DE63FC"/>
    <w:rsid w:val="00DE6C6B"/>
    <w:rsid w:val="00DE79F1"/>
    <w:rsid w:val="00DF01E4"/>
    <w:rsid w:val="00DF0C04"/>
    <w:rsid w:val="00DF1BEF"/>
    <w:rsid w:val="00DF3105"/>
    <w:rsid w:val="00DF338E"/>
    <w:rsid w:val="00DF3D60"/>
    <w:rsid w:val="00DF4789"/>
    <w:rsid w:val="00DF54B7"/>
    <w:rsid w:val="00DF574F"/>
    <w:rsid w:val="00E01817"/>
    <w:rsid w:val="00E03F08"/>
    <w:rsid w:val="00E04A29"/>
    <w:rsid w:val="00E04F74"/>
    <w:rsid w:val="00E052EE"/>
    <w:rsid w:val="00E05AD8"/>
    <w:rsid w:val="00E10868"/>
    <w:rsid w:val="00E11263"/>
    <w:rsid w:val="00E12306"/>
    <w:rsid w:val="00E12DCD"/>
    <w:rsid w:val="00E1317B"/>
    <w:rsid w:val="00E135DF"/>
    <w:rsid w:val="00E136E4"/>
    <w:rsid w:val="00E13C8B"/>
    <w:rsid w:val="00E150CB"/>
    <w:rsid w:val="00E162FD"/>
    <w:rsid w:val="00E17431"/>
    <w:rsid w:val="00E174EB"/>
    <w:rsid w:val="00E17CA1"/>
    <w:rsid w:val="00E20B59"/>
    <w:rsid w:val="00E2119E"/>
    <w:rsid w:val="00E235C4"/>
    <w:rsid w:val="00E23E39"/>
    <w:rsid w:val="00E256F4"/>
    <w:rsid w:val="00E25ECA"/>
    <w:rsid w:val="00E262D0"/>
    <w:rsid w:val="00E26311"/>
    <w:rsid w:val="00E268A1"/>
    <w:rsid w:val="00E27D80"/>
    <w:rsid w:val="00E30A1C"/>
    <w:rsid w:val="00E3270C"/>
    <w:rsid w:val="00E32C23"/>
    <w:rsid w:val="00E33BE7"/>
    <w:rsid w:val="00E344DF"/>
    <w:rsid w:val="00E347F5"/>
    <w:rsid w:val="00E3493F"/>
    <w:rsid w:val="00E3542E"/>
    <w:rsid w:val="00E368AC"/>
    <w:rsid w:val="00E369D2"/>
    <w:rsid w:val="00E412A3"/>
    <w:rsid w:val="00E41C9A"/>
    <w:rsid w:val="00E41CC2"/>
    <w:rsid w:val="00E41DBB"/>
    <w:rsid w:val="00E42057"/>
    <w:rsid w:val="00E42AD9"/>
    <w:rsid w:val="00E42B50"/>
    <w:rsid w:val="00E439A5"/>
    <w:rsid w:val="00E4429A"/>
    <w:rsid w:val="00E44428"/>
    <w:rsid w:val="00E449EE"/>
    <w:rsid w:val="00E45A78"/>
    <w:rsid w:val="00E45D77"/>
    <w:rsid w:val="00E461CE"/>
    <w:rsid w:val="00E465A1"/>
    <w:rsid w:val="00E46763"/>
    <w:rsid w:val="00E5003D"/>
    <w:rsid w:val="00E50AF5"/>
    <w:rsid w:val="00E50CF1"/>
    <w:rsid w:val="00E51554"/>
    <w:rsid w:val="00E5205C"/>
    <w:rsid w:val="00E52B9A"/>
    <w:rsid w:val="00E54579"/>
    <w:rsid w:val="00E5519F"/>
    <w:rsid w:val="00E556CB"/>
    <w:rsid w:val="00E55AD4"/>
    <w:rsid w:val="00E55F15"/>
    <w:rsid w:val="00E56D56"/>
    <w:rsid w:val="00E6335F"/>
    <w:rsid w:val="00E645E6"/>
    <w:rsid w:val="00E64ACA"/>
    <w:rsid w:val="00E64E2B"/>
    <w:rsid w:val="00E65CFE"/>
    <w:rsid w:val="00E66B14"/>
    <w:rsid w:val="00E70E38"/>
    <w:rsid w:val="00E73EE2"/>
    <w:rsid w:val="00E74877"/>
    <w:rsid w:val="00E74898"/>
    <w:rsid w:val="00E74BDB"/>
    <w:rsid w:val="00E75122"/>
    <w:rsid w:val="00E763E0"/>
    <w:rsid w:val="00E765B1"/>
    <w:rsid w:val="00E76984"/>
    <w:rsid w:val="00E8128A"/>
    <w:rsid w:val="00E819A9"/>
    <w:rsid w:val="00E81F0F"/>
    <w:rsid w:val="00E82BB9"/>
    <w:rsid w:val="00E84A07"/>
    <w:rsid w:val="00E84C8B"/>
    <w:rsid w:val="00E86514"/>
    <w:rsid w:val="00E87612"/>
    <w:rsid w:val="00E90BFB"/>
    <w:rsid w:val="00E90E1C"/>
    <w:rsid w:val="00E92C55"/>
    <w:rsid w:val="00E93D51"/>
    <w:rsid w:val="00E94B7A"/>
    <w:rsid w:val="00E97B0E"/>
    <w:rsid w:val="00E97DA5"/>
    <w:rsid w:val="00E97E62"/>
    <w:rsid w:val="00E97E93"/>
    <w:rsid w:val="00EA04E8"/>
    <w:rsid w:val="00EA0EE7"/>
    <w:rsid w:val="00EA1EBA"/>
    <w:rsid w:val="00EA2878"/>
    <w:rsid w:val="00EA29E5"/>
    <w:rsid w:val="00EA2ACC"/>
    <w:rsid w:val="00EA2BE7"/>
    <w:rsid w:val="00EA2FAD"/>
    <w:rsid w:val="00EA3166"/>
    <w:rsid w:val="00EA5775"/>
    <w:rsid w:val="00EA5C5D"/>
    <w:rsid w:val="00EA616F"/>
    <w:rsid w:val="00EA7D5E"/>
    <w:rsid w:val="00EB0180"/>
    <w:rsid w:val="00EB2555"/>
    <w:rsid w:val="00EB5DB3"/>
    <w:rsid w:val="00EB6247"/>
    <w:rsid w:val="00EC02C9"/>
    <w:rsid w:val="00EC15D6"/>
    <w:rsid w:val="00EC16D3"/>
    <w:rsid w:val="00EC34F1"/>
    <w:rsid w:val="00EC37B7"/>
    <w:rsid w:val="00EC3F77"/>
    <w:rsid w:val="00EC439E"/>
    <w:rsid w:val="00EC483C"/>
    <w:rsid w:val="00EC4F3A"/>
    <w:rsid w:val="00EC764F"/>
    <w:rsid w:val="00ED1115"/>
    <w:rsid w:val="00ED1A38"/>
    <w:rsid w:val="00ED248A"/>
    <w:rsid w:val="00ED2AAB"/>
    <w:rsid w:val="00ED2D82"/>
    <w:rsid w:val="00ED2DE0"/>
    <w:rsid w:val="00ED4646"/>
    <w:rsid w:val="00ED468B"/>
    <w:rsid w:val="00ED4EB6"/>
    <w:rsid w:val="00ED5D9A"/>
    <w:rsid w:val="00ED642B"/>
    <w:rsid w:val="00ED7544"/>
    <w:rsid w:val="00ED7CEB"/>
    <w:rsid w:val="00ED7F45"/>
    <w:rsid w:val="00EE05F8"/>
    <w:rsid w:val="00EE0AA3"/>
    <w:rsid w:val="00EE0E13"/>
    <w:rsid w:val="00EE162A"/>
    <w:rsid w:val="00EE18AD"/>
    <w:rsid w:val="00EE1E7D"/>
    <w:rsid w:val="00EE24C9"/>
    <w:rsid w:val="00EE50FB"/>
    <w:rsid w:val="00EE58F7"/>
    <w:rsid w:val="00EE6CCF"/>
    <w:rsid w:val="00EE727E"/>
    <w:rsid w:val="00EE73B5"/>
    <w:rsid w:val="00EE7D4E"/>
    <w:rsid w:val="00EF01C2"/>
    <w:rsid w:val="00EF0CC6"/>
    <w:rsid w:val="00EF0CEB"/>
    <w:rsid w:val="00EF0E11"/>
    <w:rsid w:val="00EF0E6D"/>
    <w:rsid w:val="00EF17FA"/>
    <w:rsid w:val="00EF1809"/>
    <w:rsid w:val="00EF221E"/>
    <w:rsid w:val="00EF4639"/>
    <w:rsid w:val="00EF5665"/>
    <w:rsid w:val="00EF768B"/>
    <w:rsid w:val="00EF7C4B"/>
    <w:rsid w:val="00F01E61"/>
    <w:rsid w:val="00F02219"/>
    <w:rsid w:val="00F02713"/>
    <w:rsid w:val="00F0343A"/>
    <w:rsid w:val="00F03F0A"/>
    <w:rsid w:val="00F04C50"/>
    <w:rsid w:val="00F060C1"/>
    <w:rsid w:val="00F06CD1"/>
    <w:rsid w:val="00F06D6D"/>
    <w:rsid w:val="00F10F13"/>
    <w:rsid w:val="00F11034"/>
    <w:rsid w:val="00F114C7"/>
    <w:rsid w:val="00F129C0"/>
    <w:rsid w:val="00F134B8"/>
    <w:rsid w:val="00F15145"/>
    <w:rsid w:val="00F16980"/>
    <w:rsid w:val="00F16D85"/>
    <w:rsid w:val="00F213D3"/>
    <w:rsid w:val="00F2166C"/>
    <w:rsid w:val="00F22BBF"/>
    <w:rsid w:val="00F22DCC"/>
    <w:rsid w:val="00F23809"/>
    <w:rsid w:val="00F23DF7"/>
    <w:rsid w:val="00F23F79"/>
    <w:rsid w:val="00F241C9"/>
    <w:rsid w:val="00F25E4D"/>
    <w:rsid w:val="00F27399"/>
    <w:rsid w:val="00F27A07"/>
    <w:rsid w:val="00F314F8"/>
    <w:rsid w:val="00F32651"/>
    <w:rsid w:val="00F3284B"/>
    <w:rsid w:val="00F32A66"/>
    <w:rsid w:val="00F33AF4"/>
    <w:rsid w:val="00F33F57"/>
    <w:rsid w:val="00F35436"/>
    <w:rsid w:val="00F354FE"/>
    <w:rsid w:val="00F35F10"/>
    <w:rsid w:val="00F402D9"/>
    <w:rsid w:val="00F40698"/>
    <w:rsid w:val="00F4139D"/>
    <w:rsid w:val="00F42550"/>
    <w:rsid w:val="00F429DE"/>
    <w:rsid w:val="00F42F11"/>
    <w:rsid w:val="00F43599"/>
    <w:rsid w:val="00F455D8"/>
    <w:rsid w:val="00F45E46"/>
    <w:rsid w:val="00F47605"/>
    <w:rsid w:val="00F47FAF"/>
    <w:rsid w:val="00F51467"/>
    <w:rsid w:val="00F51CB9"/>
    <w:rsid w:val="00F5234C"/>
    <w:rsid w:val="00F52AD1"/>
    <w:rsid w:val="00F52E5E"/>
    <w:rsid w:val="00F5546E"/>
    <w:rsid w:val="00F567E1"/>
    <w:rsid w:val="00F5728C"/>
    <w:rsid w:val="00F60015"/>
    <w:rsid w:val="00F6087C"/>
    <w:rsid w:val="00F60A6A"/>
    <w:rsid w:val="00F6195E"/>
    <w:rsid w:val="00F6398C"/>
    <w:rsid w:val="00F64144"/>
    <w:rsid w:val="00F649E3"/>
    <w:rsid w:val="00F64BFD"/>
    <w:rsid w:val="00F652B0"/>
    <w:rsid w:val="00F65D56"/>
    <w:rsid w:val="00F66A1E"/>
    <w:rsid w:val="00F66E8B"/>
    <w:rsid w:val="00F6716B"/>
    <w:rsid w:val="00F6776B"/>
    <w:rsid w:val="00F678EE"/>
    <w:rsid w:val="00F724A9"/>
    <w:rsid w:val="00F733C5"/>
    <w:rsid w:val="00F73D00"/>
    <w:rsid w:val="00F75FD8"/>
    <w:rsid w:val="00F7606D"/>
    <w:rsid w:val="00F76C31"/>
    <w:rsid w:val="00F8008E"/>
    <w:rsid w:val="00F802E1"/>
    <w:rsid w:val="00F80605"/>
    <w:rsid w:val="00F80886"/>
    <w:rsid w:val="00F80D03"/>
    <w:rsid w:val="00F83097"/>
    <w:rsid w:val="00F831EA"/>
    <w:rsid w:val="00F85347"/>
    <w:rsid w:val="00F85D8D"/>
    <w:rsid w:val="00F86A94"/>
    <w:rsid w:val="00F878E8"/>
    <w:rsid w:val="00F90359"/>
    <w:rsid w:val="00F907E1"/>
    <w:rsid w:val="00F90807"/>
    <w:rsid w:val="00F90F2B"/>
    <w:rsid w:val="00F94DD5"/>
    <w:rsid w:val="00F962DA"/>
    <w:rsid w:val="00F96516"/>
    <w:rsid w:val="00F96A6B"/>
    <w:rsid w:val="00F96B32"/>
    <w:rsid w:val="00FA149C"/>
    <w:rsid w:val="00FA2265"/>
    <w:rsid w:val="00FA2CB7"/>
    <w:rsid w:val="00FA2F06"/>
    <w:rsid w:val="00FA3178"/>
    <w:rsid w:val="00FA35C1"/>
    <w:rsid w:val="00FA3DE9"/>
    <w:rsid w:val="00FA4821"/>
    <w:rsid w:val="00FA655D"/>
    <w:rsid w:val="00FA6CDE"/>
    <w:rsid w:val="00FA6FF3"/>
    <w:rsid w:val="00FA72D9"/>
    <w:rsid w:val="00FA7568"/>
    <w:rsid w:val="00FA7706"/>
    <w:rsid w:val="00FA7817"/>
    <w:rsid w:val="00FA7BF1"/>
    <w:rsid w:val="00FB027D"/>
    <w:rsid w:val="00FB02B4"/>
    <w:rsid w:val="00FB02BA"/>
    <w:rsid w:val="00FB074B"/>
    <w:rsid w:val="00FB27C4"/>
    <w:rsid w:val="00FB32C9"/>
    <w:rsid w:val="00FB3738"/>
    <w:rsid w:val="00FB461A"/>
    <w:rsid w:val="00FB48CD"/>
    <w:rsid w:val="00FB618B"/>
    <w:rsid w:val="00FB7D5E"/>
    <w:rsid w:val="00FC229D"/>
    <w:rsid w:val="00FC263F"/>
    <w:rsid w:val="00FC2C68"/>
    <w:rsid w:val="00FC3795"/>
    <w:rsid w:val="00FC3AB1"/>
    <w:rsid w:val="00FC4E99"/>
    <w:rsid w:val="00FC4EDF"/>
    <w:rsid w:val="00FC539E"/>
    <w:rsid w:val="00FC58C6"/>
    <w:rsid w:val="00FC6ECB"/>
    <w:rsid w:val="00FC6FAD"/>
    <w:rsid w:val="00FC78B2"/>
    <w:rsid w:val="00FC78D7"/>
    <w:rsid w:val="00FD0225"/>
    <w:rsid w:val="00FD0455"/>
    <w:rsid w:val="00FD07D7"/>
    <w:rsid w:val="00FD0A95"/>
    <w:rsid w:val="00FD0C1F"/>
    <w:rsid w:val="00FD0DAD"/>
    <w:rsid w:val="00FD15EB"/>
    <w:rsid w:val="00FD19E7"/>
    <w:rsid w:val="00FD1CA5"/>
    <w:rsid w:val="00FD1D69"/>
    <w:rsid w:val="00FD2D88"/>
    <w:rsid w:val="00FD623B"/>
    <w:rsid w:val="00FD6755"/>
    <w:rsid w:val="00FD69BA"/>
    <w:rsid w:val="00FD7101"/>
    <w:rsid w:val="00FD71C3"/>
    <w:rsid w:val="00FD725E"/>
    <w:rsid w:val="00FD7B0D"/>
    <w:rsid w:val="00FD7F34"/>
    <w:rsid w:val="00FE2E5F"/>
    <w:rsid w:val="00FE306B"/>
    <w:rsid w:val="00FE3395"/>
    <w:rsid w:val="00FE3A19"/>
    <w:rsid w:val="00FE419E"/>
    <w:rsid w:val="00FE47DF"/>
    <w:rsid w:val="00FE6013"/>
    <w:rsid w:val="00FE6BC6"/>
    <w:rsid w:val="00FE6C35"/>
    <w:rsid w:val="00FE7858"/>
    <w:rsid w:val="00FF079B"/>
    <w:rsid w:val="00FF0A0F"/>
    <w:rsid w:val="00FF0F62"/>
    <w:rsid w:val="00FF1E32"/>
    <w:rsid w:val="00FF3837"/>
    <w:rsid w:val="00FF45EB"/>
    <w:rsid w:val="00FF4C83"/>
    <w:rsid w:val="00FF4F02"/>
    <w:rsid w:val="00FF5BDA"/>
    <w:rsid w:val="00FF5FAF"/>
    <w:rsid w:val="00FF75CE"/>
    <w:rsid w:val="04BC11CD"/>
    <w:rsid w:val="0C5CA4C9"/>
    <w:rsid w:val="104C2705"/>
    <w:rsid w:val="1805AD6E"/>
    <w:rsid w:val="1895DECD"/>
    <w:rsid w:val="1B629050"/>
    <w:rsid w:val="283816C2"/>
    <w:rsid w:val="30567FD3"/>
    <w:rsid w:val="324E14E0"/>
    <w:rsid w:val="3B7839B7"/>
    <w:rsid w:val="3E48EFAF"/>
    <w:rsid w:val="4409EF09"/>
    <w:rsid w:val="51D1CDA0"/>
    <w:rsid w:val="590350BE"/>
    <w:rsid w:val="5B2804D1"/>
    <w:rsid w:val="65243A1F"/>
    <w:rsid w:val="66AAD559"/>
    <w:rsid w:val="72A090BC"/>
    <w:rsid w:val="76E84A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E6C4A2"/>
  <w15:chartTrackingRefBased/>
  <w15:docId w15:val="{AFA21E4B-87B6-4E40-827B-5807F35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E11"/>
    <w:rPr>
      <w:rFonts w:ascii="Segoe UI" w:hAnsi="Segoe UI"/>
      <w:sz w:val="22"/>
    </w:rPr>
  </w:style>
  <w:style w:type="paragraph" w:styleId="Heading1">
    <w:name w:val="heading 1"/>
    <w:next w:val="BodyText"/>
    <w:link w:val="Heading1Char"/>
    <w:qFormat/>
    <w:rsid w:val="00812A6F"/>
    <w:pPr>
      <w:keepNext/>
      <w:spacing w:before="720"/>
      <w:outlineLvl w:val="0"/>
    </w:pPr>
    <w:rPr>
      <w:rFonts w:ascii="Franklin Gothic Medium" w:hAnsi="Franklin Gothic Medium"/>
      <w:b/>
      <w:caps/>
      <w:color w:val="006A71"/>
      <w:spacing w:val="8"/>
      <w:kern w:val="28"/>
      <w:sz w:val="48"/>
      <w:szCs w:val="40"/>
    </w:rPr>
  </w:style>
  <w:style w:type="paragraph" w:styleId="Heading2">
    <w:name w:val="heading 2"/>
    <w:basedOn w:val="Heading1"/>
    <w:next w:val="BodyText"/>
    <w:link w:val="Heading2Char"/>
    <w:qFormat/>
    <w:rsid w:val="00812A6F"/>
    <w:pPr>
      <w:spacing w:before="360"/>
      <w:outlineLvl w:val="1"/>
    </w:pPr>
    <w:rPr>
      <w:caps w:val="0"/>
      <w:smallCaps/>
      <w:sz w:val="40"/>
      <w:szCs w:val="36"/>
    </w:rPr>
  </w:style>
  <w:style w:type="paragraph" w:styleId="Heading3">
    <w:name w:val="heading 3"/>
    <w:basedOn w:val="Heading2"/>
    <w:next w:val="BodyText"/>
    <w:link w:val="Heading3Char"/>
    <w:qFormat/>
    <w:rsid w:val="00812A6F"/>
    <w:pPr>
      <w:keepLines/>
      <w:outlineLvl w:val="2"/>
    </w:pPr>
    <w:rPr>
      <w:smallCaps w:val="0"/>
      <w:sz w:val="32"/>
      <w:szCs w:val="32"/>
    </w:rPr>
  </w:style>
  <w:style w:type="paragraph" w:styleId="Heading4">
    <w:name w:val="heading 4"/>
    <w:basedOn w:val="Heading3"/>
    <w:next w:val="BodyText"/>
    <w:link w:val="Heading4Char"/>
    <w:qFormat/>
    <w:rsid w:val="00812A6F"/>
    <w:pPr>
      <w:outlineLvl w:val="3"/>
    </w:pPr>
    <w:rPr>
      <w:i/>
      <w:sz w:val="28"/>
      <w:szCs w:val="28"/>
    </w:rPr>
  </w:style>
  <w:style w:type="paragraph" w:styleId="Heading5">
    <w:name w:val="heading 5"/>
    <w:basedOn w:val="Heading4"/>
    <w:next w:val="BodyText"/>
    <w:link w:val="Heading5Char"/>
    <w:qFormat/>
    <w:rsid w:val="00812A6F"/>
    <w:pPr>
      <w:spacing w:before="240"/>
      <w:outlineLvl w:val="4"/>
    </w:pPr>
    <w:rPr>
      <w:i w:val="0"/>
      <w:sz w:val="24"/>
      <w:szCs w:val="26"/>
    </w:rPr>
  </w:style>
  <w:style w:type="paragraph" w:styleId="Heading6">
    <w:name w:val="heading 6"/>
    <w:next w:val="BodyText"/>
    <w:qFormat/>
    <w:rsid w:val="00812A6F"/>
    <w:pPr>
      <w:keepNext/>
      <w:spacing w:before="240"/>
      <w:outlineLvl w:val="5"/>
    </w:pPr>
    <w:rPr>
      <w:rFonts w:ascii="Franklin Gothic Medium Cond" w:hAnsi="Franklin Gothic Medium Cond"/>
      <w:b/>
      <w:bCs/>
      <w:i/>
      <w:color w:val="006A71"/>
      <w:spacing w:val="20"/>
      <w:sz w:val="24"/>
      <w:szCs w:val="24"/>
    </w:rPr>
  </w:style>
  <w:style w:type="paragraph" w:styleId="Heading7">
    <w:name w:val="heading 7"/>
    <w:next w:val="BodyText"/>
    <w:qFormat/>
    <w:rsid w:val="00812A6F"/>
    <w:pPr>
      <w:keepNext/>
      <w:spacing w:before="240"/>
      <w:outlineLvl w:val="6"/>
    </w:pPr>
    <w:rPr>
      <w:rFonts w:ascii="Segoe UI" w:hAnsi="Segoe UI" w:cs="Segoe U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12A6F"/>
    <w:pPr>
      <w:spacing w:before="240" w:line="240" w:lineRule="atLeast"/>
    </w:pPr>
    <w:rPr>
      <w:szCs w:val="22"/>
    </w:rPr>
  </w:style>
  <w:style w:type="character" w:customStyle="1" w:styleId="BodyTextChar">
    <w:name w:val="Body Text Char"/>
    <w:link w:val="BodyText"/>
    <w:uiPriority w:val="99"/>
    <w:rsid w:val="00812A6F"/>
    <w:rPr>
      <w:rFonts w:ascii="Segoe UI" w:hAnsi="Segoe UI"/>
      <w:sz w:val="22"/>
      <w:szCs w:val="22"/>
    </w:rPr>
  </w:style>
  <w:style w:type="character" w:customStyle="1" w:styleId="Heading1Char">
    <w:name w:val="Heading 1 Char"/>
    <w:link w:val="Heading1"/>
    <w:rsid w:val="00812A6F"/>
    <w:rPr>
      <w:rFonts w:ascii="Franklin Gothic Medium" w:hAnsi="Franklin Gothic Medium"/>
      <w:b/>
      <w:caps/>
      <w:color w:val="006A71"/>
      <w:spacing w:val="8"/>
      <w:kern w:val="28"/>
      <w:sz w:val="48"/>
      <w:szCs w:val="40"/>
    </w:rPr>
  </w:style>
  <w:style w:type="character" w:customStyle="1" w:styleId="Heading3Char">
    <w:name w:val="Heading 3 Char"/>
    <w:link w:val="Heading3"/>
    <w:rsid w:val="00812A6F"/>
    <w:rPr>
      <w:rFonts w:ascii="Franklin Gothic Medium" w:hAnsi="Franklin Gothic Medium"/>
      <w:b/>
      <w:color w:val="006A71"/>
      <w:spacing w:val="8"/>
      <w:kern w:val="28"/>
      <w:sz w:val="32"/>
      <w:szCs w:val="32"/>
    </w:rPr>
  </w:style>
  <w:style w:type="character" w:customStyle="1" w:styleId="Heading4Char">
    <w:name w:val="Heading 4 Char"/>
    <w:link w:val="Heading4"/>
    <w:rsid w:val="00812A6F"/>
    <w:rPr>
      <w:rFonts w:ascii="Franklin Gothic Medium" w:hAnsi="Franklin Gothic Medium"/>
      <w:b/>
      <w:i/>
      <w:color w:val="006A71"/>
      <w:spacing w:val="8"/>
      <w:kern w:val="28"/>
      <w:sz w:val="28"/>
      <w:szCs w:val="28"/>
    </w:rPr>
  </w:style>
  <w:style w:type="paragraph" w:styleId="BodyTextIndent">
    <w:name w:val="Body Text Indent"/>
    <w:basedOn w:val="BodyText"/>
    <w:link w:val="BodyTextIndentChar"/>
    <w:rsid w:val="00812A6F"/>
    <w:pPr>
      <w:ind w:left="720"/>
    </w:pPr>
  </w:style>
  <w:style w:type="paragraph" w:styleId="ListBullet2">
    <w:name w:val="List Bullet 2"/>
    <w:basedOn w:val="ListBullet"/>
    <w:rsid w:val="00C61CE4"/>
    <w:pPr>
      <w:numPr>
        <w:numId w:val="60"/>
      </w:numPr>
      <w:ind w:left="1080"/>
    </w:pPr>
    <w:rPr>
      <w:bCs/>
    </w:rPr>
  </w:style>
  <w:style w:type="table" w:styleId="TableGrid">
    <w:name w:val="Table Grid"/>
    <w:basedOn w:val="TableNormal"/>
    <w:uiPriority w:val="39"/>
    <w:rsid w:val="00812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Locations">
    <w:name w:val="Footer_Locations"/>
    <w:basedOn w:val="Normal"/>
    <w:qFormat/>
    <w:rsid w:val="00812A6F"/>
    <w:pPr>
      <w:spacing w:before="80"/>
      <w:jc w:val="center"/>
    </w:pPr>
    <w:rPr>
      <w:rFonts w:eastAsia="Calibri"/>
      <w:b/>
      <w:noProof/>
      <w:color w:val="994708"/>
      <w:sz w:val="15"/>
      <w:szCs w:val="15"/>
    </w:rPr>
  </w:style>
  <w:style w:type="paragraph" w:customStyle="1" w:styleId="FooterAddress">
    <w:name w:val="Footer_Address"/>
    <w:basedOn w:val="Normal"/>
    <w:qFormat/>
    <w:rsid w:val="00812A6F"/>
    <w:pPr>
      <w:jc w:val="center"/>
    </w:pPr>
    <w:rPr>
      <w:rFonts w:eastAsia="Calibri"/>
      <w:b/>
      <w:noProof/>
      <w:color w:val="006A71"/>
      <w:sz w:val="15"/>
      <w:szCs w:val="15"/>
    </w:rPr>
  </w:style>
  <w:style w:type="paragraph" w:customStyle="1" w:styleId="TableTitle">
    <w:name w:val="Table_Title"/>
    <w:next w:val="Normal"/>
    <w:rsid w:val="00812A6F"/>
    <w:pPr>
      <w:keepNext/>
      <w:tabs>
        <w:tab w:val="left" w:pos="187"/>
        <w:tab w:val="left" w:pos="374"/>
        <w:tab w:val="left" w:pos="562"/>
        <w:tab w:val="left" w:pos="749"/>
        <w:tab w:val="left" w:pos="936"/>
        <w:tab w:val="left" w:pos="1123"/>
        <w:tab w:val="left" w:pos="1310"/>
        <w:tab w:val="left" w:pos="1498"/>
        <w:tab w:val="left" w:pos="1685"/>
        <w:tab w:val="left" w:pos="1872"/>
        <w:tab w:val="left" w:pos="2059"/>
        <w:tab w:val="left" w:pos="2246"/>
      </w:tabs>
      <w:spacing w:before="80" w:after="20"/>
      <w:jc w:val="center"/>
    </w:pPr>
    <w:rPr>
      <w:rFonts w:ascii="Segoe UI" w:hAnsi="Segoe UI"/>
      <w:b/>
      <w:sz w:val="22"/>
      <w:szCs w:val="18"/>
    </w:rPr>
  </w:style>
  <w:style w:type="paragraph" w:customStyle="1" w:styleId="TableColumnHeadings">
    <w:name w:val="Table_Column Headings"/>
    <w:next w:val="TableText"/>
    <w:rsid w:val="00812A6F"/>
    <w:pPr>
      <w:keepNext/>
      <w:spacing w:before="60" w:after="20" w:line="240" w:lineRule="atLeast"/>
      <w:jc w:val="center"/>
    </w:pPr>
    <w:rPr>
      <w:rFonts w:ascii="Segoe UI" w:hAnsi="Segoe UI"/>
      <w:b/>
      <w:sz w:val="18"/>
      <w:szCs w:val="18"/>
    </w:rPr>
  </w:style>
  <w:style w:type="paragraph" w:customStyle="1" w:styleId="TableText">
    <w:name w:val="Table_Text"/>
    <w:rsid w:val="00812A6F"/>
    <w:pPr>
      <w:spacing w:before="40" w:line="240" w:lineRule="atLeast"/>
      <w:jc w:val="center"/>
    </w:pPr>
    <w:rPr>
      <w:rFonts w:ascii="Segoe UI" w:hAnsi="Segoe UI"/>
      <w:sz w:val="18"/>
      <w:szCs w:val="18"/>
    </w:rPr>
  </w:style>
  <w:style w:type="paragraph" w:customStyle="1" w:styleId="FigureTitle">
    <w:name w:val="Figure_Title"/>
    <w:basedOn w:val="BodyText"/>
    <w:next w:val="BodyText"/>
    <w:rsid w:val="00812A6F"/>
    <w:pPr>
      <w:spacing w:before="120" w:after="240"/>
      <w:ind w:left="1080" w:hanging="1080"/>
    </w:pPr>
    <w:rPr>
      <w:b/>
    </w:rPr>
  </w:style>
  <w:style w:type="paragraph" w:styleId="TOC1">
    <w:name w:val="toc 1"/>
    <w:basedOn w:val="Normal"/>
    <w:next w:val="Normal"/>
    <w:uiPriority w:val="39"/>
    <w:rsid w:val="00812A6F"/>
    <w:pPr>
      <w:tabs>
        <w:tab w:val="right" w:leader="dot" w:pos="9360"/>
      </w:tabs>
      <w:spacing w:before="120" w:after="120"/>
      <w:ind w:left="432" w:right="720" w:hanging="432"/>
    </w:pPr>
    <w:rPr>
      <w:noProof/>
      <w:color w:val="000000"/>
      <w:szCs w:val="23"/>
    </w:rPr>
  </w:style>
  <w:style w:type="paragraph" w:styleId="TOC2">
    <w:name w:val="toc 2"/>
    <w:basedOn w:val="Normal"/>
    <w:next w:val="Normal"/>
    <w:uiPriority w:val="39"/>
    <w:rsid w:val="00812A6F"/>
    <w:pPr>
      <w:tabs>
        <w:tab w:val="right" w:leader="dot" w:pos="9360"/>
      </w:tabs>
      <w:spacing w:before="60"/>
      <w:ind w:left="864" w:right="720" w:hanging="432"/>
    </w:pPr>
    <w:rPr>
      <w:noProof/>
      <w:color w:val="000000"/>
      <w:szCs w:val="23"/>
    </w:rPr>
  </w:style>
  <w:style w:type="paragraph" w:styleId="TOC3">
    <w:name w:val="toc 3"/>
    <w:basedOn w:val="Normal"/>
    <w:next w:val="Normal"/>
    <w:uiPriority w:val="39"/>
    <w:rsid w:val="00812A6F"/>
    <w:pPr>
      <w:tabs>
        <w:tab w:val="right" w:leader="dot" w:pos="9360"/>
      </w:tabs>
      <w:spacing w:before="60"/>
      <w:ind w:left="1440" w:right="720" w:hanging="432"/>
    </w:pPr>
    <w:rPr>
      <w:noProof/>
      <w:color w:val="000000"/>
      <w:szCs w:val="23"/>
    </w:rPr>
  </w:style>
  <w:style w:type="paragraph" w:styleId="TOC4">
    <w:name w:val="toc 4"/>
    <w:basedOn w:val="Normal"/>
    <w:next w:val="Normal"/>
    <w:rsid w:val="00812A6F"/>
    <w:pPr>
      <w:tabs>
        <w:tab w:val="right" w:leader="dot" w:pos="9360"/>
      </w:tabs>
      <w:ind w:left="1872" w:right="720" w:hanging="432"/>
    </w:pPr>
  </w:style>
  <w:style w:type="paragraph" w:customStyle="1" w:styleId="ListNumber1">
    <w:name w:val="List Number 1"/>
    <w:rsid w:val="00812A6F"/>
    <w:pPr>
      <w:numPr>
        <w:numId w:val="1"/>
      </w:numPr>
      <w:spacing w:before="240" w:line="240" w:lineRule="atLeast"/>
    </w:pPr>
    <w:rPr>
      <w:rFonts w:ascii="Segoe UI" w:hAnsi="Segoe UI"/>
      <w:sz w:val="22"/>
      <w:szCs w:val="22"/>
    </w:rPr>
  </w:style>
  <w:style w:type="paragraph" w:styleId="TableofFigures">
    <w:name w:val="table of figures"/>
    <w:next w:val="Normal"/>
    <w:uiPriority w:val="99"/>
    <w:rsid w:val="00812A6F"/>
    <w:pPr>
      <w:tabs>
        <w:tab w:val="right" w:leader="dot" w:pos="9360"/>
      </w:tabs>
      <w:spacing w:after="120" w:line="275" w:lineRule="exact"/>
      <w:ind w:left="1008" w:right="720" w:hanging="1008"/>
    </w:pPr>
    <w:rPr>
      <w:rFonts w:ascii="Segoe UI" w:hAnsi="Segoe UI"/>
      <w:noProof/>
      <w:sz w:val="22"/>
    </w:rPr>
  </w:style>
  <w:style w:type="paragraph" w:customStyle="1" w:styleId="FooterLine2">
    <w:name w:val="Footer Line 2"/>
    <w:rsid w:val="00812A6F"/>
    <w:pPr>
      <w:tabs>
        <w:tab w:val="right" w:pos="9360"/>
      </w:tabs>
      <w:spacing w:before="40"/>
    </w:pPr>
    <w:rPr>
      <w:rFonts w:ascii="Segoe UI" w:hAnsi="Segoe UI"/>
      <w:color w:val="994708"/>
      <w:sz w:val="16"/>
      <w:szCs w:val="16"/>
    </w:rPr>
  </w:style>
  <w:style w:type="paragraph" w:customStyle="1" w:styleId="footerpage1filename">
    <w:name w:val="footer page 1 file name"/>
    <w:rsid w:val="00812A6F"/>
    <w:pPr>
      <w:tabs>
        <w:tab w:val="left" w:pos="9360"/>
      </w:tabs>
      <w:spacing w:after="60"/>
      <w:ind w:left="72"/>
    </w:pPr>
    <w:rPr>
      <w:rFonts w:ascii="Segoe UI" w:eastAsia="Calibri" w:hAnsi="Segoe UI"/>
      <w:noProof/>
      <w:color w:val="994708"/>
      <w:sz w:val="14"/>
      <w:szCs w:val="16"/>
    </w:rPr>
  </w:style>
  <w:style w:type="paragraph" w:customStyle="1" w:styleId="TableNotes">
    <w:name w:val="Table_Notes"/>
    <w:rsid w:val="00812A6F"/>
    <w:pPr>
      <w:tabs>
        <w:tab w:val="left" w:pos="216"/>
      </w:tabs>
      <w:spacing w:before="60"/>
      <w:ind w:left="216" w:hanging="216"/>
    </w:pPr>
    <w:rPr>
      <w:rFonts w:ascii="Segoe UI" w:hAnsi="Segoe UI"/>
      <w:sz w:val="16"/>
    </w:rPr>
  </w:style>
  <w:style w:type="table" w:customStyle="1" w:styleId="HerreraTable">
    <w:name w:val="Herrera  Table"/>
    <w:basedOn w:val="TableNormal"/>
    <w:rsid w:val="00812A6F"/>
    <w:pPr>
      <w:spacing w:before="40" w:line="240" w:lineRule="exact"/>
    </w:pPr>
    <w:rPr>
      <w:rFonts w:ascii="Segoe UI" w:hAnsi="Segoe UI"/>
      <w:sz w:val="18"/>
    </w:rPr>
    <w:tblPr>
      <w:tblBorders>
        <w:top w:val="single" w:sz="12" w:space="0" w:color="439639"/>
        <w:left w:val="single" w:sz="12" w:space="0" w:color="439639"/>
        <w:bottom w:val="single" w:sz="12" w:space="0" w:color="439639"/>
        <w:right w:val="single" w:sz="12" w:space="0" w:color="439639"/>
        <w:insideH w:val="single" w:sz="4" w:space="0" w:color="439639"/>
        <w:insideV w:val="single" w:sz="4" w:space="0" w:color="439639"/>
      </w:tblBorders>
      <w:tblCellMar>
        <w:left w:w="115" w:type="dxa"/>
        <w:right w:w="115" w:type="dxa"/>
      </w:tblCellMar>
    </w:tblPr>
    <w:trPr>
      <w:cantSplit/>
    </w:trPr>
    <w:tblStylePr w:type="firstRow">
      <w:pPr>
        <w:wordWrap/>
        <w:spacing w:beforeLines="0" w:before="120" w:beforeAutospacing="0" w:afterLines="0" w:after="0" w:afterAutospacing="0" w:line="240" w:lineRule="atLeast"/>
      </w:pPr>
      <w:rPr>
        <w:rFonts w:ascii="Segoe UI" w:hAnsi="Segoe UI"/>
        <w:sz w:val="22"/>
      </w:rPr>
      <w:tblPr/>
      <w:tcPr>
        <w:tcBorders>
          <w:bottom w:val="single" w:sz="12" w:space="0" w:color="419639"/>
        </w:tcBorders>
      </w:tcPr>
    </w:tblStylePr>
    <w:tblStylePr w:type="lastRow">
      <w:tblPr/>
      <w:tcPr>
        <w:tcMar>
          <w:top w:w="0" w:type="nil"/>
          <w:left w:w="0" w:type="nil"/>
          <w:bottom w:w="29" w:type="dxa"/>
          <w:right w:w="0" w:type="nil"/>
        </w:tcMar>
      </w:tcPr>
    </w:tblStylePr>
  </w:style>
  <w:style w:type="table" w:customStyle="1" w:styleId="SidePhotoTable">
    <w:name w:val="Side Photo Table"/>
    <w:basedOn w:val="TableNormal"/>
    <w:rsid w:val="00812A6F"/>
    <w:rPr>
      <w:rFonts w:ascii="Trebuchet MS" w:hAnsi="Trebuchet MS"/>
      <w:sz w:val="14"/>
    </w:rPr>
    <w:tblPr>
      <w:jc w:val="right"/>
      <w:tblBorders>
        <w:top w:val="single" w:sz="8" w:space="0" w:color="439639"/>
        <w:left w:val="single" w:sz="8" w:space="0" w:color="439639"/>
        <w:bottom w:val="single" w:sz="8" w:space="0" w:color="439639"/>
        <w:right w:val="single" w:sz="8" w:space="0" w:color="439639"/>
        <w:insideH w:val="single" w:sz="8" w:space="0" w:color="439639"/>
        <w:insideV w:val="single" w:sz="8" w:space="0" w:color="439639"/>
      </w:tblBorders>
    </w:tblPr>
    <w:trPr>
      <w:jc w:val="right"/>
    </w:trPr>
    <w:tcPr>
      <w:shd w:val="clear" w:color="auto" w:fill="auto"/>
    </w:tcPr>
  </w:style>
  <w:style w:type="paragraph" w:customStyle="1" w:styleId="FooterLine1">
    <w:name w:val="Footer Line 1"/>
    <w:next w:val="FooterLine2"/>
    <w:qFormat/>
    <w:rsid w:val="00812A6F"/>
    <w:pPr>
      <w:pBdr>
        <w:bottom w:val="single" w:sz="4" w:space="2" w:color="994708"/>
      </w:pBdr>
      <w:tabs>
        <w:tab w:val="right" w:pos="9360"/>
      </w:tabs>
      <w:spacing w:before="60"/>
    </w:pPr>
    <w:rPr>
      <w:rFonts w:ascii="Segoe UI" w:hAnsi="Segoe UI" w:cs="Tahoma"/>
      <w:color w:val="994708"/>
      <w:sz w:val="16"/>
      <w:szCs w:val="16"/>
    </w:rPr>
  </w:style>
  <w:style w:type="character" w:styleId="Hyperlink">
    <w:name w:val="Hyperlink"/>
    <w:uiPriority w:val="99"/>
    <w:unhideWhenUsed/>
    <w:rsid w:val="00812A6F"/>
    <w:rPr>
      <w:color w:val="0000FF"/>
      <w:u w:val="single"/>
    </w:rPr>
  </w:style>
  <w:style w:type="paragraph" w:customStyle="1" w:styleId="AppendixDivider">
    <w:name w:val="Appendix Divider"/>
    <w:next w:val="AppendixTitle"/>
    <w:qFormat/>
    <w:rsid w:val="00812A6F"/>
    <w:pPr>
      <w:pBdr>
        <w:bottom w:val="single" w:sz="24" w:space="1" w:color="006A71"/>
      </w:pBdr>
      <w:spacing w:before="880"/>
      <w:jc w:val="right"/>
    </w:pPr>
    <w:rPr>
      <w:rFonts w:ascii="Franklin Gothic Medium" w:hAnsi="Franklin Gothic Medium"/>
      <w:b/>
      <w:caps/>
      <w:color w:val="006A71"/>
      <w:sz w:val="44"/>
      <w:szCs w:val="52"/>
    </w:rPr>
  </w:style>
  <w:style w:type="paragraph" w:customStyle="1" w:styleId="AppendixTitle">
    <w:name w:val="Appendix Title"/>
    <w:next w:val="BodyText"/>
    <w:qFormat/>
    <w:rsid w:val="00812A6F"/>
    <w:pPr>
      <w:spacing w:before="480"/>
      <w:jc w:val="right"/>
    </w:pPr>
    <w:rPr>
      <w:rFonts w:ascii="Franklin Gothic Medium" w:hAnsi="Franklin Gothic Medium"/>
      <w:b/>
      <w:color w:val="006A71"/>
      <w:sz w:val="44"/>
      <w:szCs w:val="52"/>
    </w:rPr>
  </w:style>
  <w:style w:type="paragraph" w:styleId="FootnoteText">
    <w:name w:val="footnote text"/>
    <w:basedOn w:val="Normal"/>
    <w:link w:val="FootnoteTextChar"/>
    <w:uiPriority w:val="99"/>
    <w:unhideWhenUsed/>
    <w:rsid w:val="00812A6F"/>
    <w:rPr>
      <w:sz w:val="20"/>
    </w:rPr>
  </w:style>
  <w:style w:type="character" w:customStyle="1" w:styleId="FootnoteTextChar">
    <w:name w:val="Footnote Text Char"/>
    <w:link w:val="FootnoteText"/>
    <w:uiPriority w:val="99"/>
    <w:rsid w:val="00812A6F"/>
    <w:rPr>
      <w:rFonts w:ascii="Segoe UI" w:hAnsi="Segoe UI"/>
    </w:rPr>
  </w:style>
  <w:style w:type="character" w:styleId="FootnoteReference">
    <w:name w:val="footnote reference"/>
    <w:uiPriority w:val="99"/>
    <w:semiHidden/>
    <w:unhideWhenUsed/>
    <w:rsid w:val="00812A6F"/>
    <w:rPr>
      <w:vertAlign w:val="superscript"/>
    </w:rPr>
  </w:style>
  <w:style w:type="paragraph" w:styleId="BalloonText">
    <w:name w:val="Balloon Text"/>
    <w:basedOn w:val="Normal"/>
    <w:link w:val="BalloonTextChar"/>
    <w:uiPriority w:val="99"/>
    <w:semiHidden/>
    <w:unhideWhenUsed/>
    <w:rsid w:val="00812A6F"/>
    <w:rPr>
      <w:rFonts w:cs="Segoe UI"/>
      <w:sz w:val="18"/>
      <w:szCs w:val="18"/>
    </w:rPr>
  </w:style>
  <w:style w:type="character" w:customStyle="1" w:styleId="BalloonTextChar">
    <w:name w:val="Balloon Text Char"/>
    <w:basedOn w:val="DefaultParagraphFont"/>
    <w:link w:val="BalloonText"/>
    <w:uiPriority w:val="99"/>
    <w:semiHidden/>
    <w:rsid w:val="00812A6F"/>
    <w:rPr>
      <w:rFonts w:ascii="Segoe UI" w:hAnsi="Segoe UI" w:cs="Segoe UI"/>
      <w:sz w:val="18"/>
      <w:szCs w:val="18"/>
    </w:rPr>
  </w:style>
  <w:style w:type="paragraph" w:styleId="TOCHeading">
    <w:name w:val="TOC Heading"/>
    <w:next w:val="Normal"/>
    <w:uiPriority w:val="39"/>
    <w:qFormat/>
    <w:rsid w:val="00812A6F"/>
    <w:pPr>
      <w:keepNext/>
      <w:spacing w:before="480" w:after="120"/>
    </w:pPr>
    <w:rPr>
      <w:rFonts w:ascii="Franklin Gothic Medium" w:hAnsi="Franklin Gothic Medium"/>
      <w:b/>
      <w:smallCaps/>
      <w:spacing w:val="8"/>
      <w:kern w:val="28"/>
      <w:sz w:val="36"/>
      <w:szCs w:val="26"/>
    </w:rPr>
  </w:style>
  <w:style w:type="paragraph" w:customStyle="1" w:styleId="TableofAppendices">
    <w:name w:val="Table of Appendices"/>
    <w:next w:val="Normal"/>
    <w:qFormat/>
    <w:rsid w:val="00812A6F"/>
    <w:pPr>
      <w:tabs>
        <w:tab w:val="left" w:pos="1613"/>
      </w:tabs>
      <w:spacing w:before="60" w:after="60" w:line="240" w:lineRule="atLeast"/>
      <w:ind w:left="1613" w:hanging="1613"/>
    </w:pPr>
    <w:rPr>
      <w:rFonts w:ascii="Segoe UI" w:eastAsiaTheme="minorEastAsia" w:hAnsi="Segoe UI"/>
      <w:sz w:val="22"/>
    </w:rPr>
  </w:style>
  <w:style w:type="paragraph" w:styleId="ListBullet">
    <w:name w:val="List Bullet"/>
    <w:rsid w:val="00C61CE4"/>
    <w:pPr>
      <w:numPr>
        <w:numId w:val="44"/>
      </w:numPr>
      <w:spacing w:before="240" w:line="240" w:lineRule="atLeast"/>
    </w:pPr>
    <w:rPr>
      <w:rFonts w:ascii="Segoe UI" w:hAnsi="Segoe UI"/>
      <w:sz w:val="22"/>
      <w:szCs w:val="22"/>
    </w:rPr>
  </w:style>
  <w:style w:type="character" w:customStyle="1" w:styleId="TableNotesAlphaNotation">
    <w:name w:val="Table_Notes Alpha Notation"/>
    <w:uiPriority w:val="1"/>
    <w:qFormat/>
    <w:rsid w:val="00812A6F"/>
    <w:rPr>
      <w:rFonts w:ascii="Segoe UI" w:hAnsi="Segoe UI"/>
      <w:sz w:val="20"/>
      <w:vertAlign w:val="superscript"/>
    </w:rPr>
  </w:style>
  <w:style w:type="paragraph" w:customStyle="1" w:styleId="TableTextLeft">
    <w:name w:val="Table_Text Left"/>
    <w:basedOn w:val="TableText"/>
    <w:qFormat/>
    <w:rsid w:val="00812A6F"/>
    <w:pPr>
      <w:jc w:val="left"/>
    </w:pPr>
  </w:style>
  <w:style w:type="paragraph" w:customStyle="1" w:styleId="TableSubheading">
    <w:name w:val="Table_Subheading"/>
    <w:next w:val="TableTextLeft"/>
    <w:qFormat/>
    <w:rsid w:val="00812A6F"/>
    <w:pPr>
      <w:spacing w:before="60" w:after="20" w:line="240" w:lineRule="atLeast"/>
    </w:pPr>
    <w:rPr>
      <w:rFonts w:ascii="Segoe UI" w:hAnsi="Segoe UI"/>
      <w:b/>
      <w:sz w:val="18"/>
      <w:szCs w:val="18"/>
    </w:rPr>
  </w:style>
  <w:style w:type="paragraph" w:styleId="ListBullet3">
    <w:name w:val="List Bullet 3"/>
    <w:basedOn w:val="ListBullet2"/>
    <w:uiPriority w:val="99"/>
    <w:unhideWhenUsed/>
    <w:rsid w:val="00C61CE4"/>
    <w:pPr>
      <w:numPr>
        <w:numId w:val="61"/>
      </w:numPr>
      <w:ind w:left="1440"/>
    </w:pPr>
    <w:rPr>
      <w:rFonts w:eastAsia="Calibri"/>
    </w:rPr>
  </w:style>
  <w:style w:type="character" w:customStyle="1" w:styleId="BodyTextIndentChar">
    <w:name w:val="Body Text Indent Char"/>
    <w:basedOn w:val="BodyTextChar"/>
    <w:link w:val="BodyTextIndent"/>
    <w:rsid w:val="00812A6F"/>
    <w:rPr>
      <w:rFonts w:ascii="Segoe UI" w:hAnsi="Segoe UI"/>
      <w:sz w:val="22"/>
      <w:szCs w:val="22"/>
    </w:rPr>
  </w:style>
  <w:style w:type="paragraph" w:styleId="ListBullet4">
    <w:name w:val="List Bullet 4"/>
    <w:basedOn w:val="ListBullet3"/>
    <w:uiPriority w:val="99"/>
    <w:unhideWhenUsed/>
    <w:rsid w:val="00812A6F"/>
    <w:pPr>
      <w:ind w:left="1800"/>
    </w:pPr>
  </w:style>
  <w:style w:type="paragraph" w:customStyle="1" w:styleId="TableTitleContinued">
    <w:name w:val="Table_Title Continued"/>
    <w:basedOn w:val="TableTitle"/>
    <w:qFormat/>
    <w:rsid w:val="00812A6F"/>
  </w:style>
  <w:style w:type="paragraph" w:styleId="Footer">
    <w:name w:val="footer"/>
    <w:link w:val="FooterChar"/>
    <w:uiPriority w:val="99"/>
    <w:unhideWhenUsed/>
    <w:rsid w:val="00812A6F"/>
    <w:pPr>
      <w:tabs>
        <w:tab w:val="center" w:pos="4680"/>
        <w:tab w:val="right" w:pos="9360"/>
      </w:tabs>
    </w:pPr>
    <w:rPr>
      <w:rFonts w:ascii="Segoe UI" w:hAnsi="Segoe UI"/>
      <w:sz w:val="22"/>
    </w:rPr>
  </w:style>
  <w:style w:type="character" w:customStyle="1" w:styleId="FooterChar">
    <w:name w:val="Footer Char"/>
    <w:link w:val="Footer"/>
    <w:uiPriority w:val="99"/>
    <w:rsid w:val="00812A6F"/>
    <w:rPr>
      <w:rFonts w:ascii="Segoe UI" w:hAnsi="Segoe UI"/>
      <w:sz w:val="22"/>
    </w:rPr>
  </w:style>
  <w:style w:type="paragraph" w:customStyle="1" w:styleId="BodyText12ptsafter">
    <w:name w:val="Body Text_12 pts after"/>
    <w:basedOn w:val="BodyText"/>
    <w:qFormat/>
    <w:rsid w:val="00812A6F"/>
    <w:pPr>
      <w:spacing w:after="240"/>
    </w:pPr>
  </w:style>
  <w:style w:type="paragraph" w:styleId="Header">
    <w:name w:val="header"/>
    <w:link w:val="HeaderChar"/>
    <w:uiPriority w:val="99"/>
    <w:unhideWhenUsed/>
    <w:rsid w:val="00812A6F"/>
    <w:pPr>
      <w:tabs>
        <w:tab w:val="center" w:pos="4680"/>
        <w:tab w:val="right" w:pos="9360"/>
      </w:tabs>
    </w:pPr>
    <w:rPr>
      <w:rFonts w:ascii="Segoe UI" w:hAnsi="Segoe UI"/>
      <w:sz w:val="22"/>
    </w:rPr>
  </w:style>
  <w:style w:type="character" w:customStyle="1" w:styleId="HeaderChar">
    <w:name w:val="Header Char"/>
    <w:link w:val="Header"/>
    <w:uiPriority w:val="99"/>
    <w:rsid w:val="00812A6F"/>
    <w:rPr>
      <w:rFonts w:ascii="Segoe UI" w:hAnsi="Segoe UI"/>
      <w:sz w:val="22"/>
    </w:rPr>
  </w:style>
  <w:style w:type="paragraph" w:customStyle="1" w:styleId="MemoInfo">
    <w:name w:val="Memo Info"/>
    <w:basedOn w:val="BodyText"/>
    <w:qFormat/>
    <w:rsid w:val="00812A6F"/>
    <w:pPr>
      <w:spacing w:before="0" w:after="120"/>
    </w:pPr>
  </w:style>
  <w:style w:type="paragraph" w:customStyle="1" w:styleId="MemoInfoBold">
    <w:name w:val="Memo Info_Bold"/>
    <w:basedOn w:val="MemoInfo"/>
    <w:qFormat/>
    <w:rsid w:val="00812A6F"/>
    <w:rPr>
      <w:b/>
      <w:color w:val="994708"/>
    </w:rPr>
  </w:style>
  <w:style w:type="paragraph" w:customStyle="1" w:styleId="HeaderLeft">
    <w:name w:val="Header Left"/>
    <w:next w:val="Normal"/>
    <w:rsid w:val="00812A6F"/>
    <w:pPr>
      <w:tabs>
        <w:tab w:val="right" w:pos="9360"/>
      </w:tabs>
      <w:spacing w:after="60"/>
    </w:pPr>
    <w:rPr>
      <w:rFonts w:ascii="Franklin Gothic Medium" w:hAnsi="Franklin Gothic Medium"/>
      <w:color w:val="994708"/>
      <w:sz w:val="18"/>
      <w:szCs w:val="32"/>
    </w:rPr>
  </w:style>
  <w:style w:type="paragraph" w:customStyle="1" w:styleId="HeaderRight">
    <w:name w:val="Header Right"/>
    <w:basedOn w:val="HeaderLeft"/>
    <w:next w:val="Header"/>
    <w:qFormat/>
    <w:rsid w:val="00812A6F"/>
    <w:pPr>
      <w:tabs>
        <w:tab w:val="clear" w:pos="9360"/>
      </w:tabs>
      <w:jc w:val="right"/>
    </w:pPr>
  </w:style>
  <w:style w:type="paragraph" w:customStyle="1" w:styleId="FooterEvenLine1">
    <w:name w:val="Footer Even Line 1"/>
    <w:basedOn w:val="Normal"/>
    <w:qFormat/>
    <w:rsid w:val="00812A6F"/>
    <w:pPr>
      <w:pBdr>
        <w:bottom w:val="single" w:sz="4" w:space="2" w:color="994708"/>
      </w:pBdr>
      <w:tabs>
        <w:tab w:val="right" w:pos="9360"/>
      </w:tabs>
      <w:spacing w:before="60"/>
      <w:jc w:val="right"/>
    </w:pPr>
    <w:rPr>
      <w:rFonts w:cs="Tahoma"/>
      <w:noProof/>
      <w:color w:val="994708"/>
      <w:sz w:val="16"/>
      <w:szCs w:val="16"/>
    </w:rPr>
  </w:style>
  <w:style w:type="paragraph" w:customStyle="1" w:styleId="TableNotes12ptsafter">
    <w:name w:val="Table_Notes 12 pts after"/>
    <w:basedOn w:val="TableNotes"/>
    <w:qFormat/>
    <w:rsid w:val="00812A6F"/>
    <w:pPr>
      <w:spacing w:after="240"/>
    </w:pPr>
  </w:style>
  <w:style w:type="paragraph" w:customStyle="1" w:styleId="TableSubheadingCentered">
    <w:name w:val="Table_Subheading_Centered"/>
    <w:basedOn w:val="TableSubheading"/>
    <w:next w:val="TableText"/>
    <w:qFormat/>
    <w:rsid w:val="00812A6F"/>
    <w:pPr>
      <w:jc w:val="center"/>
    </w:pPr>
    <w:rPr>
      <w:bCs/>
    </w:rPr>
  </w:style>
  <w:style w:type="paragraph" w:customStyle="1" w:styleId="Tablebullet">
    <w:name w:val="Table_bullet"/>
    <w:qFormat/>
    <w:rsid w:val="00812A6F"/>
    <w:pPr>
      <w:spacing w:before="40"/>
      <w:ind w:left="187" w:hanging="115"/>
    </w:pPr>
    <w:rPr>
      <w:rFonts w:ascii="Segoe UI" w:hAnsi="Segoe UI"/>
      <w:sz w:val="18"/>
      <w:szCs w:val="18"/>
    </w:rPr>
  </w:style>
  <w:style w:type="paragraph" w:customStyle="1" w:styleId="SideTableText">
    <w:name w:val="Side Table Text"/>
    <w:basedOn w:val="Normal"/>
    <w:qFormat/>
    <w:rsid w:val="00812A6F"/>
    <w:pPr>
      <w:spacing w:before="60"/>
    </w:pPr>
    <w:rPr>
      <w:sz w:val="16"/>
      <w:szCs w:val="14"/>
    </w:rPr>
  </w:style>
  <w:style w:type="paragraph" w:styleId="ListNumber2">
    <w:name w:val="List Number 2"/>
    <w:basedOn w:val="ListNumber1"/>
    <w:uiPriority w:val="99"/>
    <w:rsid w:val="00812A6F"/>
    <w:pPr>
      <w:numPr>
        <w:ilvl w:val="1"/>
      </w:numPr>
    </w:pPr>
  </w:style>
  <w:style w:type="paragraph" w:styleId="ListNumber3">
    <w:name w:val="List Number 3"/>
    <w:basedOn w:val="Normal"/>
    <w:uiPriority w:val="99"/>
    <w:unhideWhenUsed/>
    <w:rsid w:val="00812A6F"/>
    <w:pPr>
      <w:numPr>
        <w:ilvl w:val="2"/>
        <w:numId w:val="1"/>
      </w:numPr>
      <w:spacing w:line="240" w:lineRule="atLeast"/>
    </w:pPr>
  </w:style>
  <w:style w:type="paragraph" w:styleId="ListNumber4">
    <w:name w:val="List Number 4"/>
    <w:basedOn w:val="Normal"/>
    <w:uiPriority w:val="99"/>
    <w:unhideWhenUsed/>
    <w:rsid w:val="00812A6F"/>
    <w:pPr>
      <w:numPr>
        <w:ilvl w:val="3"/>
        <w:numId w:val="1"/>
      </w:numPr>
      <w:spacing w:line="240" w:lineRule="atLeast"/>
      <w:contextualSpacing/>
    </w:pPr>
  </w:style>
  <w:style w:type="numbering" w:customStyle="1" w:styleId="ListBullets">
    <w:name w:val="ListBullets"/>
    <w:uiPriority w:val="99"/>
    <w:rsid w:val="00812A6F"/>
    <w:pPr>
      <w:numPr>
        <w:numId w:val="3"/>
      </w:numPr>
    </w:pPr>
  </w:style>
  <w:style w:type="numbering" w:customStyle="1" w:styleId="ListNumbers">
    <w:name w:val="ListNumbers"/>
    <w:uiPriority w:val="99"/>
    <w:rsid w:val="00812A6F"/>
    <w:pPr>
      <w:numPr>
        <w:numId w:val="1"/>
      </w:numPr>
    </w:pPr>
  </w:style>
  <w:style w:type="paragraph" w:customStyle="1" w:styleId="PlacementParagraph">
    <w:name w:val="Placement Paragraph"/>
    <w:qFormat/>
    <w:rsid w:val="00812A6F"/>
    <w:pPr>
      <w:keepNext/>
    </w:pPr>
    <w:rPr>
      <w:rFonts w:ascii="Segoe UI" w:hAnsi="Segoe UI"/>
      <w:sz w:val="22"/>
      <w:szCs w:val="22"/>
    </w:rPr>
  </w:style>
  <w:style w:type="paragraph" w:customStyle="1" w:styleId="References">
    <w:name w:val="References"/>
    <w:basedOn w:val="BodyText"/>
    <w:qFormat/>
    <w:rsid w:val="00812A6F"/>
    <w:pPr>
      <w:keepLines/>
    </w:pPr>
  </w:style>
  <w:style w:type="character" w:customStyle="1" w:styleId="EmphasisBold">
    <w:name w:val="Emphasis_Bold"/>
    <w:uiPriority w:val="1"/>
    <w:qFormat/>
    <w:rsid w:val="00812A6F"/>
    <w:rPr>
      <w:b/>
    </w:rPr>
  </w:style>
  <w:style w:type="character" w:customStyle="1" w:styleId="EmphasisItalic">
    <w:name w:val="Emphasis_Italic"/>
    <w:uiPriority w:val="1"/>
    <w:qFormat/>
    <w:rsid w:val="00812A6F"/>
    <w:rPr>
      <w:i/>
    </w:rPr>
  </w:style>
  <w:style w:type="character" w:customStyle="1" w:styleId="EmphasisUnderline">
    <w:name w:val="Emphasis_Underline"/>
    <w:uiPriority w:val="1"/>
    <w:qFormat/>
    <w:rsid w:val="00812A6F"/>
    <w:rPr>
      <w:u w:val="single"/>
    </w:rPr>
  </w:style>
  <w:style w:type="paragraph" w:customStyle="1" w:styleId="BodyText3ptsBeforeAfter">
    <w:name w:val="Body Text_3 pts Before_After"/>
    <w:basedOn w:val="BodyText"/>
    <w:qFormat/>
    <w:rsid w:val="00812A6F"/>
    <w:pPr>
      <w:spacing w:before="60" w:after="60"/>
    </w:pPr>
  </w:style>
  <w:style w:type="paragraph" w:customStyle="1" w:styleId="BodyText6ptsbefore">
    <w:name w:val="Body Text_6 pts before"/>
    <w:basedOn w:val="BodyText"/>
    <w:qFormat/>
    <w:rsid w:val="00812A6F"/>
    <w:pPr>
      <w:spacing w:before="120"/>
    </w:pPr>
  </w:style>
  <w:style w:type="character" w:customStyle="1" w:styleId="EmphasisBoldUnderline">
    <w:name w:val="Emphasis_Bold_Underline"/>
    <w:basedOn w:val="EmphasisBold"/>
    <w:uiPriority w:val="1"/>
    <w:qFormat/>
    <w:rsid w:val="00812A6F"/>
    <w:rPr>
      <w:b/>
      <w:u w:val="single"/>
    </w:rPr>
  </w:style>
  <w:style w:type="paragraph" w:customStyle="1" w:styleId="Tablebullet2">
    <w:name w:val="Table_bullet 2"/>
    <w:basedOn w:val="Tablebullet"/>
    <w:qFormat/>
    <w:rsid w:val="00812A6F"/>
    <w:pPr>
      <w:spacing w:line="240" w:lineRule="exact"/>
      <w:ind w:left="374"/>
    </w:pPr>
  </w:style>
  <w:style w:type="paragraph" w:customStyle="1" w:styleId="TOCSubheading">
    <w:name w:val="TOC Subheading"/>
    <w:basedOn w:val="TOCHeading"/>
    <w:qFormat/>
    <w:rsid w:val="00812A6F"/>
    <w:rPr>
      <w:sz w:val="32"/>
      <w:szCs w:val="22"/>
    </w:rPr>
  </w:style>
  <w:style w:type="numbering" w:customStyle="1" w:styleId="TableBullets">
    <w:name w:val="TableBullets"/>
    <w:uiPriority w:val="99"/>
    <w:rsid w:val="00812A6F"/>
    <w:pPr>
      <w:numPr>
        <w:numId w:val="4"/>
      </w:numPr>
    </w:pPr>
  </w:style>
  <w:style w:type="paragraph" w:customStyle="1" w:styleId="TableSpacer">
    <w:name w:val="Table Spacer"/>
    <w:basedOn w:val="Normal"/>
    <w:qFormat/>
    <w:rsid w:val="00812A6F"/>
    <w:rPr>
      <w:sz w:val="10"/>
    </w:rPr>
  </w:style>
  <w:style w:type="character" w:customStyle="1" w:styleId="EmphasisItalicUnderline">
    <w:name w:val="Emphasis_Italic_Underline"/>
    <w:basedOn w:val="DefaultParagraphFont"/>
    <w:uiPriority w:val="1"/>
    <w:qFormat/>
    <w:rsid w:val="00812A6F"/>
    <w:rPr>
      <w:i/>
      <w:iCs/>
      <w:u w:val="single"/>
    </w:rPr>
  </w:style>
  <w:style w:type="character" w:customStyle="1" w:styleId="Heading2Char">
    <w:name w:val="Heading 2 Char"/>
    <w:basedOn w:val="DefaultParagraphFont"/>
    <w:link w:val="Heading2"/>
    <w:rsid w:val="003863E4"/>
    <w:rPr>
      <w:rFonts w:ascii="Franklin Gothic Medium" w:hAnsi="Franklin Gothic Medium"/>
      <w:b/>
      <w:smallCaps/>
      <w:color w:val="006A71"/>
      <w:spacing w:val="8"/>
      <w:kern w:val="28"/>
      <w:sz w:val="40"/>
      <w:szCs w:val="36"/>
    </w:rPr>
  </w:style>
  <w:style w:type="paragraph" w:customStyle="1" w:styleId="HeaderText">
    <w:name w:val="Header Text"/>
    <w:link w:val="HeaderTextChar"/>
    <w:qFormat/>
    <w:rsid w:val="003863E4"/>
    <w:pPr>
      <w:pBdr>
        <w:bottom w:val="single" w:sz="4" w:space="1" w:color="auto"/>
      </w:pBdr>
      <w:tabs>
        <w:tab w:val="left" w:pos="2070"/>
        <w:tab w:val="left" w:pos="10890"/>
      </w:tabs>
      <w:spacing w:after="200" w:line="276" w:lineRule="auto"/>
      <w:ind w:left="-360"/>
    </w:pPr>
    <w:rPr>
      <w:rFonts w:asciiTheme="minorHAnsi" w:eastAsiaTheme="minorEastAsia" w:hAnsiTheme="minorHAnsi" w:cstheme="minorBidi"/>
      <w:sz w:val="22"/>
      <w:szCs w:val="22"/>
    </w:rPr>
  </w:style>
  <w:style w:type="paragraph" w:customStyle="1" w:styleId="FooterText">
    <w:name w:val="Footer Text"/>
    <w:link w:val="FooterTextChar"/>
    <w:qFormat/>
    <w:rsid w:val="003863E4"/>
    <w:pPr>
      <w:pBdr>
        <w:top w:val="single" w:sz="4" w:space="1" w:color="auto"/>
      </w:pBdr>
      <w:spacing w:after="200" w:line="276" w:lineRule="auto"/>
    </w:pPr>
    <w:rPr>
      <w:rFonts w:asciiTheme="minorHAnsi" w:eastAsiaTheme="minorEastAsia" w:hAnsiTheme="minorHAnsi" w:cstheme="minorBidi"/>
      <w:szCs w:val="22"/>
    </w:rPr>
  </w:style>
  <w:style w:type="character" w:customStyle="1" w:styleId="HeaderTextChar">
    <w:name w:val="Header Text Char"/>
    <w:basedOn w:val="HeaderChar"/>
    <w:link w:val="HeaderText"/>
    <w:rsid w:val="003863E4"/>
    <w:rPr>
      <w:rFonts w:asciiTheme="minorHAnsi" w:eastAsiaTheme="minorEastAsia" w:hAnsiTheme="minorHAnsi" w:cstheme="minorBidi"/>
      <w:sz w:val="22"/>
      <w:szCs w:val="22"/>
    </w:rPr>
  </w:style>
  <w:style w:type="character" w:customStyle="1" w:styleId="FooterTextChar">
    <w:name w:val="Footer Text Char"/>
    <w:basedOn w:val="DefaultParagraphFont"/>
    <w:link w:val="FooterText"/>
    <w:rsid w:val="003863E4"/>
    <w:rPr>
      <w:rFonts w:asciiTheme="minorHAnsi" w:eastAsiaTheme="minorEastAsia" w:hAnsiTheme="minorHAnsi" w:cstheme="minorBidi"/>
      <w:szCs w:val="22"/>
    </w:rPr>
  </w:style>
  <w:style w:type="table" w:customStyle="1" w:styleId="TableText0">
    <w:name w:val="Table Text"/>
    <w:basedOn w:val="TableGrid"/>
    <w:uiPriority w:val="99"/>
    <w:rsid w:val="003863E4"/>
    <w:pPr>
      <w:jc w:val="center"/>
    </w:pPr>
    <w:rPr>
      <w:rFonts w:asciiTheme="minorHAnsi" w:eastAsiaTheme="minorEastAsia" w:hAnsiTheme="minorHAnsi" w:cstheme="minorBidi"/>
      <w:sz w:val="22"/>
      <w:szCs w:val="22"/>
    </w:rPr>
    <w:tblPr/>
    <w:tcPr>
      <w:vAlign w:val="center"/>
    </w:tcPr>
    <w:tblStylePr w:type="firstRow">
      <w:pPr>
        <w:jc w:val="center"/>
      </w:pPr>
      <w:rPr>
        <w:rFonts w:asciiTheme="minorHAnsi" w:hAnsiTheme="minorHAnsi"/>
        <w:b/>
        <w:sz w:val="22"/>
      </w:rPr>
      <w:tblPr/>
      <w:tcPr>
        <w:shd w:val="clear" w:color="auto" w:fill="D9D9D9" w:themeFill="background1" w:themeFillShade="D9"/>
      </w:tcPr>
    </w:tblStylePr>
    <w:tblStylePr w:type="firstCol">
      <w:pPr>
        <w:jc w:val="left"/>
      </w:pPr>
      <w:rPr>
        <w:rFonts w:asciiTheme="minorHAnsi" w:hAnsiTheme="minorHAnsi"/>
        <w:b/>
        <w:sz w:val="22"/>
      </w:rPr>
    </w:tblStylePr>
  </w:style>
  <w:style w:type="table" w:customStyle="1" w:styleId="Table">
    <w:name w:val="Table"/>
    <w:basedOn w:val="TableNormal"/>
    <w:uiPriority w:val="99"/>
    <w:rsid w:val="003863E4"/>
    <w:pPr>
      <w:jc w:val="center"/>
    </w:pPr>
    <w:rPr>
      <w:rFonts w:asciiTheme="minorHAnsi" w:eastAsiaTheme="minorEastAsia" w:hAnsiTheme="minorHAnsi" w:cstheme="minorBidi"/>
      <w:sz w:val="22"/>
      <w:szCs w:val="22"/>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Theme="minorHAnsi" w:hAnsiTheme="minorHAnsi"/>
        <w:b/>
        <w:sz w:val="22"/>
      </w:rPr>
      <w:tblPr/>
      <w:tcPr>
        <w:shd w:val="clear" w:color="auto" w:fill="D9D9D9" w:themeFill="background1" w:themeFillShade="D9"/>
      </w:tcPr>
    </w:tblStylePr>
    <w:tblStylePr w:type="firstCol">
      <w:rPr>
        <w:rFonts w:asciiTheme="minorHAnsi" w:hAnsiTheme="minorHAnsi"/>
        <w:sz w:val="22"/>
      </w:rPr>
    </w:tblStylePr>
  </w:style>
  <w:style w:type="character" w:styleId="CommentReference">
    <w:name w:val="annotation reference"/>
    <w:basedOn w:val="DefaultParagraphFont"/>
    <w:uiPriority w:val="99"/>
    <w:unhideWhenUsed/>
    <w:rsid w:val="003863E4"/>
    <w:rPr>
      <w:sz w:val="16"/>
      <w:szCs w:val="16"/>
    </w:rPr>
  </w:style>
  <w:style w:type="paragraph" w:styleId="CommentSubject">
    <w:name w:val="annotation subject"/>
    <w:basedOn w:val="Normal"/>
    <w:next w:val="Normal"/>
    <w:link w:val="CommentSubjectChar"/>
    <w:uiPriority w:val="99"/>
    <w:semiHidden/>
    <w:unhideWhenUsed/>
    <w:rsid w:val="00107473"/>
    <w:pPr>
      <w:spacing w:before="120" w:after="120"/>
    </w:pPr>
    <w:rPr>
      <w:rFonts w:asciiTheme="minorHAnsi" w:eastAsiaTheme="minorHAnsi" w:hAnsiTheme="minorHAnsi" w:cstheme="minorBidi"/>
      <w:b/>
      <w:bCs/>
      <w:sz w:val="20"/>
    </w:rPr>
  </w:style>
  <w:style w:type="character" w:customStyle="1" w:styleId="CommentSubjectChar">
    <w:name w:val="Comment Subject Char"/>
    <w:basedOn w:val="DefaultParagraphFont"/>
    <w:link w:val="CommentSubject"/>
    <w:uiPriority w:val="99"/>
    <w:semiHidden/>
    <w:rsid w:val="00107473"/>
    <w:rPr>
      <w:rFonts w:asciiTheme="minorHAnsi" w:eastAsiaTheme="minorHAnsi" w:hAnsiTheme="minorHAnsi" w:cstheme="minorBidi"/>
      <w:b/>
      <w:bCs/>
    </w:rPr>
  </w:style>
  <w:style w:type="table" w:customStyle="1" w:styleId="TableGrid1">
    <w:name w:val="Table Grid1"/>
    <w:basedOn w:val="TableNormal"/>
    <w:next w:val="TableGrid"/>
    <w:rsid w:val="003863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863E4"/>
  </w:style>
  <w:style w:type="table" w:customStyle="1" w:styleId="TableGrid2">
    <w:name w:val="Table Grid2"/>
    <w:basedOn w:val="TableNormal"/>
    <w:next w:val="TableGrid"/>
    <w:rsid w:val="00386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863E4"/>
    <w:rPr>
      <w:rFonts w:ascii="Franklin Gothic Medium" w:hAnsi="Franklin Gothic Medium"/>
      <w:b/>
      <w:color w:val="006A71"/>
      <w:spacing w:val="8"/>
      <w:kern w:val="28"/>
      <w:sz w:val="24"/>
      <w:szCs w:val="26"/>
    </w:rPr>
  </w:style>
  <w:style w:type="table" w:customStyle="1" w:styleId="TableGrid3">
    <w:name w:val="Table Grid3"/>
    <w:basedOn w:val="TableNormal"/>
    <w:next w:val="TableGrid"/>
    <w:rsid w:val="003863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3863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3863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63E4"/>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3863E4"/>
    <w:rPr>
      <w:color w:val="954F72" w:themeColor="followedHyperlink"/>
      <w:u w:val="single"/>
    </w:rPr>
  </w:style>
  <w:style w:type="numbering" w:customStyle="1" w:styleId="NoList2">
    <w:name w:val="No List2"/>
    <w:next w:val="NoList"/>
    <w:uiPriority w:val="99"/>
    <w:semiHidden/>
    <w:unhideWhenUsed/>
    <w:rsid w:val="003863E4"/>
  </w:style>
  <w:style w:type="table" w:customStyle="1" w:styleId="TableGrid4">
    <w:name w:val="Table Grid4"/>
    <w:basedOn w:val="TableNormal"/>
    <w:next w:val="TableGrid"/>
    <w:uiPriority w:val="39"/>
    <w:rsid w:val="00386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3863E4"/>
    <w:rPr>
      <w:rFonts w:asciiTheme="minorHAnsi" w:eastAsiaTheme="minorEastAsia" w:hAnsiTheme="minorHAnsi" w:cstheme="minorBidi"/>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3863E4"/>
    <w:rPr>
      <w:color w:val="808080"/>
    </w:rPr>
  </w:style>
  <w:style w:type="character" w:customStyle="1" w:styleId="UnresolvedMention1">
    <w:name w:val="Unresolved Mention1"/>
    <w:basedOn w:val="DefaultParagraphFont"/>
    <w:uiPriority w:val="99"/>
    <w:semiHidden/>
    <w:unhideWhenUsed/>
    <w:rsid w:val="001E70E6"/>
    <w:rPr>
      <w:color w:val="605E5C"/>
      <w:shd w:val="clear" w:color="auto" w:fill="E1DFDD"/>
    </w:rPr>
  </w:style>
  <w:style w:type="paragraph" w:styleId="CommentText">
    <w:name w:val="annotation text"/>
    <w:basedOn w:val="Normal"/>
    <w:link w:val="CommentTextChar"/>
    <w:uiPriority w:val="99"/>
    <w:unhideWhenUsed/>
    <w:rsid w:val="008D1789"/>
    <w:rPr>
      <w:sz w:val="20"/>
    </w:rPr>
  </w:style>
  <w:style w:type="character" w:customStyle="1" w:styleId="CommentTextChar">
    <w:name w:val="Comment Text Char"/>
    <w:basedOn w:val="DefaultParagraphFont"/>
    <w:link w:val="CommentText"/>
    <w:uiPriority w:val="99"/>
    <w:rsid w:val="008D1789"/>
    <w:rPr>
      <w:rFonts w:ascii="Segoe UI" w:hAnsi="Segoe UI"/>
    </w:rPr>
  </w:style>
  <w:style w:type="character" w:customStyle="1" w:styleId="UnresolvedMention2">
    <w:name w:val="Unresolved Mention2"/>
    <w:basedOn w:val="DefaultParagraphFont"/>
    <w:uiPriority w:val="99"/>
    <w:semiHidden/>
    <w:unhideWhenUsed/>
    <w:rsid w:val="00AF2ACA"/>
    <w:rPr>
      <w:color w:val="605E5C"/>
      <w:shd w:val="clear" w:color="auto" w:fill="E1DFDD"/>
    </w:rPr>
  </w:style>
  <w:style w:type="paragraph" w:customStyle="1" w:styleId="TableCaption">
    <w:name w:val="Table Caption"/>
    <w:qFormat/>
    <w:rsid w:val="006D4331"/>
    <w:pPr>
      <w:keepNext/>
      <w:spacing w:before="240" w:after="120"/>
      <w:jc w:val="center"/>
    </w:pPr>
    <w:rPr>
      <w:rFonts w:asciiTheme="minorHAnsi" w:eastAsiaTheme="minorEastAsia" w:hAnsiTheme="minorHAnsi" w:cstheme="minorBidi"/>
      <w:b/>
      <w:bCs/>
      <w:szCs w:val="18"/>
    </w:rPr>
  </w:style>
  <w:style w:type="paragraph" w:customStyle="1" w:styleId="TableHeading">
    <w:name w:val="Table Heading"/>
    <w:basedOn w:val="TableCaption"/>
    <w:qFormat/>
    <w:rsid w:val="006D4331"/>
    <w:pPr>
      <w:spacing w:before="60" w:after="60"/>
    </w:pPr>
  </w:style>
  <w:style w:type="paragraph" w:styleId="Caption">
    <w:name w:val="caption"/>
    <w:basedOn w:val="Normal"/>
    <w:next w:val="Normal"/>
    <w:uiPriority w:val="35"/>
    <w:qFormat/>
    <w:rsid w:val="009A5501"/>
    <w:pPr>
      <w:spacing w:after="200"/>
    </w:pPr>
    <w:rPr>
      <w:i/>
      <w:iCs/>
      <w:color w:val="44546A" w:themeColor="text2"/>
      <w:sz w:val="18"/>
      <w:szCs w:val="18"/>
    </w:rPr>
  </w:style>
  <w:style w:type="paragraph" w:styleId="ListParagraph">
    <w:name w:val="List Paragraph"/>
    <w:basedOn w:val="Normal"/>
    <w:uiPriority w:val="34"/>
    <w:qFormat/>
    <w:rsid w:val="006E400D"/>
    <w:pPr>
      <w:spacing w:after="160" w:line="259" w:lineRule="auto"/>
      <w:ind w:left="720"/>
      <w:contextualSpacing/>
    </w:pPr>
    <w:rPr>
      <w:rFonts w:asciiTheme="minorHAnsi" w:eastAsiaTheme="minorHAnsi" w:hAnsiTheme="minorHAnsi" w:cstheme="minorBidi"/>
      <w:szCs w:val="22"/>
    </w:rPr>
  </w:style>
  <w:style w:type="paragraph" w:customStyle="1" w:styleId="BulletList">
    <w:name w:val="Bullet List"/>
    <w:basedOn w:val="ListParagraph"/>
    <w:qFormat/>
    <w:rsid w:val="00FF75CE"/>
    <w:pPr>
      <w:spacing w:before="120" w:after="120" w:line="276" w:lineRule="auto"/>
      <w:ind w:left="1440" w:hanging="360"/>
      <w:contextualSpacing w:val="0"/>
    </w:pPr>
  </w:style>
  <w:style w:type="paragraph" w:customStyle="1" w:styleId="xl64">
    <w:name w:val="xl64"/>
    <w:basedOn w:val="Normal"/>
    <w:rsid w:val="005D2193"/>
    <w:pPr>
      <w:spacing w:before="100" w:beforeAutospacing="1" w:after="100" w:afterAutospacing="1"/>
    </w:pPr>
    <w:rPr>
      <w:rFonts w:ascii="Times New Roman" w:hAnsi="Times New Roman"/>
      <w:sz w:val="20"/>
    </w:rPr>
  </w:style>
  <w:style w:type="paragraph" w:customStyle="1" w:styleId="xl65">
    <w:name w:val="xl65"/>
    <w:basedOn w:val="Normal"/>
    <w:rsid w:val="005D2193"/>
    <w:pPr>
      <w:spacing w:before="100" w:beforeAutospacing="1" w:after="100" w:afterAutospacing="1"/>
    </w:pPr>
    <w:rPr>
      <w:rFonts w:ascii="Times New Roman" w:hAnsi="Times New Roman"/>
      <w:sz w:val="24"/>
      <w:szCs w:val="24"/>
    </w:rPr>
  </w:style>
  <w:style w:type="paragraph" w:customStyle="1" w:styleId="xl66">
    <w:name w:val="xl66"/>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Franklin Gothic Book" w:hAnsi="Franklin Gothic Book"/>
      <w:b/>
      <w:bCs/>
      <w:sz w:val="20"/>
    </w:rPr>
  </w:style>
  <w:style w:type="paragraph" w:customStyle="1" w:styleId="xl67">
    <w:name w:val="xl67"/>
    <w:basedOn w:val="Normal"/>
    <w:rsid w:val="005D2193"/>
    <w:pPr>
      <w:spacing w:before="100" w:beforeAutospacing="1" w:after="100" w:afterAutospacing="1"/>
      <w:jc w:val="center"/>
    </w:pPr>
    <w:rPr>
      <w:rFonts w:ascii="Times New Roman" w:hAnsi="Times New Roman"/>
      <w:sz w:val="24"/>
      <w:szCs w:val="24"/>
    </w:rPr>
  </w:style>
  <w:style w:type="paragraph" w:customStyle="1" w:styleId="xl68">
    <w:name w:val="xl68"/>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Franklin Gothic Book" w:hAnsi="Franklin Gothic Book"/>
      <w:b/>
      <w:bCs/>
      <w:sz w:val="20"/>
    </w:rPr>
  </w:style>
  <w:style w:type="paragraph" w:customStyle="1" w:styleId="xl69">
    <w:name w:val="xl69"/>
    <w:basedOn w:val="Normal"/>
    <w:rsid w:val="005D2193"/>
    <w:pPr>
      <w:spacing w:before="100" w:beforeAutospacing="1" w:after="100" w:afterAutospacing="1"/>
      <w:jc w:val="center"/>
      <w:textAlignment w:val="center"/>
    </w:pPr>
    <w:rPr>
      <w:rFonts w:ascii="Times New Roman" w:hAnsi="Times New Roman"/>
      <w:sz w:val="20"/>
    </w:rPr>
  </w:style>
  <w:style w:type="paragraph" w:customStyle="1" w:styleId="xl70">
    <w:name w:val="xl70"/>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0"/>
    </w:rPr>
  </w:style>
  <w:style w:type="paragraph" w:customStyle="1" w:styleId="xl71">
    <w:name w:val="xl71"/>
    <w:basedOn w:val="Normal"/>
    <w:rsid w:val="005D2193"/>
    <w:pPr>
      <w:spacing w:before="100" w:beforeAutospacing="1" w:after="100" w:afterAutospacing="1"/>
      <w:jc w:val="center"/>
    </w:pPr>
    <w:rPr>
      <w:rFonts w:ascii="Times New Roman" w:hAnsi="Times New Roman"/>
      <w:sz w:val="20"/>
    </w:rPr>
  </w:style>
  <w:style w:type="paragraph" w:customStyle="1" w:styleId="xl72">
    <w:name w:val="xl72"/>
    <w:basedOn w:val="Normal"/>
    <w:rsid w:val="005D2193"/>
    <w:pPr>
      <w:spacing w:before="100" w:beforeAutospacing="1" w:after="100" w:afterAutospacing="1"/>
    </w:pPr>
    <w:rPr>
      <w:rFonts w:ascii="Times New Roman" w:hAnsi="Times New Roman"/>
      <w:sz w:val="20"/>
    </w:rPr>
  </w:style>
  <w:style w:type="paragraph" w:customStyle="1" w:styleId="xl73">
    <w:name w:val="xl73"/>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pPr>
    <w:rPr>
      <w:rFonts w:ascii="Franklin Gothic Book" w:hAnsi="Franklin Gothic Book"/>
      <w:b/>
      <w:bCs/>
      <w:sz w:val="20"/>
    </w:rPr>
  </w:style>
  <w:style w:type="paragraph" w:customStyle="1" w:styleId="xl74">
    <w:name w:val="xl74"/>
    <w:basedOn w:val="Normal"/>
    <w:rsid w:val="005D2193"/>
    <w:pPr>
      <w:spacing w:before="100" w:beforeAutospacing="1" w:after="100" w:afterAutospacing="1"/>
      <w:jc w:val="center"/>
    </w:pPr>
    <w:rPr>
      <w:rFonts w:ascii="Times New Roman" w:hAnsi="Times New Roman"/>
      <w:sz w:val="24"/>
      <w:szCs w:val="24"/>
    </w:rPr>
  </w:style>
  <w:style w:type="paragraph" w:customStyle="1" w:styleId="xl75">
    <w:name w:val="xl75"/>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77">
    <w:name w:val="xl77"/>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rPr>
  </w:style>
  <w:style w:type="paragraph" w:customStyle="1" w:styleId="xl78">
    <w:name w:val="xl78"/>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79">
    <w:name w:val="xl79"/>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 w:val="20"/>
    </w:rPr>
  </w:style>
  <w:style w:type="paragraph" w:customStyle="1" w:styleId="xl80">
    <w:name w:val="xl80"/>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 w:val="20"/>
    </w:rPr>
  </w:style>
  <w:style w:type="paragraph" w:customStyle="1" w:styleId="xl81">
    <w:name w:val="xl81"/>
    <w:basedOn w:val="Normal"/>
    <w:rsid w:val="005D2193"/>
    <w:pPr>
      <w:spacing w:before="100" w:beforeAutospacing="1" w:after="100" w:afterAutospacing="1"/>
      <w:textAlignment w:val="center"/>
    </w:pPr>
    <w:rPr>
      <w:rFonts w:ascii="Times New Roman" w:hAnsi="Times New Roman"/>
      <w:sz w:val="24"/>
      <w:szCs w:val="24"/>
    </w:rPr>
  </w:style>
  <w:style w:type="paragraph" w:customStyle="1" w:styleId="xl82">
    <w:name w:val="xl82"/>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 w:val="20"/>
    </w:rPr>
  </w:style>
  <w:style w:type="paragraph" w:customStyle="1" w:styleId="xl83">
    <w:name w:val="xl83"/>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 w:val="20"/>
    </w:rPr>
  </w:style>
  <w:style w:type="paragraph" w:customStyle="1" w:styleId="xl84">
    <w:name w:val="xl84"/>
    <w:basedOn w:val="Normal"/>
    <w:rsid w:val="005D219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85">
    <w:name w:val="xl85"/>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 w:val="20"/>
    </w:rPr>
  </w:style>
  <w:style w:type="paragraph" w:customStyle="1" w:styleId="xl86">
    <w:name w:val="xl86"/>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rPr>
  </w:style>
  <w:style w:type="paragraph" w:customStyle="1" w:styleId="xl87">
    <w:name w:val="xl87"/>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88">
    <w:name w:val="xl88"/>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0"/>
    </w:rPr>
  </w:style>
  <w:style w:type="paragraph" w:customStyle="1" w:styleId="xl89">
    <w:name w:val="xl89"/>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 w:val="20"/>
    </w:rPr>
  </w:style>
  <w:style w:type="paragraph" w:customStyle="1" w:styleId="xl90">
    <w:name w:val="xl90"/>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0"/>
    </w:rPr>
  </w:style>
  <w:style w:type="paragraph" w:customStyle="1" w:styleId="xl91">
    <w:name w:val="xl91"/>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rPr>
  </w:style>
  <w:style w:type="paragraph" w:customStyle="1" w:styleId="xl92">
    <w:name w:val="xl92"/>
    <w:basedOn w:val="Normal"/>
    <w:rsid w:val="005D2193"/>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Times New Roman" w:hAnsi="Times New Roman"/>
      <w:sz w:val="20"/>
    </w:rPr>
  </w:style>
  <w:style w:type="paragraph" w:customStyle="1" w:styleId="xl93">
    <w:name w:val="xl93"/>
    <w:basedOn w:val="Normal"/>
    <w:rsid w:val="005D219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 w:val="20"/>
    </w:rPr>
  </w:style>
  <w:style w:type="paragraph" w:customStyle="1" w:styleId="xl94">
    <w:name w:val="xl94"/>
    <w:basedOn w:val="Normal"/>
    <w:rsid w:val="005D2193"/>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Times New Roman" w:hAnsi="Times New Roman"/>
      <w:sz w:val="20"/>
    </w:rPr>
  </w:style>
  <w:style w:type="paragraph" w:customStyle="1" w:styleId="xl95">
    <w:name w:val="xl95"/>
    <w:basedOn w:val="Normal"/>
    <w:rsid w:val="005D219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rsid w:val="005D219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rsid w:val="005D219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98">
    <w:name w:val="xl98"/>
    <w:basedOn w:val="Normal"/>
    <w:rsid w:val="005D2193"/>
    <w:pPr>
      <w:pBdr>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rsid w:val="005D2193"/>
    <w:pPr>
      <w:pBdr>
        <w:left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100">
    <w:name w:val="xl100"/>
    <w:basedOn w:val="Normal"/>
    <w:rsid w:val="005D219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101">
    <w:name w:val="xl101"/>
    <w:basedOn w:val="Normal"/>
    <w:rsid w:val="005D219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xl102">
    <w:name w:val="xl102"/>
    <w:basedOn w:val="Normal"/>
    <w:rsid w:val="005D2193"/>
    <w:pPr>
      <w:pBdr>
        <w:left w:val="single" w:sz="4" w:space="0" w:color="auto"/>
        <w:right w:val="single" w:sz="4" w:space="0" w:color="auto"/>
      </w:pBdr>
      <w:spacing w:before="100" w:beforeAutospacing="1" w:after="100" w:afterAutospacing="1"/>
      <w:jc w:val="center"/>
      <w:textAlignment w:val="center"/>
    </w:pPr>
    <w:rPr>
      <w:rFonts w:ascii="Times New Roman" w:hAnsi="Times New Roman"/>
      <w:sz w:val="20"/>
    </w:rPr>
  </w:style>
  <w:style w:type="paragraph" w:customStyle="1" w:styleId="paragraph">
    <w:name w:val="paragraph"/>
    <w:basedOn w:val="Normal"/>
    <w:rsid w:val="002631C3"/>
    <w:rPr>
      <w:rFonts w:ascii="Times New Roman" w:hAnsi="Times New Roman"/>
      <w:sz w:val="24"/>
      <w:szCs w:val="24"/>
    </w:rPr>
  </w:style>
  <w:style w:type="character" w:customStyle="1" w:styleId="normaltextrun1">
    <w:name w:val="normaltextrun1"/>
    <w:basedOn w:val="DefaultParagraphFont"/>
    <w:rsid w:val="002631C3"/>
  </w:style>
  <w:style w:type="character" w:customStyle="1" w:styleId="eop">
    <w:name w:val="eop"/>
    <w:basedOn w:val="DefaultParagraphFont"/>
    <w:rsid w:val="002631C3"/>
  </w:style>
  <w:style w:type="character" w:customStyle="1" w:styleId="UnresolvedMention3">
    <w:name w:val="Unresolved Mention3"/>
    <w:basedOn w:val="DefaultParagraphFont"/>
    <w:uiPriority w:val="99"/>
    <w:semiHidden/>
    <w:unhideWhenUsed/>
    <w:rsid w:val="007412ED"/>
    <w:rPr>
      <w:color w:val="605E5C"/>
      <w:shd w:val="clear" w:color="auto" w:fill="E1DFDD"/>
    </w:rPr>
  </w:style>
  <w:style w:type="numbering" w:customStyle="1" w:styleId="ListBullets1">
    <w:name w:val="ListBullets1"/>
    <w:uiPriority w:val="99"/>
    <w:rsid w:val="001C7020"/>
  </w:style>
  <w:style w:type="paragraph" w:customStyle="1" w:styleId="TableCell">
    <w:name w:val="Table Cell"/>
    <w:basedOn w:val="TableCaption"/>
    <w:qFormat/>
    <w:rsid w:val="00D7699D"/>
    <w:pPr>
      <w:spacing w:before="20" w:after="20"/>
    </w:pPr>
    <w:rPr>
      <w:rFonts w:ascii="Arial" w:hAnsi="Arial"/>
      <w:b w:val="0"/>
    </w:rPr>
  </w:style>
  <w:style w:type="character" w:styleId="UnresolvedMention">
    <w:name w:val="Unresolved Mention"/>
    <w:basedOn w:val="DefaultParagraphFont"/>
    <w:uiPriority w:val="99"/>
    <w:semiHidden/>
    <w:unhideWhenUsed/>
    <w:rsid w:val="00FD1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543">
      <w:bodyDiv w:val="1"/>
      <w:marLeft w:val="0"/>
      <w:marRight w:val="0"/>
      <w:marTop w:val="0"/>
      <w:marBottom w:val="0"/>
      <w:divBdr>
        <w:top w:val="none" w:sz="0" w:space="0" w:color="auto"/>
        <w:left w:val="none" w:sz="0" w:space="0" w:color="auto"/>
        <w:bottom w:val="none" w:sz="0" w:space="0" w:color="auto"/>
        <w:right w:val="none" w:sz="0" w:space="0" w:color="auto"/>
      </w:divBdr>
    </w:div>
    <w:div w:id="115412535">
      <w:bodyDiv w:val="1"/>
      <w:marLeft w:val="0"/>
      <w:marRight w:val="0"/>
      <w:marTop w:val="0"/>
      <w:marBottom w:val="0"/>
      <w:divBdr>
        <w:top w:val="none" w:sz="0" w:space="0" w:color="auto"/>
        <w:left w:val="none" w:sz="0" w:space="0" w:color="auto"/>
        <w:bottom w:val="none" w:sz="0" w:space="0" w:color="auto"/>
        <w:right w:val="none" w:sz="0" w:space="0" w:color="auto"/>
      </w:divBdr>
    </w:div>
    <w:div w:id="122382180">
      <w:bodyDiv w:val="1"/>
      <w:marLeft w:val="0"/>
      <w:marRight w:val="0"/>
      <w:marTop w:val="0"/>
      <w:marBottom w:val="0"/>
      <w:divBdr>
        <w:top w:val="none" w:sz="0" w:space="0" w:color="auto"/>
        <w:left w:val="none" w:sz="0" w:space="0" w:color="auto"/>
        <w:bottom w:val="none" w:sz="0" w:space="0" w:color="auto"/>
        <w:right w:val="none" w:sz="0" w:space="0" w:color="auto"/>
      </w:divBdr>
    </w:div>
    <w:div w:id="146359904">
      <w:bodyDiv w:val="1"/>
      <w:marLeft w:val="2250"/>
      <w:marRight w:val="2250"/>
      <w:marTop w:val="0"/>
      <w:marBottom w:val="0"/>
      <w:divBdr>
        <w:top w:val="none" w:sz="0" w:space="0" w:color="auto"/>
        <w:left w:val="none" w:sz="0" w:space="0" w:color="auto"/>
        <w:bottom w:val="none" w:sz="0" w:space="0" w:color="auto"/>
        <w:right w:val="none" w:sz="0" w:space="0" w:color="auto"/>
      </w:divBdr>
      <w:divsChild>
        <w:div w:id="94331838">
          <w:marLeft w:val="0"/>
          <w:marRight w:val="0"/>
          <w:marTop w:val="0"/>
          <w:marBottom w:val="0"/>
          <w:divBdr>
            <w:top w:val="none" w:sz="0" w:space="0" w:color="auto"/>
            <w:left w:val="none" w:sz="0" w:space="0" w:color="auto"/>
            <w:bottom w:val="none" w:sz="0" w:space="0" w:color="auto"/>
            <w:right w:val="none" w:sz="0" w:space="0" w:color="auto"/>
          </w:divBdr>
        </w:div>
      </w:divsChild>
    </w:div>
    <w:div w:id="156000570">
      <w:bodyDiv w:val="1"/>
      <w:marLeft w:val="0"/>
      <w:marRight w:val="0"/>
      <w:marTop w:val="0"/>
      <w:marBottom w:val="0"/>
      <w:divBdr>
        <w:top w:val="none" w:sz="0" w:space="0" w:color="auto"/>
        <w:left w:val="none" w:sz="0" w:space="0" w:color="auto"/>
        <w:bottom w:val="none" w:sz="0" w:space="0" w:color="auto"/>
        <w:right w:val="none" w:sz="0" w:space="0" w:color="auto"/>
      </w:divBdr>
    </w:div>
    <w:div w:id="254823861">
      <w:bodyDiv w:val="1"/>
      <w:marLeft w:val="0"/>
      <w:marRight w:val="0"/>
      <w:marTop w:val="0"/>
      <w:marBottom w:val="0"/>
      <w:divBdr>
        <w:top w:val="none" w:sz="0" w:space="0" w:color="auto"/>
        <w:left w:val="none" w:sz="0" w:space="0" w:color="auto"/>
        <w:bottom w:val="none" w:sz="0" w:space="0" w:color="auto"/>
        <w:right w:val="none" w:sz="0" w:space="0" w:color="auto"/>
      </w:divBdr>
    </w:div>
    <w:div w:id="306594295">
      <w:bodyDiv w:val="1"/>
      <w:marLeft w:val="0"/>
      <w:marRight w:val="0"/>
      <w:marTop w:val="0"/>
      <w:marBottom w:val="0"/>
      <w:divBdr>
        <w:top w:val="none" w:sz="0" w:space="0" w:color="auto"/>
        <w:left w:val="none" w:sz="0" w:space="0" w:color="auto"/>
        <w:bottom w:val="none" w:sz="0" w:space="0" w:color="auto"/>
        <w:right w:val="none" w:sz="0" w:space="0" w:color="auto"/>
      </w:divBdr>
    </w:div>
    <w:div w:id="347371796">
      <w:bodyDiv w:val="1"/>
      <w:marLeft w:val="0"/>
      <w:marRight w:val="0"/>
      <w:marTop w:val="0"/>
      <w:marBottom w:val="0"/>
      <w:divBdr>
        <w:top w:val="none" w:sz="0" w:space="0" w:color="auto"/>
        <w:left w:val="none" w:sz="0" w:space="0" w:color="auto"/>
        <w:bottom w:val="none" w:sz="0" w:space="0" w:color="auto"/>
        <w:right w:val="none" w:sz="0" w:space="0" w:color="auto"/>
      </w:divBdr>
    </w:div>
    <w:div w:id="375663817">
      <w:bodyDiv w:val="1"/>
      <w:marLeft w:val="0"/>
      <w:marRight w:val="0"/>
      <w:marTop w:val="0"/>
      <w:marBottom w:val="0"/>
      <w:divBdr>
        <w:top w:val="none" w:sz="0" w:space="0" w:color="auto"/>
        <w:left w:val="none" w:sz="0" w:space="0" w:color="auto"/>
        <w:bottom w:val="none" w:sz="0" w:space="0" w:color="auto"/>
        <w:right w:val="none" w:sz="0" w:space="0" w:color="auto"/>
      </w:divBdr>
    </w:div>
    <w:div w:id="451099555">
      <w:bodyDiv w:val="1"/>
      <w:marLeft w:val="0"/>
      <w:marRight w:val="0"/>
      <w:marTop w:val="0"/>
      <w:marBottom w:val="0"/>
      <w:divBdr>
        <w:top w:val="none" w:sz="0" w:space="0" w:color="auto"/>
        <w:left w:val="none" w:sz="0" w:space="0" w:color="auto"/>
        <w:bottom w:val="none" w:sz="0" w:space="0" w:color="auto"/>
        <w:right w:val="none" w:sz="0" w:space="0" w:color="auto"/>
      </w:divBdr>
    </w:div>
    <w:div w:id="594747609">
      <w:bodyDiv w:val="1"/>
      <w:marLeft w:val="0"/>
      <w:marRight w:val="0"/>
      <w:marTop w:val="0"/>
      <w:marBottom w:val="0"/>
      <w:divBdr>
        <w:top w:val="none" w:sz="0" w:space="0" w:color="auto"/>
        <w:left w:val="none" w:sz="0" w:space="0" w:color="auto"/>
        <w:bottom w:val="none" w:sz="0" w:space="0" w:color="auto"/>
        <w:right w:val="none" w:sz="0" w:space="0" w:color="auto"/>
      </w:divBdr>
    </w:div>
    <w:div w:id="698118105">
      <w:bodyDiv w:val="1"/>
      <w:marLeft w:val="0"/>
      <w:marRight w:val="0"/>
      <w:marTop w:val="0"/>
      <w:marBottom w:val="0"/>
      <w:divBdr>
        <w:top w:val="none" w:sz="0" w:space="0" w:color="auto"/>
        <w:left w:val="none" w:sz="0" w:space="0" w:color="auto"/>
        <w:bottom w:val="none" w:sz="0" w:space="0" w:color="auto"/>
        <w:right w:val="none" w:sz="0" w:space="0" w:color="auto"/>
      </w:divBdr>
      <w:divsChild>
        <w:div w:id="850219722">
          <w:marLeft w:val="0"/>
          <w:marRight w:val="0"/>
          <w:marTop w:val="0"/>
          <w:marBottom w:val="0"/>
          <w:divBdr>
            <w:top w:val="none" w:sz="0" w:space="0" w:color="auto"/>
            <w:left w:val="none" w:sz="0" w:space="0" w:color="auto"/>
            <w:bottom w:val="none" w:sz="0" w:space="0" w:color="auto"/>
            <w:right w:val="none" w:sz="0" w:space="0" w:color="auto"/>
          </w:divBdr>
          <w:divsChild>
            <w:div w:id="1909151491">
              <w:marLeft w:val="0"/>
              <w:marRight w:val="0"/>
              <w:marTop w:val="0"/>
              <w:marBottom w:val="0"/>
              <w:divBdr>
                <w:top w:val="none" w:sz="0" w:space="0" w:color="auto"/>
                <w:left w:val="none" w:sz="0" w:space="0" w:color="auto"/>
                <w:bottom w:val="none" w:sz="0" w:space="0" w:color="auto"/>
                <w:right w:val="none" w:sz="0" w:space="0" w:color="auto"/>
              </w:divBdr>
              <w:divsChild>
                <w:div w:id="2066101712">
                  <w:marLeft w:val="0"/>
                  <w:marRight w:val="0"/>
                  <w:marTop w:val="0"/>
                  <w:marBottom w:val="0"/>
                  <w:divBdr>
                    <w:top w:val="none" w:sz="0" w:space="0" w:color="auto"/>
                    <w:left w:val="none" w:sz="0" w:space="0" w:color="auto"/>
                    <w:bottom w:val="none" w:sz="0" w:space="0" w:color="auto"/>
                    <w:right w:val="none" w:sz="0" w:space="0" w:color="auto"/>
                  </w:divBdr>
                  <w:divsChild>
                    <w:div w:id="1070467506">
                      <w:marLeft w:val="0"/>
                      <w:marRight w:val="0"/>
                      <w:marTop w:val="0"/>
                      <w:marBottom w:val="0"/>
                      <w:divBdr>
                        <w:top w:val="none" w:sz="0" w:space="0" w:color="auto"/>
                        <w:left w:val="none" w:sz="0" w:space="0" w:color="auto"/>
                        <w:bottom w:val="none" w:sz="0" w:space="0" w:color="auto"/>
                        <w:right w:val="none" w:sz="0" w:space="0" w:color="auto"/>
                      </w:divBdr>
                      <w:divsChild>
                        <w:div w:id="840269374">
                          <w:marLeft w:val="0"/>
                          <w:marRight w:val="0"/>
                          <w:marTop w:val="0"/>
                          <w:marBottom w:val="0"/>
                          <w:divBdr>
                            <w:top w:val="none" w:sz="0" w:space="0" w:color="auto"/>
                            <w:left w:val="none" w:sz="0" w:space="0" w:color="auto"/>
                            <w:bottom w:val="none" w:sz="0" w:space="0" w:color="auto"/>
                            <w:right w:val="none" w:sz="0" w:space="0" w:color="auto"/>
                          </w:divBdr>
                          <w:divsChild>
                            <w:div w:id="1769278716">
                              <w:marLeft w:val="0"/>
                              <w:marRight w:val="0"/>
                              <w:marTop w:val="0"/>
                              <w:marBottom w:val="0"/>
                              <w:divBdr>
                                <w:top w:val="none" w:sz="0" w:space="0" w:color="auto"/>
                                <w:left w:val="none" w:sz="0" w:space="0" w:color="auto"/>
                                <w:bottom w:val="none" w:sz="0" w:space="0" w:color="auto"/>
                                <w:right w:val="none" w:sz="0" w:space="0" w:color="auto"/>
                              </w:divBdr>
                              <w:divsChild>
                                <w:div w:id="318269830">
                                  <w:marLeft w:val="0"/>
                                  <w:marRight w:val="0"/>
                                  <w:marTop w:val="0"/>
                                  <w:marBottom w:val="0"/>
                                  <w:divBdr>
                                    <w:top w:val="none" w:sz="0" w:space="0" w:color="auto"/>
                                    <w:left w:val="none" w:sz="0" w:space="0" w:color="auto"/>
                                    <w:bottom w:val="none" w:sz="0" w:space="0" w:color="auto"/>
                                    <w:right w:val="none" w:sz="0" w:space="0" w:color="auto"/>
                                  </w:divBdr>
                                  <w:divsChild>
                                    <w:div w:id="869143854">
                                      <w:marLeft w:val="0"/>
                                      <w:marRight w:val="0"/>
                                      <w:marTop w:val="0"/>
                                      <w:marBottom w:val="0"/>
                                      <w:divBdr>
                                        <w:top w:val="none" w:sz="0" w:space="0" w:color="auto"/>
                                        <w:left w:val="none" w:sz="0" w:space="0" w:color="auto"/>
                                        <w:bottom w:val="none" w:sz="0" w:space="0" w:color="auto"/>
                                        <w:right w:val="none" w:sz="0" w:space="0" w:color="auto"/>
                                      </w:divBdr>
                                      <w:divsChild>
                                        <w:div w:id="1658535661">
                                          <w:marLeft w:val="0"/>
                                          <w:marRight w:val="0"/>
                                          <w:marTop w:val="0"/>
                                          <w:marBottom w:val="0"/>
                                          <w:divBdr>
                                            <w:top w:val="none" w:sz="0" w:space="0" w:color="auto"/>
                                            <w:left w:val="none" w:sz="0" w:space="0" w:color="auto"/>
                                            <w:bottom w:val="none" w:sz="0" w:space="0" w:color="auto"/>
                                            <w:right w:val="none" w:sz="0" w:space="0" w:color="auto"/>
                                          </w:divBdr>
                                          <w:divsChild>
                                            <w:div w:id="594166744">
                                              <w:marLeft w:val="0"/>
                                              <w:marRight w:val="0"/>
                                              <w:marTop w:val="0"/>
                                              <w:marBottom w:val="0"/>
                                              <w:divBdr>
                                                <w:top w:val="none" w:sz="0" w:space="0" w:color="auto"/>
                                                <w:left w:val="none" w:sz="0" w:space="0" w:color="auto"/>
                                                <w:bottom w:val="none" w:sz="0" w:space="0" w:color="auto"/>
                                                <w:right w:val="none" w:sz="0" w:space="0" w:color="auto"/>
                                              </w:divBdr>
                                              <w:divsChild>
                                                <w:div w:id="1512530912">
                                                  <w:marLeft w:val="0"/>
                                                  <w:marRight w:val="0"/>
                                                  <w:marTop w:val="0"/>
                                                  <w:marBottom w:val="585"/>
                                                  <w:divBdr>
                                                    <w:top w:val="none" w:sz="0" w:space="0" w:color="auto"/>
                                                    <w:left w:val="none" w:sz="0" w:space="0" w:color="auto"/>
                                                    <w:bottom w:val="none" w:sz="0" w:space="0" w:color="auto"/>
                                                    <w:right w:val="none" w:sz="0" w:space="0" w:color="auto"/>
                                                  </w:divBdr>
                                                  <w:divsChild>
                                                    <w:div w:id="373114026">
                                                      <w:marLeft w:val="0"/>
                                                      <w:marRight w:val="0"/>
                                                      <w:marTop w:val="0"/>
                                                      <w:marBottom w:val="0"/>
                                                      <w:divBdr>
                                                        <w:top w:val="none" w:sz="0" w:space="0" w:color="auto"/>
                                                        <w:left w:val="none" w:sz="0" w:space="0" w:color="auto"/>
                                                        <w:bottom w:val="none" w:sz="0" w:space="0" w:color="auto"/>
                                                        <w:right w:val="none" w:sz="0" w:space="0" w:color="auto"/>
                                                      </w:divBdr>
                                                      <w:divsChild>
                                                        <w:div w:id="835655816">
                                                          <w:marLeft w:val="0"/>
                                                          <w:marRight w:val="0"/>
                                                          <w:marTop w:val="0"/>
                                                          <w:marBottom w:val="0"/>
                                                          <w:divBdr>
                                                            <w:top w:val="single" w:sz="6" w:space="0" w:color="ABABAB"/>
                                                            <w:left w:val="single" w:sz="6" w:space="0" w:color="ABABAB"/>
                                                            <w:bottom w:val="single" w:sz="6" w:space="0" w:color="ABABAB"/>
                                                            <w:right w:val="single" w:sz="6" w:space="0" w:color="ABABAB"/>
                                                          </w:divBdr>
                                                          <w:divsChild>
                                                            <w:div w:id="278880527">
                                                              <w:marLeft w:val="0"/>
                                                              <w:marRight w:val="0"/>
                                                              <w:marTop w:val="0"/>
                                                              <w:marBottom w:val="0"/>
                                                              <w:divBdr>
                                                                <w:top w:val="none" w:sz="0" w:space="0" w:color="auto"/>
                                                                <w:left w:val="none" w:sz="0" w:space="0" w:color="auto"/>
                                                                <w:bottom w:val="none" w:sz="0" w:space="0" w:color="auto"/>
                                                                <w:right w:val="none" w:sz="0" w:space="0" w:color="auto"/>
                                                              </w:divBdr>
                                                              <w:divsChild>
                                                                <w:div w:id="1651714555">
                                                                  <w:marLeft w:val="0"/>
                                                                  <w:marRight w:val="0"/>
                                                                  <w:marTop w:val="0"/>
                                                                  <w:marBottom w:val="0"/>
                                                                  <w:divBdr>
                                                                    <w:top w:val="none" w:sz="0" w:space="0" w:color="auto"/>
                                                                    <w:left w:val="none" w:sz="0" w:space="0" w:color="auto"/>
                                                                    <w:bottom w:val="none" w:sz="0" w:space="0" w:color="auto"/>
                                                                    <w:right w:val="none" w:sz="0" w:space="0" w:color="auto"/>
                                                                  </w:divBdr>
                                                                  <w:divsChild>
                                                                    <w:div w:id="1786196241">
                                                                      <w:marLeft w:val="0"/>
                                                                      <w:marRight w:val="0"/>
                                                                      <w:marTop w:val="0"/>
                                                                      <w:marBottom w:val="0"/>
                                                                      <w:divBdr>
                                                                        <w:top w:val="none" w:sz="0" w:space="0" w:color="auto"/>
                                                                        <w:left w:val="none" w:sz="0" w:space="0" w:color="auto"/>
                                                                        <w:bottom w:val="none" w:sz="0" w:space="0" w:color="auto"/>
                                                                        <w:right w:val="none" w:sz="0" w:space="0" w:color="auto"/>
                                                                      </w:divBdr>
                                                                      <w:divsChild>
                                                                        <w:div w:id="563637422">
                                                                          <w:marLeft w:val="0"/>
                                                                          <w:marRight w:val="0"/>
                                                                          <w:marTop w:val="0"/>
                                                                          <w:marBottom w:val="0"/>
                                                                          <w:divBdr>
                                                                            <w:top w:val="none" w:sz="0" w:space="0" w:color="auto"/>
                                                                            <w:left w:val="none" w:sz="0" w:space="0" w:color="auto"/>
                                                                            <w:bottom w:val="none" w:sz="0" w:space="0" w:color="auto"/>
                                                                            <w:right w:val="none" w:sz="0" w:space="0" w:color="auto"/>
                                                                          </w:divBdr>
                                                                          <w:divsChild>
                                                                            <w:div w:id="1468931605">
                                                                              <w:marLeft w:val="0"/>
                                                                              <w:marRight w:val="0"/>
                                                                              <w:marTop w:val="0"/>
                                                                              <w:marBottom w:val="0"/>
                                                                              <w:divBdr>
                                                                                <w:top w:val="none" w:sz="0" w:space="0" w:color="auto"/>
                                                                                <w:left w:val="none" w:sz="0" w:space="0" w:color="auto"/>
                                                                                <w:bottom w:val="none" w:sz="0" w:space="0" w:color="auto"/>
                                                                                <w:right w:val="none" w:sz="0" w:space="0" w:color="auto"/>
                                                                              </w:divBdr>
                                                                              <w:divsChild>
                                                                                <w:div w:id="1822231962">
                                                                                  <w:marLeft w:val="0"/>
                                                                                  <w:marRight w:val="0"/>
                                                                                  <w:marTop w:val="0"/>
                                                                                  <w:marBottom w:val="0"/>
                                                                                  <w:divBdr>
                                                                                    <w:top w:val="none" w:sz="0" w:space="0" w:color="auto"/>
                                                                                    <w:left w:val="none" w:sz="0" w:space="0" w:color="auto"/>
                                                                                    <w:bottom w:val="none" w:sz="0" w:space="0" w:color="auto"/>
                                                                                    <w:right w:val="none" w:sz="0" w:space="0" w:color="auto"/>
                                                                                  </w:divBdr>
                                                                                  <w:divsChild>
                                                                                    <w:div w:id="545411576">
                                                                                      <w:marLeft w:val="0"/>
                                                                                      <w:marRight w:val="0"/>
                                                                                      <w:marTop w:val="0"/>
                                                                                      <w:marBottom w:val="0"/>
                                                                                      <w:divBdr>
                                                                                        <w:top w:val="none" w:sz="0" w:space="0" w:color="auto"/>
                                                                                        <w:left w:val="none" w:sz="0" w:space="0" w:color="auto"/>
                                                                                        <w:bottom w:val="none" w:sz="0" w:space="0" w:color="auto"/>
                                                                                        <w:right w:val="none" w:sz="0" w:space="0" w:color="auto"/>
                                                                                      </w:divBdr>
                                                                                    </w:div>
                                                                                    <w:div w:id="903221201">
                                                                                      <w:marLeft w:val="0"/>
                                                                                      <w:marRight w:val="0"/>
                                                                                      <w:marTop w:val="0"/>
                                                                                      <w:marBottom w:val="0"/>
                                                                                      <w:divBdr>
                                                                                        <w:top w:val="none" w:sz="0" w:space="0" w:color="auto"/>
                                                                                        <w:left w:val="none" w:sz="0" w:space="0" w:color="auto"/>
                                                                                        <w:bottom w:val="none" w:sz="0" w:space="0" w:color="auto"/>
                                                                                        <w:right w:val="none" w:sz="0" w:space="0" w:color="auto"/>
                                                                                      </w:divBdr>
                                                                                    </w:div>
                                                                                    <w:div w:id="931662408">
                                                                                      <w:marLeft w:val="0"/>
                                                                                      <w:marRight w:val="0"/>
                                                                                      <w:marTop w:val="0"/>
                                                                                      <w:marBottom w:val="0"/>
                                                                                      <w:divBdr>
                                                                                        <w:top w:val="none" w:sz="0" w:space="0" w:color="auto"/>
                                                                                        <w:left w:val="none" w:sz="0" w:space="0" w:color="auto"/>
                                                                                        <w:bottom w:val="none" w:sz="0" w:space="0" w:color="auto"/>
                                                                                        <w:right w:val="none" w:sz="0" w:space="0" w:color="auto"/>
                                                                                      </w:divBdr>
                                                                                    </w:div>
                                                                                    <w:div w:id="1034964832">
                                                                                      <w:marLeft w:val="0"/>
                                                                                      <w:marRight w:val="0"/>
                                                                                      <w:marTop w:val="0"/>
                                                                                      <w:marBottom w:val="0"/>
                                                                                      <w:divBdr>
                                                                                        <w:top w:val="none" w:sz="0" w:space="0" w:color="auto"/>
                                                                                        <w:left w:val="none" w:sz="0" w:space="0" w:color="auto"/>
                                                                                        <w:bottom w:val="none" w:sz="0" w:space="0" w:color="auto"/>
                                                                                        <w:right w:val="none" w:sz="0" w:space="0" w:color="auto"/>
                                                                                      </w:divBdr>
                                                                                    </w:div>
                                                                                    <w:div w:id="1166869330">
                                                                                      <w:marLeft w:val="0"/>
                                                                                      <w:marRight w:val="0"/>
                                                                                      <w:marTop w:val="0"/>
                                                                                      <w:marBottom w:val="0"/>
                                                                                      <w:divBdr>
                                                                                        <w:top w:val="none" w:sz="0" w:space="0" w:color="auto"/>
                                                                                        <w:left w:val="none" w:sz="0" w:space="0" w:color="auto"/>
                                                                                        <w:bottom w:val="none" w:sz="0" w:space="0" w:color="auto"/>
                                                                                        <w:right w:val="none" w:sz="0" w:space="0" w:color="auto"/>
                                                                                      </w:divBdr>
                                                                                    </w:div>
                                                                                    <w:div w:id="1453136189">
                                                                                      <w:marLeft w:val="0"/>
                                                                                      <w:marRight w:val="0"/>
                                                                                      <w:marTop w:val="0"/>
                                                                                      <w:marBottom w:val="0"/>
                                                                                      <w:divBdr>
                                                                                        <w:top w:val="none" w:sz="0" w:space="0" w:color="auto"/>
                                                                                        <w:left w:val="none" w:sz="0" w:space="0" w:color="auto"/>
                                                                                        <w:bottom w:val="none" w:sz="0" w:space="0" w:color="auto"/>
                                                                                        <w:right w:val="none" w:sz="0" w:space="0" w:color="auto"/>
                                                                                      </w:divBdr>
                                                                                    </w:div>
                                                                                    <w:div w:id="1475440153">
                                                                                      <w:marLeft w:val="0"/>
                                                                                      <w:marRight w:val="0"/>
                                                                                      <w:marTop w:val="0"/>
                                                                                      <w:marBottom w:val="0"/>
                                                                                      <w:divBdr>
                                                                                        <w:top w:val="none" w:sz="0" w:space="0" w:color="auto"/>
                                                                                        <w:left w:val="none" w:sz="0" w:space="0" w:color="auto"/>
                                                                                        <w:bottom w:val="none" w:sz="0" w:space="0" w:color="auto"/>
                                                                                        <w:right w:val="none" w:sz="0" w:space="0" w:color="auto"/>
                                                                                      </w:divBdr>
                                                                                    </w:div>
                                                                                    <w:div w:id="1521893668">
                                                                                      <w:marLeft w:val="0"/>
                                                                                      <w:marRight w:val="0"/>
                                                                                      <w:marTop w:val="0"/>
                                                                                      <w:marBottom w:val="0"/>
                                                                                      <w:divBdr>
                                                                                        <w:top w:val="none" w:sz="0" w:space="0" w:color="auto"/>
                                                                                        <w:left w:val="none" w:sz="0" w:space="0" w:color="auto"/>
                                                                                        <w:bottom w:val="none" w:sz="0" w:space="0" w:color="auto"/>
                                                                                        <w:right w:val="none" w:sz="0" w:space="0" w:color="auto"/>
                                                                                      </w:divBdr>
                                                                                    </w:div>
                                                                                    <w:div w:id="1634629550">
                                                                                      <w:marLeft w:val="0"/>
                                                                                      <w:marRight w:val="0"/>
                                                                                      <w:marTop w:val="0"/>
                                                                                      <w:marBottom w:val="0"/>
                                                                                      <w:divBdr>
                                                                                        <w:top w:val="none" w:sz="0" w:space="0" w:color="auto"/>
                                                                                        <w:left w:val="none" w:sz="0" w:space="0" w:color="auto"/>
                                                                                        <w:bottom w:val="none" w:sz="0" w:space="0" w:color="auto"/>
                                                                                        <w:right w:val="none" w:sz="0" w:space="0" w:color="auto"/>
                                                                                      </w:divBdr>
                                                                                    </w:div>
                                                                                    <w:div w:id="1891719489">
                                                                                      <w:marLeft w:val="0"/>
                                                                                      <w:marRight w:val="0"/>
                                                                                      <w:marTop w:val="0"/>
                                                                                      <w:marBottom w:val="0"/>
                                                                                      <w:divBdr>
                                                                                        <w:top w:val="none" w:sz="0" w:space="0" w:color="auto"/>
                                                                                        <w:left w:val="none" w:sz="0" w:space="0" w:color="auto"/>
                                                                                        <w:bottom w:val="none" w:sz="0" w:space="0" w:color="auto"/>
                                                                                        <w:right w:val="none" w:sz="0" w:space="0" w:color="auto"/>
                                                                                      </w:divBdr>
                                                                                    </w:div>
                                                                                    <w:div w:id="2102067582">
                                                                                      <w:marLeft w:val="0"/>
                                                                                      <w:marRight w:val="0"/>
                                                                                      <w:marTop w:val="0"/>
                                                                                      <w:marBottom w:val="0"/>
                                                                                      <w:divBdr>
                                                                                        <w:top w:val="none" w:sz="0" w:space="0" w:color="auto"/>
                                                                                        <w:left w:val="none" w:sz="0" w:space="0" w:color="auto"/>
                                                                                        <w:bottom w:val="none" w:sz="0" w:space="0" w:color="auto"/>
                                                                                        <w:right w:val="none" w:sz="0" w:space="0" w:color="auto"/>
                                                                                      </w:divBdr>
                                                                                    </w:div>
                                                                                    <w:div w:id="21226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396590">
      <w:bodyDiv w:val="1"/>
      <w:marLeft w:val="0"/>
      <w:marRight w:val="0"/>
      <w:marTop w:val="0"/>
      <w:marBottom w:val="0"/>
      <w:divBdr>
        <w:top w:val="none" w:sz="0" w:space="0" w:color="auto"/>
        <w:left w:val="none" w:sz="0" w:space="0" w:color="auto"/>
        <w:bottom w:val="none" w:sz="0" w:space="0" w:color="auto"/>
        <w:right w:val="none" w:sz="0" w:space="0" w:color="auto"/>
      </w:divBdr>
    </w:div>
    <w:div w:id="926304860">
      <w:bodyDiv w:val="1"/>
      <w:marLeft w:val="0"/>
      <w:marRight w:val="0"/>
      <w:marTop w:val="0"/>
      <w:marBottom w:val="0"/>
      <w:divBdr>
        <w:top w:val="none" w:sz="0" w:space="0" w:color="auto"/>
        <w:left w:val="none" w:sz="0" w:space="0" w:color="auto"/>
        <w:bottom w:val="none" w:sz="0" w:space="0" w:color="auto"/>
        <w:right w:val="none" w:sz="0" w:space="0" w:color="auto"/>
      </w:divBdr>
    </w:div>
    <w:div w:id="984045149">
      <w:bodyDiv w:val="1"/>
      <w:marLeft w:val="0"/>
      <w:marRight w:val="0"/>
      <w:marTop w:val="0"/>
      <w:marBottom w:val="0"/>
      <w:divBdr>
        <w:top w:val="none" w:sz="0" w:space="0" w:color="auto"/>
        <w:left w:val="none" w:sz="0" w:space="0" w:color="auto"/>
        <w:bottom w:val="none" w:sz="0" w:space="0" w:color="auto"/>
        <w:right w:val="none" w:sz="0" w:space="0" w:color="auto"/>
      </w:divBdr>
    </w:div>
    <w:div w:id="1016931120">
      <w:bodyDiv w:val="1"/>
      <w:marLeft w:val="0"/>
      <w:marRight w:val="0"/>
      <w:marTop w:val="0"/>
      <w:marBottom w:val="0"/>
      <w:divBdr>
        <w:top w:val="none" w:sz="0" w:space="0" w:color="auto"/>
        <w:left w:val="none" w:sz="0" w:space="0" w:color="auto"/>
        <w:bottom w:val="none" w:sz="0" w:space="0" w:color="auto"/>
        <w:right w:val="none" w:sz="0" w:space="0" w:color="auto"/>
      </w:divBdr>
    </w:div>
    <w:div w:id="1042244607">
      <w:bodyDiv w:val="1"/>
      <w:marLeft w:val="0"/>
      <w:marRight w:val="0"/>
      <w:marTop w:val="0"/>
      <w:marBottom w:val="0"/>
      <w:divBdr>
        <w:top w:val="none" w:sz="0" w:space="0" w:color="auto"/>
        <w:left w:val="none" w:sz="0" w:space="0" w:color="auto"/>
        <w:bottom w:val="none" w:sz="0" w:space="0" w:color="auto"/>
        <w:right w:val="none" w:sz="0" w:space="0" w:color="auto"/>
      </w:divBdr>
    </w:div>
    <w:div w:id="1102804548">
      <w:bodyDiv w:val="1"/>
      <w:marLeft w:val="0"/>
      <w:marRight w:val="0"/>
      <w:marTop w:val="0"/>
      <w:marBottom w:val="0"/>
      <w:divBdr>
        <w:top w:val="none" w:sz="0" w:space="0" w:color="auto"/>
        <w:left w:val="none" w:sz="0" w:space="0" w:color="auto"/>
        <w:bottom w:val="none" w:sz="0" w:space="0" w:color="auto"/>
        <w:right w:val="none" w:sz="0" w:space="0" w:color="auto"/>
      </w:divBdr>
    </w:div>
    <w:div w:id="1129590077">
      <w:bodyDiv w:val="1"/>
      <w:marLeft w:val="0"/>
      <w:marRight w:val="0"/>
      <w:marTop w:val="0"/>
      <w:marBottom w:val="0"/>
      <w:divBdr>
        <w:top w:val="none" w:sz="0" w:space="0" w:color="auto"/>
        <w:left w:val="none" w:sz="0" w:space="0" w:color="auto"/>
        <w:bottom w:val="none" w:sz="0" w:space="0" w:color="auto"/>
        <w:right w:val="none" w:sz="0" w:space="0" w:color="auto"/>
      </w:divBdr>
    </w:div>
    <w:div w:id="1161892629">
      <w:bodyDiv w:val="1"/>
      <w:marLeft w:val="0"/>
      <w:marRight w:val="0"/>
      <w:marTop w:val="0"/>
      <w:marBottom w:val="0"/>
      <w:divBdr>
        <w:top w:val="none" w:sz="0" w:space="0" w:color="auto"/>
        <w:left w:val="none" w:sz="0" w:space="0" w:color="auto"/>
        <w:bottom w:val="none" w:sz="0" w:space="0" w:color="auto"/>
        <w:right w:val="none" w:sz="0" w:space="0" w:color="auto"/>
      </w:divBdr>
    </w:div>
    <w:div w:id="1203515849">
      <w:bodyDiv w:val="1"/>
      <w:marLeft w:val="0"/>
      <w:marRight w:val="0"/>
      <w:marTop w:val="0"/>
      <w:marBottom w:val="0"/>
      <w:divBdr>
        <w:top w:val="none" w:sz="0" w:space="0" w:color="auto"/>
        <w:left w:val="none" w:sz="0" w:space="0" w:color="auto"/>
        <w:bottom w:val="none" w:sz="0" w:space="0" w:color="auto"/>
        <w:right w:val="none" w:sz="0" w:space="0" w:color="auto"/>
      </w:divBdr>
    </w:div>
    <w:div w:id="1222598179">
      <w:bodyDiv w:val="1"/>
      <w:marLeft w:val="0"/>
      <w:marRight w:val="0"/>
      <w:marTop w:val="0"/>
      <w:marBottom w:val="0"/>
      <w:divBdr>
        <w:top w:val="none" w:sz="0" w:space="0" w:color="auto"/>
        <w:left w:val="none" w:sz="0" w:space="0" w:color="auto"/>
        <w:bottom w:val="none" w:sz="0" w:space="0" w:color="auto"/>
        <w:right w:val="none" w:sz="0" w:space="0" w:color="auto"/>
      </w:divBdr>
    </w:div>
    <w:div w:id="1461418209">
      <w:bodyDiv w:val="1"/>
      <w:marLeft w:val="0"/>
      <w:marRight w:val="0"/>
      <w:marTop w:val="0"/>
      <w:marBottom w:val="0"/>
      <w:divBdr>
        <w:top w:val="none" w:sz="0" w:space="0" w:color="auto"/>
        <w:left w:val="none" w:sz="0" w:space="0" w:color="auto"/>
        <w:bottom w:val="none" w:sz="0" w:space="0" w:color="auto"/>
        <w:right w:val="none" w:sz="0" w:space="0" w:color="auto"/>
      </w:divBdr>
    </w:div>
    <w:div w:id="1509784550">
      <w:bodyDiv w:val="1"/>
      <w:marLeft w:val="0"/>
      <w:marRight w:val="0"/>
      <w:marTop w:val="0"/>
      <w:marBottom w:val="0"/>
      <w:divBdr>
        <w:top w:val="none" w:sz="0" w:space="0" w:color="auto"/>
        <w:left w:val="none" w:sz="0" w:space="0" w:color="auto"/>
        <w:bottom w:val="none" w:sz="0" w:space="0" w:color="auto"/>
        <w:right w:val="none" w:sz="0" w:space="0" w:color="auto"/>
      </w:divBdr>
    </w:div>
    <w:div w:id="1612785008">
      <w:bodyDiv w:val="1"/>
      <w:marLeft w:val="0"/>
      <w:marRight w:val="0"/>
      <w:marTop w:val="0"/>
      <w:marBottom w:val="0"/>
      <w:divBdr>
        <w:top w:val="none" w:sz="0" w:space="0" w:color="auto"/>
        <w:left w:val="none" w:sz="0" w:space="0" w:color="auto"/>
        <w:bottom w:val="none" w:sz="0" w:space="0" w:color="auto"/>
        <w:right w:val="none" w:sz="0" w:space="0" w:color="auto"/>
      </w:divBdr>
    </w:div>
    <w:div w:id="1658420477">
      <w:bodyDiv w:val="1"/>
      <w:marLeft w:val="0"/>
      <w:marRight w:val="0"/>
      <w:marTop w:val="0"/>
      <w:marBottom w:val="0"/>
      <w:divBdr>
        <w:top w:val="none" w:sz="0" w:space="0" w:color="auto"/>
        <w:left w:val="none" w:sz="0" w:space="0" w:color="auto"/>
        <w:bottom w:val="none" w:sz="0" w:space="0" w:color="auto"/>
        <w:right w:val="none" w:sz="0" w:space="0" w:color="auto"/>
      </w:divBdr>
    </w:div>
    <w:div w:id="1669675428">
      <w:bodyDiv w:val="1"/>
      <w:marLeft w:val="0"/>
      <w:marRight w:val="0"/>
      <w:marTop w:val="0"/>
      <w:marBottom w:val="0"/>
      <w:divBdr>
        <w:top w:val="none" w:sz="0" w:space="0" w:color="auto"/>
        <w:left w:val="none" w:sz="0" w:space="0" w:color="auto"/>
        <w:bottom w:val="none" w:sz="0" w:space="0" w:color="auto"/>
        <w:right w:val="none" w:sz="0" w:space="0" w:color="auto"/>
      </w:divBdr>
    </w:div>
    <w:div w:id="1713723024">
      <w:bodyDiv w:val="1"/>
      <w:marLeft w:val="0"/>
      <w:marRight w:val="0"/>
      <w:marTop w:val="0"/>
      <w:marBottom w:val="0"/>
      <w:divBdr>
        <w:top w:val="none" w:sz="0" w:space="0" w:color="auto"/>
        <w:left w:val="none" w:sz="0" w:space="0" w:color="auto"/>
        <w:bottom w:val="none" w:sz="0" w:space="0" w:color="auto"/>
        <w:right w:val="none" w:sz="0" w:space="0" w:color="auto"/>
      </w:divBdr>
    </w:div>
    <w:div w:id="1787188917">
      <w:bodyDiv w:val="1"/>
      <w:marLeft w:val="0"/>
      <w:marRight w:val="0"/>
      <w:marTop w:val="0"/>
      <w:marBottom w:val="0"/>
      <w:divBdr>
        <w:top w:val="none" w:sz="0" w:space="0" w:color="auto"/>
        <w:left w:val="none" w:sz="0" w:space="0" w:color="auto"/>
        <w:bottom w:val="none" w:sz="0" w:space="0" w:color="auto"/>
        <w:right w:val="none" w:sz="0" w:space="0" w:color="auto"/>
      </w:divBdr>
    </w:div>
    <w:div w:id="1806897111">
      <w:bodyDiv w:val="1"/>
      <w:marLeft w:val="0"/>
      <w:marRight w:val="0"/>
      <w:marTop w:val="0"/>
      <w:marBottom w:val="0"/>
      <w:divBdr>
        <w:top w:val="none" w:sz="0" w:space="0" w:color="auto"/>
        <w:left w:val="none" w:sz="0" w:space="0" w:color="auto"/>
        <w:bottom w:val="none" w:sz="0" w:space="0" w:color="auto"/>
        <w:right w:val="none" w:sz="0" w:space="0" w:color="auto"/>
      </w:divBdr>
    </w:div>
    <w:div w:id="1828203607">
      <w:bodyDiv w:val="1"/>
      <w:marLeft w:val="0"/>
      <w:marRight w:val="0"/>
      <w:marTop w:val="0"/>
      <w:marBottom w:val="0"/>
      <w:divBdr>
        <w:top w:val="none" w:sz="0" w:space="0" w:color="auto"/>
        <w:left w:val="none" w:sz="0" w:space="0" w:color="auto"/>
        <w:bottom w:val="none" w:sz="0" w:space="0" w:color="auto"/>
        <w:right w:val="none" w:sz="0" w:space="0" w:color="auto"/>
      </w:divBdr>
    </w:div>
    <w:div w:id="1846355696">
      <w:bodyDiv w:val="1"/>
      <w:marLeft w:val="0"/>
      <w:marRight w:val="0"/>
      <w:marTop w:val="0"/>
      <w:marBottom w:val="0"/>
      <w:divBdr>
        <w:top w:val="none" w:sz="0" w:space="0" w:color="auto"/>
        <w:left w:val="none" w:sz="0" w:space="0" w:color="auto"/>
        <w:bottom w:val="none" w:sz="0" w:space="0" w:color="auto"/>
        <w:right w:val="none" w:sz="0" w:space="0" w:color="auto"/>
      </w:divBdr>
    </w:div>
    <w:div w:id="2005089160">
      <w:bodyDiv w:val="1"/>
      <w:marLeft w:val="0"/>
      <w:marRight w:val="0"/>
      <w:marTop w:val="0"/>
      <w:marBottom w:val="0"/>
      <w:divBdr>
        <w:top w:val="none" w:sz="0" w:space="0" w:color="auto"/>
        <w:left w:val="none" w:sz="0" w:space="0" w:color="auto"/>
        <w:bottom w:val="none" w:sz="0" w:space="0" w:color="auto"/>
        <w:right w:val="none" w:sz="0" w:space="0" w:color="auto"/>
      </w:divBdr>
    </w:div>
    <w:div w:id="2078287027">
      <w:bodyDiv w:val="1"/>
      <w:marLeft w:val="0"/>
      <w:marRight w:val="0"/>
      <w:marTop w:val="0"/>
      <w:marBottom w:val="0"/>
      <w:divBdr>
        <w:top w:val="none" w:sz="0" w:space="0" w:color="auto"/>
        <w:left w:val="none" w:sz="0" w:space="0" w:color="auto"/>
        <w:bottom w:val="none" w:sz="0" w:space="0" w:color="auto"/>
        <w:right w:val="none" w:sz="0" w:space="0" w:color="auto"/>
      </w:divBdr>
    </w:div>
    <w:div w:id="2082944194">
      <w:bodyDiv w:val="1"/>
      <w:marLeft w:val="0"/>
      <w:marRight w:val="0"/>
      <w:marTop w:val="0"/>
      <w:marBottom w:val="0"/>
      <w:divBdr>
        <w:top w:val="none" w:sz="0" w:space="0" w:color="auto"/>
        <w:left w:val="none" w:sz="0" w:space="0" w:color="auto"/>
        <w:bottom w:val="none" w:sz="0" w:space="0" w:color="auto"/>
        <w:right w:val="none" w:sz="0" w:space="0" w:color="auto"/>
      </w:divBdr>
    </w:div>
    <w:div w:id="21266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header" Target="header4.xml"/><Relationship Id="rId39" Type="http://schemas.openxmlformats.org/officeDocument/2006/relationships/header" Target="header6.xml"/><Relationship Id="rId21" Type="http://schemas.microsoft.com/office/2018/08/relationships/commentsExtensible" Target="commentsExtensible.xml"/><Relationship Id="rId34" Type="http://schemas.openxmlformats.org/officeDocument/2006/relationships/hyperlink" Target="http://www.seattle.gov/Documents/Departments/SPU/Engineering/8C%20-%20GSI%20Manual.pdf" TargetMode="External"/><Relationship Id="rId42" Type="http://schemas.openxmlformats.org/officeDocument/2006/relationships/header" Target="header7.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quipmentwatch.com/" TargetMode="External"/><Relationship Id="rId29" Type="http://schemas.openxmlformats.org/officeDocument/2006/relationships/hyperlink" Target="https://www.kingcounty.gov/services/environment/wastewater/csi/tabula.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hyperlink" Target="http://www.seattle.gov/Documents/Departments/SDCI/Codes/FinalStormwaterManualVolume3.pdf" TargetMode="External"/><Relationship Id="rId37" Type="http://schemas.openxmlformats.org/officeDocument/2006/relationships/header" Target="header5.xml"/><Relationship Id="rId40" Type="http://schemas.openxmlformats.org/officeDocument/2006/relationships/footer" Target="footer7.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kingcounty.gov/services/environment/stewardship/nw-yard-and-garden/rain-barrels.aspx" TargetMode="External"/><Relationship Id="rId23" Type="http://schemas.openxmlformats.org/officeDocument/2006/relationships/footer" Target="footer3.xml"/><Relationship Id="rId28" Type="http://schemas.openxmlformats.org/officeDocument/2006/relationships/hyperlink" Target="https://equipmentwatch.com/" TargetMode="External"/><Relationship Id="rId36" Type="http://schemas.openxmlformats.org/officeDocument/2006/relationships/hyperlink" Target="https://www.wsdot.wa.gov/biz/contaa/uba/"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www.seattle.gov/transportation/permits-and-services/permits/construction-use-in-the-right-of-way" TargetMode="External"/><Relationship Id="rId44"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700milliongallons.org/rainwise/" TargetMode="External"/><Relationship Id="rId27" Type="http://schemas.openxmlformats.org/officeDocument/2006/relationships/footer" Target="footer5.xml"/><Relationship Id="rId30" Type="http://schemas.openxmlformats.org/officeDocument/2006/relationships/hyperlink" Target="https://www.kingcounty.gov/services/environment/water-and-land/stormwater/documents/surface-water-design-manual.aspx" TargetMode="External"/><Relationship Id="rId35" Type="http://schemas.openxmlformats.org/officeDocument/2006/relationships/hyperlink" Target="https://www.700milliongallons.org/rainwise/" TargetMode="External"/><Relationship Id="rId43" Type="http://schemas.openxmlformats.org/officeDocument/2006/relationships/footer" Target="footer9.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RSMeans.com" TargetMode="External"/><Relationship Id="rId25" Type="http://schemas.openxmlformats.org/officeDocument/2006/relationships/footer" Target="footer4.xml"/><Relationship Id="rId33" Type="http://schemas.openxmlformats.org/officeDocument/2006/relationships/hyperlink" Target="https://www.seattle.gov/utilities/construction-and-development/consultants/contractors/cost-estimating-guide" TargetMode="External"/><Relationship Id="rId38" Type="http://schemas.openxmlformats.org/officeDocument/2006/relationships/footer" Target="footer6.xml"/><Relationship Id="rId46" Type="http://schemas.microsoft.com/office/2011/relationships/people" Target="people.xml"/><Relationship Id="rId20" Type="http://schemas.microsoft.com/office/2016/09/relationships/commentsIds" Target="commentsIds.xml"/><Relationship Id="rId41" Type="http://schemas.openxmlformats.org/officeDocument/2006/relationships/footer" Target="footer8.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foot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foot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730a4aef-888f-4967-a606-ee4da4dc026f">
      <UserInfo>
        <DisplayName>Peterson, Erika</DisplayName>
        <AccountId>2080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479EA551DBA74C811EE5854E2A135D" ma:contentTypeVersion="" ma:contentTypeDescription="Create a new document." ma:contentTypeScope="" ma:versionID="064c067ff460de239f0961308ca8035d">
  <xsd:schema xmlns:xsd="http://www.w3.org/2001/XMLSchema" xmlns:xs="http://www.w3.org/2001/XMLSchema" xmlns:p="http://schemas.microsoft.com/office/2006/metadata/properties" xmlns:ns2="880843b0-d09a-4a68-8ded-7fe3c6c3a7ad" xmlns:ns3="730a4aef-888f-4967-a606-ee4da4dc026f" targetNamespace="http://schemas.microsoft.com/office/2006/metadata/properties" ma:root="true" ma:fieldsID="23fb4f3a29faf088c5d50adfe6f08282" ns2:_="" ns3:_="">
    <xsd:import namespace="880843b0-d09a-4a68-8ded-7fe3c6c3a7ad"/>
    <xsd:import namespace="730a4aef-888f-4967-a606-ee4da4dc02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843b0-d09a-4a68-8ded-7fe3c6c3a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0a4aef-888f-4967-a606-ee4da4dc02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B1404C-3991-477B-A6CF-0AAB43C6C56B}">
  <ds:schemaRefs>
    <ds:schemaRef ds:uri="http://schemas.microsoft.com/sharepoint/v3/contenttype/forms"/>
  </ds:schemaRefs>
</ds:datastoreItem>
</file>

<file path=customXml/itemProps2.xml><?xml version="1.0" encoding="utf-8"?>
<ds:datastoreItem xmlns:ds="http://schemas.openxmlformats.org/officeDocument/2006/customXml" ds:itemID="{FE840F72-9493-46ED-A87F-308CF03787FC}">
  <ds:schemaRefs>
    <ds:schemaRef ds:uri="http://schemas.openxmlformats.org/officeDocument/2006/bibliography"/>
  </ds:schemaRefs>
</ds:datastoreItem>
</file>

<file path=customXml/itemProps3.xml><?xml version="1.0" encoding="utf-8"?>
<ds:datastoreItem xmlns:ds="http://schemas.openxmlformats.org/officeDocument/2006/customXml" ds:itemID="{32D46D43-31C9-444A-88E7-2A9579620F43}">
  <ds:schemaRefs>
    <ds:schemaRef ds:uri="730a4aef-888f-4967-a606-ee4da4dc026f"/>
    <ds:schemaRef ds:uri="http://purl.org/dc/elements/1.1/"/>
    <ds:schemaRef ds:uri="880843b0-d09a-4a68-8ded-7fe3c6c3a7ad"/>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47D81554-6A6C-4052-BF63-B537272B3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843b0-d09a-4a68-8ded-7fe3c6c3a7ad"/>
    <ds:schemaRef ds:uri="730a4aef-888f-4967-a606-ee4da4dc02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10465</Words>
  <Characters>59652</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Unit Cost Basis for Water Quality Benefits Evaluation (TM #420 TM1)</vt:lpstr>
    </vt:vector>
  </TitlesOfParts>
  <Company>Dell Computer Corporation</Company>
  <LinksUpToDate>false</LinksUpToDate>
  <CharactersWithSpaces>69978</CharactersWithSpaces>
  <SharedDoc>false</SharedDoc>
  <HLinks>
    <vt:vector size="264" baseType="variant">
      <vt:variant>
        <vt:i4>1835030</vt:i4>
      </vt:variant>
      <vt:variant>
        <vt:i4>258</vt:i4>
      </vt:variant>
      <vt:variant>
        <vt:i4>0</vt:i4>
      </vt:variant>
      <vt:variant>
        <vt:i4>5</vt:i4>
      </vt:variant>
      <vt:variant>
        <vt:lpwstr>https://www.wsdot.wa.gov/biz/contaa/uba/</vt:lpwstr>
      </vt:variant>
      <vt:variant>
        <vt:lpwstr/>
      </vt:variant>
      <vt:variant>
        <vt:i4>7143469</vt:i4>
      </vt:variant>
      <vt:variant>
        <vt:i4>255</vt:i4>
      </vt:variant>
      <vt:variant>
        <vt:i4>0</vt:i4>
      </vt:variant>
      <vt:variant>
        <vt:i4>5</vt:i4>
      </vt:variant>
      <vt:variant>
        <vt:lpwstr>https://www.700milliongallons.org/rainwise/</vt:lpwstr>
      </vt:variant>
      <vt:variant>
        <vt:lpwstr/>
      </vt:variant>
      <vt:variant>
        <vt:i4>6029391</vt:i4>
      </vt:variant>
      <vt:variant>
        <vt:i4>252</vt:i4>
      </vt:variant>
      <vt:variant>
        <vt:i4>0</vt:i4>
      </vt:variant>
      <vt:variant>
        <vt:i4>5</vt:i4>
      </vt:variant>
      <vt:variant>
        <vt:lpwstr>http://www.seattle.gov/Documents/Departments/SPU/Engineering/8C - GSI Manual.pdf</vt:lpwstr>
      </vt:variant>
      <vt:variant>
        <vt:lpwstr/>
      </vt:variant>
      <vt:variant>
        <vt:i4>6226015</vt:i4>
      </vt:variant>
      <vt:variant>
        <vt:i4>249</vt:i4>
      </vt:variant>
      <vt:variant>
        <vt:i4>0</vt:i4>
      </vt:variant>
      <vt:variant>
        <vt:i4>5</vt:i4>
      </vt:variant>
      <vt:variant>
        <vt:lpwstr>https://www.seattle.gov/utilities/construction-and-development/consultants/contractors/cost-estimating-guide</vt:lpwstr>
      </vt:variant>
      <vt:variant>
        <vt:lpwstr/>
      </vt:variant>
      <vt:variant>
        <vt:i4>983054</vt:i4>
      </vt:variant>
      <vt:variant>
        <vt:i4>246</vt:i4>
      </vt:variant>
      <vt:variant>
        <vt:i4>0</vt:i4>
      </vt:variant>
      <vt:variant>
        <vt:i4>5</vt:i4>
      </vt:variant>
      <vt:variant>
        <vt:lpwstr>http://www.seattle.gov/Documents/Departments/SDCI/Codes/FinalStormwaterManualVolume3.pdf</vt:lpwstr>
      </vt:variant>
      <vt:variant>
        <vt:lpwstr/>
      </vt:variant>
      <vt:variant>
        <vt:i4>1048651</vt:i4>
      </vt:variant>
      <vt:variant>
        <vt:i4>243</vt:i4>
      </vt:variant>
      <vt:variant>
        <vt:i4>0</vt:i4>
      </vt:variant>
      <vt:variant>
        <vt:i4>5</vt:i4>
      </vt:variant>
      <vt:variant>
        <vt:lpwstr>https://www.seattle.gov/transportation/permits-and-services/permits/construction-use-in-the-right-of-way</vt:lpwstr>
      </vt:variant>
      <vt:variant>
        <vt:lpwstr/>
      </vt:variant>
      <vt:variant>
        <vt:i4>589901</vt:i4>
      </vt:variant>
      <vt:variant>
        <vt:i4>240</vt:i4>
      </vt:variant>
      <vt:variant>
        <vt:i4>0</vt:i4>
      </vt:variant>
      <vt:variant>
        <vt:i4>5</vt:i4>
      </vt:variant>
      <vt:variant>
        <vt:lpwstr>https://www.kingcounty.gov/services/environment/water-and-land/stormwater/documents/surface-water-design-manual.aspx</vt:lpwstr>
      </vt:variant>
      <vt:variant>
        <vt:lpwstr/>
      </vt:variant>
      <vt:variant>
        <vt:i4>7864358</vt:i4>
      </vt:variant>
      <vt:variant>
        <vt:i4>237</vt:i4>
      </vt:variant>
      <vt:variant>
        <vt:i4>0</vt:i4>
      </vt:variant>
      <vt:variant>
        <vt:i4>5</vt:i4>
      </vt:variant>
      <vt:variant>
        <vt:lpwstr>https://www.kingcounty.gov/services/environment/wastewater/csi/tabula.aspx</vt:lpwstr>
      </vt:variant>
      <vt:variant>
        <vt:lpwstr/>
      </vt:variant>
      <vt:variant>
        <vt:i4>7274610</vt:i4>
      </vt:variant>
      <vt:variant>
        <vt:i4>234</vt:i4>
      </vt:variant>
      <vt:variant>
        <vt:i4>0</vt:i4>
      </vt:variant>
      <vt:variant>
        <vt:i4>5</vt:i4>
      </vt:variant>
      <vt:variant>
        <vt:lpwstr>https://equipmentwatch.com/</vt:lpwstr>
      </vt:variant>
      <vt:variant>
        <vt:lpwstr/>
      </vt:variant>
      <vt:variant>
        <vt:i4>7143469</vt:i4>
      </vt:variant>
      <vt:variant>
        <vt:i4>225</vt:i4>
      </vt:variant>
      <vt:variant>
        <vt:i4>0</vt:i4>
      </vt:variant>
      <vt:variant>
        <vt:i4>5</vt:i4>
      </vt:variant>
      <vt:variant>
        <vt:lpwstr>https://www.700milliongallons.org/rainwise/</vt:lpwstr>
      </vt:variant>
      <vt:variant>
        <vt:lpwstr/>
      </vt:variant>
      <vt:variant>
        <vt:i4>2621545</vt:i4>
      </vt:variant>
      <vt:variant>
        <vt:i4>216</vt:i4>
      </vt:variant>
      <vt:variant>
        <vt:i4>0</vt:i4>
      </vt:variant>
      <vt:variant>
        <vt:i4>5</vt:i4>
      </vt:variant>
      <vt:variant>
        <vt:lpwstr>http://www.rsmeans.com/</vt:lpwstr>
      </vt:variant>
      <vt:variant>
        <vt:lpwstr/>
      </vt:variant>
      <vt:variant>
        <vt:i4>7274610</vt:i4>
      </vt:variant>
      <vt:variant>
        <vt:i4>213</vt:i4>
      </vt:variant>
      <vt:variant>
        <vt:i4>0</vt:i4>
      </vt:variant>
      <vt:variant>
        <vt:i4>5</vt:i4>
      </vt:variant>
      <vt:variant>
        <vt:lpwstr>https://equipmentwatch.com/</vt:lpwstr>
      </vt:variant>
      <vt:variant>
        <vt:lpwstr/>
      </vt:variant>
      <vt:variant>
        <vt:i4>1572955</vt:i4>
      </vt:variant>
      <vt:variant>
        <vt:i4>207</vt:i4>
      </vt:variant>
      <vt:variant>
        <vt:i4>0</vt:i4>
      </vt:variant>
      <vt:variant>
        <vt:i4>5</vt:i4>
      </vt:variant>
      <vt:variant>
        <vt:lpwstr>https://www.kingcounty.gov/services/environment/stewardship/nw-yard-and-garden/rain-barrels.aspx</vt:lpwstr>
      </vt:variant>
      <vt:variant>
        <vt:lpwstr/>
      </vt:variant>
      <vt:variant>
        <vt:i4>1703987</vt:i4>
      </vt:variant>
      <vt:variant>
        <vt:i4>179</vt:i4>
      </vt:variant>
      <vt:variant>
        <vt:i4>0</vt:i4>
      </vt:variant>
      <vt:variant>
        <vt:i4>5</vt:i4>
      </vt:variant>
      <vt:variant>
        <vt:lpwstr/>
      </vt:variant>
      <vt:variant>
        <vt:lpwstr>_Toc74297111</vt:lpwstr>
      </vt:variant>
      <vt:variant>
        <vt:i4>1769523</vt:i4>
      </vt:variant>
      <vt:variant>
        <vt:i4>176</vt:i4>
      </vt:variant>
      <vt:variant>
        <vt:i4>0</vt:i4>
      </vt:variant>
      <vt:variant>
        <vt:i4>5</vt:i4>
      </vt:variant>
      <vt:variant>
        <vt:lpwstr/>
      </vt:variant>
      <vt:variant>
        <vt:lpwstr>_Toc74297110</vt:lpwstr>
      </vt:variant>
      <vt:variant>
        <vt:i4>1179698</vt:i4>
      </vt:variant>
      <vt:variant>
        <vt:i4>173</vt:i4>
      </vt:variant>
      <vt:variant>
        <vt:i4>0</vt:i4>
      </vt:variant>
      <vt:variant>
        <vt:i4>5</vt:i4>
      </vt:variant>
      <vt:variant>
        <vt:lpwstr/>
      </vt:variant>
      <vt:variant>
        <vt:lpwstr>_Toc74297109</vt:lpwstr>
      </vt:variant>
      <vt:variant>
        <vt:i4>1245234</vt:i4>
      </vt:variant>
      <vt:variant>
        <vt:i4>170</vt:i4>
      </vt:variant>
      <vt:variant>
        <vt:i4>0</vt:i4>
      </vt:variant>
      <vt:variant>
        <vt:i4>5</vt:i4>
      </vt:variant>
      <vt:variant>
        <vt:lpwstr/>
      </vt:variant>
      <vt:variant>
        <vt:lpwstr>_Toc74297108</vt:lpwstr>
      </vt:variant>
      <vt:variant>
        <vt:i4>1310782</vt:i4>
      </vt:variant>
      <vt:variant>
        <vt:i4>161</vt:i4>
      </vt:variant>
      <vt:variant>
        <vt:i4>0</vt:i4>
      </vt:variant>
      <vt:variant>
        <vt:i4>5</vt:i4>
      </vt:variant>
      <vt:variant>
        <vt:lpwstr/>
      </vt:variant>
      <vt:variant>
        <vt:lpwstr>_Toc72930103</vt:lpwstr>
      </vt:variant>
      <vt:variant>
        <vt:i4>1376318</vt:i4>
      </vt:variant>
      <vt:variant>
        <vt:i4>155</vt:i4>
      </vt:variant>
      <vt:variant>
        <vt:i4>0</vt:i4>
      </vt:variant>
      <vt:variant>
        <vt:i4>5</vt:i4>
      </vt:variant>
      <vt:variant>
        <vt:lpwstr/>
      </vt:variant>
      <vt:variant>
        <vt:lpwstr>_Toc72930102</vt:lpwstr>
      </vt:variant>
      <vt:variant>
        <vt:i4>1441854</vt:i4>
      </vt:variant>
      <vt:variant>
        <vt:i4>149</vt:i4>
      </vt:variant>
      <vt:variant>
        <vt:i4>0</vt:i4>
      </vt:variant>
      <vt:variant>
        <vt:i4>5</vt:i4>
      </vt:variant>
      <vt:variant>
        <vt:lpwstr/>
      </vt:variant>
      <vt:variant>
        <vt:lpwstr>_Toc72930101</vt:lpwstr>
      </vt:variant>
      <vt:variant>
        <vt:i4>1507390</vt:i4>
      </vt:variant>
      <vt:variant>
        <vt:i4>143</vt:i4>
      </vt:variant>
      <vt:variant>
        <vt:i4>0</vt:i4>
      </vt:variant>
      <vt:variant>
        <vt:i4>5</vt:i4>
      </vt:variant>
      <vt:variant>
        <vt:lpwstr/>
      </vt:variant>
      <vt:variant>
        <vt:lpwstr>_Toc72930100</vt:lpwstr>
      </vt:variant>
      <vt:variant>
        <vt:i4>2031671</vt:i4>
      </vt:variant>
      <vt:variant>
        <vt:i4>137</vt:i4>
      </vt:variant>
      <vt:variant>
        <vt:i4>0</vt:i4>
      </vt:variant>
      <vt:variant>
        <vt:i4>5</vt:i4>
      </vt:variant>
      <vt:variant>
        <vt:lpwstr/>
      </vt:variant>
      <vt:variant>
        <vt:lpwstr>_Toc72930099</vt:lpwstr>
      </vt:variant>
      <vt:variant>
        <vt:i4>1441852</vt:i4>
      </vt:variant>
      <vt:variant>
        <vt:i4>128</vt:i4>
      </vt:variant>
      <vt:variant>
        <vt:i4>0</vt:i4>
      </vt:variant>
      <vt:variant>
        <vt:i4>5</vt:i4>
      </vt:variant>
      <vt:variant>
        <vt:lpwstr/>
      </vt:variant>
      <vt:variant>
        <vt:lpwstr>_Toc72913210</vt:lpwstr>
      </vt:variant>
      <vt:variant>
        <vt:i4>2031677</vt:i4>
      </vt:variant>
      <vt:variant>
        <vt:i4>122</vt:i4>
      </vt:variant>
      <vt:variant>
        <vt:i4>0</vt:i4>
      </vt:variant>
      <vt:variant>
        <vt:i4>5</vt:i4>
      </vt:variant>
      <vt:variant>
        <vt:lpwstr/>
      </vt:variant>
      <vt:variant>
        <vt:lpwstr>_Toc72913209</vt:lpwstr>
      </vt:variant>
      <vt:variant>
        <vt:i4>1966141</vt:i4>
      </vt:variant>
      <vt:variant>
        <vt:i4>116</vt:i4>
      </vt:variant>
      <vt:variant>
        <vt:i4>0</vt:i4>
      </vt:variant>
      <vt:variant>
        <vt:i4>5</vt:i4>
      </vt:variant>
      <vt:variant>
        <vt:lpwstr/>
      </vt:variant>
      <vt:variant>
        <vt:lpwstr>_Toc72913208</vt:lpwstr>
      </vt:variant>
      <vt:variant>
        <vt:i4>1114173</vt:i4>
      </vt:variant>
      <vt:variant>
        <vt:i4>110</vt:i4>
      </vt:variant>
      <vt:variant>
        <vt:i4>0</vt:i4>
      </vt:variant>
      <vt:variant>
        <vt:i4>5</vt:i4>
      </vt:variant>
      <vt:variant>
        <vt:lpwstr/>
      </vt:variant>
      <vt:variant>
        <vt:lpwstr>_Toc72913207</vt:lpwstr>
      </vt:variant>
      <vt:variant>
        <vt:i4>1048637</vt:i4>
      </vt:variant>
      <vt:variant>
        <vt:i4>104</vt:i4>
      </vt:variant>
      <vt:variant>
        <vt:i4>0</vt:i4>
      </vt:variant>
      <vt:variant>
        <vt:i4>5</vt:i4>
      </vt:variant>
      <vt:variant>
        <vt:lpwstr/>
      </vt:variant>
      <vt:variant>
        <vt:lpwstr>_Toc72913206</vt:lpwstr>
      </vt:variant>
      <vt:variant>
        <vt:i4>1245245</vt:i4>
      </vt:variant>
      <vt:variant>
        <vt:i4>98</vt:i4>
      </vt:variant>
      <vt:variant>
        <vt:i4>0</vt:i4>
      </vt:variant>
      <vt:variant>
        <vt:i4>5</vt:i4>
      </vt:variant>
      <vt:variant>
        <vt:lpwstr/>
      </vt:variant>
      <vt:variant>
        <vt:lpwstr>_Toc72913205</vt:lpwstr>
      </vt:variant>
      <vt:variant>
        <vt:i4>1179709</vt:i4>
      </vt:variant>
      <vt:variant>
        <vt:i4>92</vt:i4>
      </vt:variant>
      <vt:variant>
        <vt:i4>0</vt:i4>
      </vt:variant>
      <vt:variant>
        <vt:i4>5</vt:i4>
      </vt:variant>
      <vt:variant>
        <vt:lpwstr/>
      </vt:variant>
      <vt:variant>
        <vt:lpwstr>_Toc72913204</vt:lpwstr>
      </vt:variant>
      <vt:variant>
        <vt:i4>1376317</vt:i4>
      </vt:variant>
      <vt:variant>
        <vt:i4>86</vt:i4>
      </vt:variant>
      <vt:variant>
        <vt:i4>0</vt:i4>
      </vt:variant>
      <vt:variant>
        <vt:i4>5</vt:i4>
      </vt:variant>
      <vt:variant>
        <vt:lpwstr/>
      </vt:variant>
      <vt:variant>
        <vt:lpwstr>_Toc72913203</vt:lpwstr>
      </vt:variant>
      <vt:variant>
        <vt:i4>1310781</vt:i4>
      </vt:variant>
      <vt:variant>
        <vt:i4>80</vt:i4>
      </vt:variant>
      <vt:variant>
        <vt:i4>0</vt:i4>
      </vt:variant>
      <vt:variant>
        <vt:i4>5</vt:i4>
      </vt:variant>
      <vt:variant>
        <vt:lpwstr/>
      </vt:variant>
      <vt:variant>
        <vt:lpwstr>_Toc72913202</vt:lpwstr>
      </vt:variant>
      <vt:variant>
        <vt:i4>1507389</vt:i4>
      </vt:variant>
      <vt:variant>
        <vt:i4>74</vt:i4>
      </vt:variant>
      <vt:variant>
        <vt:i4>0</vt:i4>
      </vt:variant>
      <vt:variant>
        <vt:i4>5</vt:i4>
      </vt:variant>
      <vt:variant>
        <vt:lpwstr/>
      </vt:variant>
      <vt:variant>
        <vt:lpwstr>_Toc72913201</vt:lpwstr>
      </vt:variant>
      <vt:variant>
        <vt:i4>1441853</vt:i4>
      </vt:variant>
      <vt:variant>
        <vt:i4>68</vt:i4>
      </vt:variant>
      <vt:variant>
        <vt:i4>0</vt:i4>
      </vt:variant>
      <vt:variant>
        <vt:i4>5</vt:i4>
      </vt:variant>
      <vt:variant>
        <vt:lpwstr/>
      </vt:variant>
      <vt:variant>
        <vt:lpwstr>_Toc72913200</vt:lpwstr>
      </vt:variant>
      <vt:variant>
        <vt:i4>1835060</vt:i4>
      </vt:variant>
      <vt:variant>
        <vt:i4>62</vt:i4>
      </vt:variant>
      <vt:variant>
        <vt:i4>0</vt:i4>
      </vt:variant>
      <vt:variant>
        <vt:i4>5</vt:i4>
      </vt:variant>
      <vt:variant>
        <vt:lpwstr/>
      </vt:variant>
      <vt:variant>
        <vt:lpwstr>_Toc72913199</vt:lpwstr>
      </vt:variant>
      <vt:variant>
        <vt:i4>1900596</vt:i4>
      </vt:variant>
      <vt:variant>
        <vt:i4>56</vt:i4>
      </vt:variant>
      <vt:variant>
        <vt:i4>0</vt:i4>
      </vt:variant>
      <vt:variant>
        <vt:i4>5</vt:i4>
      </vt:variant>
      <vt:variant>
        <vt:lpwstr/>
      </vt:variant>
      <vt:variant>
        <vt:lpwstr>_Toc72913198</vt:lpwstr>
      </vt:variant>
      <vt:variant>
        <vt:i4>1179700</vt:i4>
      </vt:variant>
      <vt:variant>
        <vt:i4>50</vt:i4>
      </vt:variant>
      <vt:variant>
        <vt:i4>0</vt:i4>
      </vt:variant>
      <vt:variant>
        <vt:i4>5</vt:i4>
      </vt:variant>
      <vt:variant>
        <vt:lpwstr/>
      </vt:variant>
      <vt:variant>
        <vt:lpwstr>_Toc72913197</vt:lpwstr>
      </vt:variant>
      <vt:variant>
        <vt:i4>1245236</vt:i4>
      </vt:variant>
      <vt:variant>
        <vt:i4>44</vt:i4>
      </vt:variant>
      <vt:variant>
        <vt:i4>0</vt:i4>
      </vt:variant>
      <vt:variant>
        <vt:i4>5</vt:i4>
      </vt:variant>
      <vt:variant>
        <vt:lpwstr/>
      </vt:variant>
      <vt:variant>
        <vt:lpwstr>_Toc72913196</vt:lpwstr>
      </vt:variant>
      <vt:variant>
        <vt:i4>1048628</vt:i4>
      </vt:variant>
      <vt:variant>
        <vt:i4>38</vt:i4>
      </vt:variant>
      <vt:variant>
        <vt:i4>0</vt:i4>
      </vt:variant>
      <vt:variant>
        <vt:i4>5</vt:i4>
      </vt:variant>
      <vt:variant>
        <vt:lpwstr/>
      </vt:variant>
      <vt:variant>
        <vt:lpwstr>_Toc72913195</vt:lpwstr>
      </vt:variant>
      <vt:variant>
        <vt:i4>1114164</vt:i4>
      </vt:variant>
      <vt:variant>
        <vt:i4>32</vt:i4>
      </vt:variant>
      <vt:variant>
        <vt:i4>0</vt:i4>
      </vt:variant>
      <vt:variant>
        <vt:i4>5</vt:i4>
      </vt:variant>
      <vt:variant>
        <vt:lpwstr/>
      </vt:variant>
      <vt:variant>
        <vt:lpwstr>_Toc72913194</vt:lpwstr>
      </vt:variant>
      <vt:variant>
        <vt:i4>1441844</vt:i4>
      </vt:variant>
      <vt:variant>
        <vt:i4>26</vt:i4>
      </vt:variant>
      <vt:variant>
        <vt:i4>0</vt:i4>
      </vt:variant>
      <vt:variant>
        <vt:i4>5</vt:i4>
      </vt:variant>
      <vt:variant>
        <vt:lpwstr/>
      </vt:variant>
      <vt:variant>
        <vt:lpwstr>_Toc72913193</vt:lpwstr>
      </vt:variant>
      <vt:variant>
        <vt:i4>1507380</vt:i4>
      </vt:variant>
      <vt:variant>
        <vt:i4>20</vt:i4>
      </vt:variant>
      <vt:variant>
        <vt:i4>0</vt:i4>
      </vt:variant>
      <vt:variant>
        <vt:i4>5</vt:i4>
      </vt:variant>
      <vt:variant>
        <vt:lpwstr/>
      </vt:variant>
      <vt:variant>
        <vt:lpwstr>_Toc72913192</vt:lpwstr>
      </vt:variant>
      <vt:variant>
        <vt:i4>1310772</vt:i4>
      </vt:variant>
      <vt:variant>
        <vt:i4>14</vt:i4>
      </vt:variant>
      <vt:variant>
        <vt:i4>0</vt:i4>
      </vt:variant>
      <vt:variant>
        <vt:i4>5</vt:i4>
      </vt:variant>
      <vt:variant>
        <vt:lpwstr/>
      </vt:variant>
      <vt:variant>
        <vt:lpwstr>_Toc72913191</vt:lpwstr>
      </vt:variant>
      <vt:variant>
        <vt:i4>1376308</vt:i4>
      </vt:variant>
      <vt:variant>
        <vt:i4>8</vt:i4>
      </vt:variant>
      <vt:variant>
        <vt:i4>0</vt:i4>
      </vt:variant>
      <vt:variant>
        <vt:i4>5</vt:i4>
      </vt:variant>
      <vt:variant>
        <vt:lpwstr/>
      </vt:variant>
      <vt:variant>
        <vt:lpwstr>_Toc72913190</vt:lpwstr>
      </vt:variant>
      <vt:variant>
        <vt:i4>1835061</vt:i4>
      </vt:variant>
      <vt:variant>
        <vt:i4>2</vt:i4>
      </vt:variant>
      <vt:variant>
        <vt:i4>0</vt:i4>
      </vt:variant>
      <vt:variant>
        <vt:i4>5</vt:i4>
      </vt:variant>
      <vt:variant>
        <vt:lpwstr/>
      </vt:variant>
      <vt:variant>
        <vt:lpwstr>_Toc72913189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Cost Basis for Water Quality Benefits Evaluation (TM #431-TM1)</dc:title>
  <dc:subject/>
  <dc:creator>Pam Jackowich</dc:creator>
  <cp:keywords/>
  <dc:description/>
  <cp:lastModifiedBy>Truitt, Stephanie</cp:lastModifiedBy>
  <cp:revision>2</cp:revision>
  <cp:lastPrinted>2021-06-18T14:19:00Z</cp:lastPrinted>
  <dcterms:created xsi:type="dcterms:W3CDTF">2022-08-19T16:12:00Z</dcterms:created>
  <dcterms:modified xsi:type="dcterms:W3CDTF">2022-08-19T16:12:00Z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2080;#Peterson, Erika</vt:lpwstr>
  </property>
  <property fmtid="{D5CDD505-2E9C-101B-9397-08002B2CF9AE}" pid="3" name="ContentTypeId">
    <vt:lpwstr>0x010100B2479EA551DBA74C811EE5854E2A135D</vt:lpwstr>
  </property>
</Properties>
</file>